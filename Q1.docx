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 xml:space="preserve">Q1 - What Is The Difference Between Quality </w:t>
      </w:r>
      <w:proofErr w:type="gramStart"/>
      <w:r w:rsidRPr="00B67511">
        <w:rPr>
          <w:rFonts w:ascii="Times New Roman" w:eastAsia="Times New Roman" w:hAnsi="Times New Roman" w:cs="Times New Roman"/>
          <w:bCs/>
          <w:color w:val="595959" w:themeColor="text1" w:themeTint="A6"/>
          <w:sz w:val="20"/>
          <w:szCs w:val="20"/>
          <w:highlight w:val="lightGray"/>
          <w:shd w:val="clear" w:color="auto" w:fill="FFFF00"/>
        </w:rPr>
        <w:t>Assurance</w:t>
      </w:r>
      <w:proofErr w:type="gramEnd"/>
      <w:r w:rsidRPr="00B67511">
        <w:rPr>
          <w:rFonts w:ascii="Times New Roman" w:eastAsia="Times New Roman" w:hAnsi="Times New Roman" w:cs="Times New Roman"/>
          <w:bCs/>
          <w:color w:val="595959" w:themeColor="text1" w:themeTint="A6"/>
          <w:sz w:val="20"/>
          <w:szCs w:val="20"/>
          <w:highlight w:val="lightGray"/>
          <w:shd w:val="clear" w:color="auto" w:fill="FFFF00"/>
        </w:rPr>
        <w:t>, Quality Control?</w:t>
      </w:r>
      <w:r w:rsidRPr="00EC035D">
        <w:rPr>
          <w:rFonts w:ascii="Times New Roman" w:eastAsia="Times New Roman" w:hAnsi="Times New Roman" w:cs="Times New Roman"/>
          <w:bCs/>
          <w:color w:val="595959" w:themeColor="text1" w:themeTint="A6"/>
          <w:sz w:val="20"/>
          <w:szCs w:val="20"/>
          <w:highlight w:val="lightGray"/>
          <w:shd w:val="clear" w:color="auto" w:fill="FFFF00"/>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Quality Assurance (QA):</w:t>
      </w:r>
      <w:r w:rsidRPr="00B67511">
        <w:rPr>
          <w:rFonts w:ascii="Times New Roman" w:eastAsia="Times New Roman" w:hAnsi="Times New Roman" w:cs="Times New Roman"/>
          <w:bCs/>
          <w:color w:val="595959" w:themeColor="text1" w:themeTint="A6"/>
          <w:sz w:val="20"/>
          <w:szCs w:val="20"/>
          <w:shd w:val="clear" w:color="auto" w:fill="FFFFFF"/>
        </w:rPr>
        <w:t xml:space="preserve"> </w:t>
      </w:r>
    </w:p>
    <w:p w:rsidR="00B67511" w:rsidRPr="00B67511" w:rsidRDefault="00B67511" w:rsidP="00B67511">
      <w:pPr>
        <w:numPr>
          <w:ilvl w:val="0"/>
          <w:numId w:val="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QA is planned and systematic way to evaluate quality of process used to produce a quality product.</w:t>
      </w:r>
    </w:p>
    <w:p w:rsidR="00B67511" w:rsidRPr="00B67511" w:rsidRDefault="00B67511" w:rsidP="00B67511">
      <w:pPr>
        <w:numPr>
          <w:ilvl w:val="0"/>
          <w:numId w:val="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QA deals with how to prevent bugs from occurring in a product being developed. </w:t>
      </w:r>
    </w:p>
    <w:p w:rsidR="00B67511" w:rsidRPr="00B67511" w:rsidRDefault="00B67511" w:rsidP="00B67511">
      <w:pPr>
        <w:numPr>
          <w:ilvl w:val="0"/>
          <w:numId w:val="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Quality Assurance is process oriented</w:t>
      </w:r>
    </w:p>
    <w:p w:rsidR="00B67511" w:rsidRPr="00B67511" w:rsidRDefault="00B67511" w:rsidP="00B67511">
      <w:pPr>
        <w:numPr>
          <w:ilvl w:val="0"/>
          <w:numId w:val="1"/>
        </w:numPr>
        <w:shd w:val="clear" w:color="auto" w:fill="E2E2E2"/>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QA comes under the category of Verification.</w:t>
      </w:r>
    </w:p>
    <w:p w:rsidR="00A20C2D" w:rsidRDefault="00A20C2D" w:rsidP="00B67511">
      <w:pPr>
        <w:spacing w:after="0" w:line="240" w:lineRule="auto"/>
        <w:rPr>
          <w:rFonts w:ascii="Times New Roman" w:eastAsia="Times New Roman" w:hAnsi="Times New Roman" w:cs="Times New Roman"/>
          <w:bCs/>
          <w:color w:val="595959" w:themeColor="text1" w:themeTint="A6"/>
          <w:sz w:val="20"/>
          <w:szCs w:val="20"/>
          <w:u w:val="single"/>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Quality Control (QC):</w:t>
      </w:r>
    </w:p>
    <w:p w:rsidR="00B67511" w:rsidRPr="00B67511" w:rsidRDefault="00B67511" w:rsidP="00B67511">
      <w:pPr>
        <w:numPr>
          <w:ilvl w:val="0"/>
          <w:numId w:val="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QC in software industry is evaluating software product, find the defects &amp; suggest improvements.</w:t>
      </w:r>
    </w:p>
    <w:p w:rsidR="00B67511" w:rsidRPr="00B67511" w:rsidRDefault="00B67511" w:rsidP="00B67511">
      <w:pPr>
        <w:numPr>
          <w:ilvl w:val="0"/>
          <w:numId w:val="2"/>
        </w:numPr>
        <w:shd w:val="clear" w:color="auto" w:fill="FFFFFF"/>
        <w:spacing w:after="0" w:line="240" w:lineRule="auto"/>
        <w:jc w:val="both"/>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QC implements the process established by QA.</w:t>
      </w:r>
    </w:p>
    <w:p w:rsidR="00B67511" w:rsidRPr="00B67511" w:rsidRDefault="00B67511" w:rsidP="00B67511">
      <w:pPr>
        <w:numPr>
          <w:ilvl w:val="0"/>
          <w:numId w:val="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The goal of Quality Control is to identify the defects in the software application after it is developed.</w:t>
      </w:r>
    </w:p>
    <w:p w:rsidR="00B67511" w:rsidRPr="00B67511" w:rsidRDefault="00B67511" w:rsidP="00B67511">
      <w:pPr>
        <w:numPr>
          <w:ilvl w:val="0"/>
          <w:numId w:val="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Quality Control is product oriented</w:t>
      </w:r>
    </w:p>
    <w:p w:rsidR="00B67511" w:rsidRPr="00B67511" w:rsidRDefault="00B67511" w:rsidP="00B67511">
      <w:pPr>
        <w:numPr>
          <w:ilvl w:val="0"/>
          <w:numId w:val="2"/>
        </w:numPr>
        <w:shd w:val="clear" w:color="auto" w:fill="E2E2E2"/>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QC comes under the category of Validation.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 xml:space="preserve">Q2 - What is </w:t>
      </w:r>
      <w:proofErr w:type="spellStart"/>
      <w:r w:rsidRPr="00B67511">
        <w:rPr>
          <w:rFonts w:ascii="Times New Roman" w:eastAsia="Times New Roman" w:hAnsi="Times New Roman" w:cs="Times New Roman"/>
          <w:bCs/>
          <w:color w:val="595959" w:themeColor="text1" w:themeTint="A6"/>
          <w:sz w:val="20"/>
          <w:szCs w:val="20"/>
          <w:highlight w:val="lightGray"/>
          <w:shd w:val="clear" w:color="auto" w:fill="FFFF00"/>
        </w:rPr>
        <w:t>Testware</w:t>
      </w:r>
      <w:proofErr w:type="spellEnd"/>
      <w:r w:rsidRPr="00B67511">
        <w:rPr>
          <w:rFonts w:ascii="Times New Roman" w:eastAsia="Times New Roman" w:hAnsi="Times New Roman" w:cs="Times New Roman"/>
          <w:bCs/>
          <w:color w:val="595959" w:themeColor="text1" w:themeTint="A6"/>
          <w:sz w:val="20"/>
          <w:szCs w:val="20"/>
          <w:highlight w:val="lightGray"/>
          <w:shd w:val="clear" w:color="auto" w:fill="FFFF00"/>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The </w:t>
      </w:r>
      <w:proofErr w:type="spellStart"/>
      <w:r w:rsidRPr="00B67511">
        <w:rPr>
          <w:rFonts w:ascii="Times New Roman" w:eastAsia="Times New Roman" w:hAnsi="Times New Roman" w:cs="Times New Roman"/>
          <w:bCs/>
          <w:color w:val="595959" w:themeColor="text1" w:themeTint="A6"/>
          <w:sz w:val="20"/>
          <w:szCs w:val="20"/>
          <w:shd w:val="clear" w:color="auto" w:fill="FFFFFF"/>
        </w:rPr>
        <w:t>Testware</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is:</w:t>
      </w:r>
    </w:p>
    <w:p w:rsidR="00B67511" w:rsidRPr="00B67511" w:rsidRDefault="00B67511" w:rsidP="00B67511">
      <w:pPr>
        <w:numPr>
          <w:ilvl w:val="0"/>
          <w:numId w:val="3"/>
        </w:numPr>
        <w:shd w:val="clear" w:color="auto" w:fill="FFFFFF"/>
        <w:spacing w:after="0" w:line="240" w:lineRule="auto"/>
        <w:ind w:left="110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The subset of software which helps in performing the testing of application.</w:t>
      </w:r>
    </w:p>
    <w:p w:rsidR="00B67511" w:rsidRPr="00B67511" w:rsidRDefault="00B67511" w:rsidP="00B67511">
      <w:pPr>
        <w:numPr>
          <w:ilvl w:val="0"/>
          <w:numId w:val="3"/>
        </w:numPr>
        <w:shd w:val="clear" w:color="auto" w:fill="FFFFFF"/>
        <w:spacing w:after="0" w:line="240" w:lineRule="auto"/>
        <w:ind w:left="1100"/>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Testware</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is required to plan, design, and execute tests. It contains documents, scripts, inputs, expected results, set-up and additional software or utilities used in testing.</w:t>
      </w:r>
    </w:p>
    <w:p w:rsidR="00B67511" w:rsidRPr="00F51BDA" w:rsidRDefault="00B67511" w:rsidP="00B67511">
      <w:pPr>
        <w:numPr>
          <w:ilvl w:val="0"/>
          <w:numId w:val="3"/>
        </w:numPr>
        <w:shd w:val="clear" w:color="auto" w:fill="FFFFFF"/>
        <w:spacing w:after="0" w:line="240" w:lineRule="auto"/>
        <w:ind w:left="1100"/>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Testware</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is the term given to combination of all utilities and application software that required for testing a software package.</w:t>
      </w:r>
    </w:p>
    <w:p w:rsidR="00F51BDA" w:rsidRPr="00B67511" w:rsidRDefault="00F51BDA" w:rsidP="00F51BDA">
      <w:pPr>
        <w:shd w:val="clear" w:color="auto" w:fill="FFFFFF"/>
        <w:spacing w:after="0" w:line="240" w:lineRule="auto"/>
        <w:ind w:left="1100"/>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Q3 - What is the difference between build and release and version?</w:t>
      </w:r>
    </w:p>
    <w:p w:rsidR="00B67511" w:rsidRPr="00B67511" w:rsidRDefault="00B67511" w:rsidP="00B67511">
      <w:pPr>
        <w:numPr>
          <w:ilvl w:val="0"/>
          <w:numId w:val="4"/>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Build is </w:t>
      </w:r>
      <w:proofErr w:type="gramStart"/>
      <w:r w:rsidRPr="00B67511">
        <w:rPr>
          <w:rFonts w:ascii="Times New Roman" w:eastAsia="Times New Roman" w:hAnsi="Times New Roman" w:cs="Times New Roman"/>
          <w:bCs/>
          <w:color w:val="595959" w:themeColor="text1" w:themeTint="A6"/>
          <w:sz w:val="20"/>
          <w:szCs w:val="20"/>
          <w:shd w:val="clear" w:color="auto" w:fill="FFFFFF"/>
        </w:rPr>
        <w:t>a</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Executable file which is handed over to the tester to test the functionality of the developed part of the project.</w:t>
      </w:r>
    </w:p>
    <w:p w:rsidR="00B67511" w:rsidRPr="00B67511" w:rsidRDefault="00B67511" w:rsidP="00B67511">
      <w:pPr>
        <w:numPr>
          <w:ilvl w:val="0"/>
          <w:numId w:val="4"/>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Release is that which we finally hand it over to the client of the project after the development and testing phases are completed.</w:t>
      </w:r>
    </w:p>
    <w:p w:rsidR="00B67511" w:rsidRPr="00F51BDA" w:rsidRDefault="00B67511" w:rsidP="00B67511">
      <w:pPr>
        <w:numPr>
          <w:ilvl w:val="0"/>
          <w:numId w:val="4"/>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Version is the number of releases made according to the addition of the requirement of the client.</w:t>
      </w:r>
    </w:p>
    <w:p w:rsidR="00F51BDA" w:rsidRPr="00B67511" w:rsidRDefault="00F51BDA" w:rsidP="00F51BDA">
      <w:pPr>
        <w:shd w:val="clear" w:color="auto" w:fill="FFFFFF"/>
        <w:spacing w:after="0" w:line="240" w:lineRule="auto"/>
        <w:ind w:left="720"/>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Q4 - What is bug leakage and bug release?</w:t>
      </w:r>
    </w:p>
    <w:p w:rsidR="00B67511" w:rsidRPr="00AD5E4C" w:rsidRDefault="00B67511" w:rsidP="00B67511">
      <w:pPr>
        <w:numPr>
          <w:ilvl w:val="0"/>
          <w:numId w:val="5"/>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Bug Release</w:t>
      </w:r>
      <w:proofErr w:type="gramStart"/>
      <w:r w:rsidRPr="00B67511">
        <w:rPr>
          <w:rFonts w:ascii="Times New Roman" w:eastAsia="Times New Roman" w:hAnsi="Times New Roman" w:cs="Times New Roman"/>
          <w:bCs/>
          <w:color w:val="595959" w:themeColor="text1" w:themeTint="A6"/>
          <w:sz w:val="20"/>
          <w:szCs w:val="20"/>
          <w:u w:val="single"/>
          <w:shd w:val="clear" w:color="auto" w:fill="FFFFFF"/>
        </w:rPr>
        <w:t>:</w:t>
      </w:r>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When we released any version of an application or software with a group of some known bugs or issues. These issues or bugs are generally low severity and low priority bugs. These released issues or bugs are also described in the Release Notes.</w:t>
      </w:r>
    </w:p>
    <w:p w:rsidR="00AD5E4C" w:rsidRPr="00B67511" w:rsidRDefault="00AD5E4C" w:rsidP="00AD5E4C">
      <w:pPr>
        <w:shd w:val="clear" w:color="auto" w:fill="FFFFFF"/>
        <w:spacing w:after="0" w:line="240" w:lineRule="auto"/>
        <w:ind w:left="720"/>
        <w:textAlignment w:val="baseline"/>
        <w:rPr>
          <w:rFonts w:ascii="Times New Roman" w:eastAsia="Times New Roman" w:hAnsi="Times New Roman" w:cs="Times New Roman"/>
          <w:bCs/>
          <w:color w:val="595959" w:themeColor="text1" w:themeTint="A6"/>
          <w:sz w:val="20"/>
          <w:szCs w:val="20"/>
        </w:rPr>
      </w:pPr>
    </w:p>
    <w:p w:rsidR="00B67511" w:rsidRPr="00EC035D" w:rsidRDefault="00B67511" w:rsidP="00B67511">
      <w:pPr>
        <w:numPr>
          <w:ilvl w:val="0"/>
          <w:numId w:val="5"/>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Bug Leakage</w:t>
      </w:r>
      <w:proofErr w:type="gramStart"/>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After the release of the application to the client, if the end user finds any type of defects while using that application, then it signifies the presence of defect leakage. In general, defect leakage highlights the defects that are found by the end users, after the release of the application and it is also referred to as bug leakage.</w:t>
      </w:r>
    </w:p>
    <w:p w:rsidR="00343DEC" w:rsidRDefault="00343DEC" w:rsidP="00343DEC">
      <w:pPr>
        <w:shd w:val="clear" w:color="auto" w:fill="FFFFFF"/>
        <w:spacing w:after="0" w:line="240" w:lineRule="auto"/>
        <w:ind w:left="720"/>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Q5 - Explain the steps for Bug Cycle</w:t>
      </w:r>
    </w:p>
    <w:p w:rsidR="00B67511" w:rsidRDefault="00EC035D"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noProof/>
          <w:color w:val="000000"/>
          <w:sz w:val="20"/>
          <w:szCs w:val="20"/>
          <w:shd w:val="clear" w:color="auto" w:fill="FFFFFF"/>
        </w:rPr>
        <w:drawing>
          <wp:inline distT="0" distB="0" distL="0" distR="0" wp14:anchorId="34EE2E27" wp14:editId="306D5AD2">
            <wp:extent cx="2003729" cy="1973815"/>
            <wp:effectExtent l="0" t="0" r="0" b="7620"/>
            <wp:docPr id="5" name="Picture 5" descr="https://lh6.googleusercontent.com/LItia2eDskbheV4JlH_hnA4MfwRKemaS233EtgQnCQv4uoDt-AHo3F3FrewNUmscnghNdXxPlAIcv7_P3lp-DfSbDAJ8Wb42p5i7F_8Nru2uAVxFeAcl8g3zhkXptP4o1cBd1eeSkLrZ5FpF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Itia2eDskbheV4JlH_hnA4MfwRKemaS233EtgQnCQv4uoDt-AHo3F3FrewNUmscnghNdXxPlAIcv7_P3lp-DfSbDAJ8Wb42p5i7F_8Nru2uAVxFeAcl8g3zhkXptP4o1cBd1eeSkLrZ5FpF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3811" cy="1973896"/>
                    </a:xfrm>
                    <a:prstGeom prst="rect">
                      <a:avLst/>
                    </a:prstGeom>
                    <a:noFill/>
                    <a:ln>
                      <a:noFill/>
                    </a:ln>
                  </pic:spPr>
                </pic:pic>
              </a:graphicData>
            </a:graphic>
          </wp:inline>
        </w:drawing>
      </w:r>
    </w:p>
    <w:p w:rsidR="005D7D0B" w:rsidRPr="00B67511" w:rsidRDefault="005D7D0B"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lastRenderedPageBreak/>
        <w:t xml:space="preserve">New: When a defect is logged and posted for the first time. </w:t>
      </w:r>
      <w:proofErr w:type="gramStart"/>
      <w:r w:rsidRPr="00B67511">
        <w:rPr>
          <w:rFonts w:ascii="Times New Roman" w:eastAsia="Times New Roman" w:hAnsi="Times New Roman" w:cs="Times New Roman"/>
          <w:bCs/>
          <w:color w:val="595959" w:themeColor="text1" w:themeTint="A6"/>
          <w:sz w:val="20"/>
          <w:szCs w:val="20"/>
          <w:shd w:val="clear" w:color="auto" w:fill="FFFFFF"/>
        </w:rPr>
        <w:t>It’s</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state is given as new.</w:t>
      </w:r>
    </w:p>
    <w:p w:rsidR="00B67511" w:rsidRPr="00B67511"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Assigned: After the tester has posted the bug, the lead of the tester approves that the bug is genuine and he assigns the bug to corresponding developer and the developer team. </w:t>
      </w:r>
      <w:proofErr w:type="gramStart"/>
      <w:r w:rsidRPr="00B67511">
        <w:rPr>
          <w:rFonts w:ascii="Times New Roman" w:eastAsia="Times New Roman" w:hAnsi="Times New Roman" w:cs="Times New Roman"/>
          <w:bCs/>
          <w:color w:val="595959" w:themeColor="text1" w:themeTint="A6"/>
          <w:sz w:val="20"/>
          <w:szCs w:val="20"/>
          <w:shd w:val="clear" w:color="auto" w:fill="FFFFFF"/>
        </w:rPr>
        <w:t>It’s</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state given as assigned.</w:t>
      </w:r>
    </w:p>
    <w:p w:rsidR="00B67511" w:rsidRPr="00B67511"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Open:  At this state the developer has started analyzing and working on the defect fix.</w:t>
      </w:r>
    </w:p>
    <w:p w:rsidR="00B67511" w:rsidRPr="00B67511"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Fixed:  When developer makes necessary code changes and verifies the changes then he/she can make bug status as ‘Fixed’ and the bug is passed to testing team.</w:t>
      </w:r>
    </w:p>
    <w:p w:rsidR="00B67511" w:rsidRPr="00B67511"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Pending retest:  After fixing the defect the developer has given that particular code for retesting to the tester. Here the testing is pending on the testers end. Hence its status is pending retest.</w:t>
      </w:r>
    </w:p>
    <w:p w:rsidR="00B67511" w:rsidRPr="00B67511" w:rsidRDefault="009754D3"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hyperlink r:id="rId10" w:history="1">
        <w:r w:rsidR="00B67511" w:rsidRPr="00EC035D">
          <w:rPr>
            <w:rFonts w:ascii="Times New Roman" w:eastAsia="Times New Roman" w:hAnsi="Times New Roman" w:cs="Times New Roman"/>
            <w:bCs/>
            <w:color w:val="595959" w:themeColor="text1" w:themeTint="A6"/>
            <w:sz w:val="20"/>
            <w:szCs w:val="20"/>
            <w:u w:val="single"/>
            <w:shd w:val="clear" w:color="auto" w:fill="FFFFFF"/>
          </w:rPr>
          <w:t>Retest</w:t>
        </w:r>
      </w:hyperlink>
      <w:r w:rsidR="00B67511" w:rsidRPr="00B67511">
        <w:rPr>
          <w:rFonts w:ascii="Times New Roman" w:eastAsia="Times New Roman" w:hAnsi="Times New Roman" w:cs="Times New Roman"/>
          <w:bCs/>
          <w:color w:val="595959" w:themeColor="text1" w:themeTint="A6"/>
          <w:sz w:val="20"/>
          <w:szCs w:val="20"/>
          <w:shd w:val="clear" w:color="auto" w:fill="FFFFFF"/>
        </w:rPr>
        <w:t>:  At this stage the tester do the retesting of the changed code which developer has given to him to check whether the defect got fixed or not.</w:t>
      </w:r>
    </w:p>
    <w:p w:rsidR="00B67511" w:rsidRPr="00B67511"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Verified:  The tester tests the bug again after it got fixed by the developer. If the bug is not present in the software, he approves that the bug is fixed and changes the status to “verified”.</w:t>
      </w:r>
    </w:p>
    <w:p w:rsidR="00B67511" w:rsidRPr="00B67511"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Reopen:  If the bug still exists even after the bug is fixed by the developer, the tester changes the status to “reopened”. The bug goes through the life cycle once again.</w:t>
      </w:r>
    </w:p>
    <w:p w:rsidR="00B67511" w:rsidRPr="00B67511"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Closed:  Once the bug is fixed, it is tested by the tester. If the tester feels that the bug no longer exists in the software, he changes the status of the bug to “closed”. This state means that the bug is fixed, tested and approved.</w:t>
      </w:r>
    </w:p>
    <w:p w:rsidR="00B67511" w:rsidRPr="00B67511"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Duplicate: If the bug is repeated twice or the two bugs mention the same concept of the bug, then one bug status is changed to “duplicate“.</w:t>
      </w:r>
    </w:p>
    <w:p w:rsidR="00B67511" w:rsidRPr="00B67511"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Rejected: If the developer feels that the bug is not genuine, he rejects the bug. Then the state of the bug is changed to “rejected”.</w:t>
      </w:r>
    </w:p>
    <w:p w:rsidR="00B67511" w:rsidRPr="00B67511"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Deferred: The bug, changed to deferred state means the bug is expected to be fixed in next releases. The reasons for changing the bug to this state have many factors. Some of them are </w:t>
      </w:r>
      <w:hyperlink r:id="rId11" w:history="1">
        <w:r w:rsidRPr="00EC035D">
          <w:rPr>
            <w:rFonts w:ascii="Times New Roman" w:eastAsia="Times New Roman" w:hAnsi="Times New Roman" w:cs="Times New Roman"/>
            <w:bCs/>
            <w:color w:val="595959" w:themeColor="text1" w:themeTint="A6"/>
            <w:sz w:val="20"/>
            <w:szCs w:val="20"/>
            <w:u w:val="single"/>
            <w:shd w:val="clear" w:color="auto" w:fill="FFFFFF"/>
          </w:rPr>
          <w:t xml:space="preserve">priority </w:t>
        </w:r>
      </w:hyperlink>
      <w:r w:rsidRPr="00B67511">
        <w:rPr>
          <w:rFonts w:ascii="Times New Roman" w:eastAsia="Times New Roman" w:hAnsi="Times New Roman" w:cs="Times New Roman"/>
          <w:bCs/>
          <w:color w:val="595959" w:themeColor="text1" w:themeTint="A6"/>
          <w:sz w:val="20"/>
          <w:szCs w:val="20"/>
          <w:shd w:val="clear" w:color="auto" w:fill="FFFFFF"/>
        </w:rPr>
        <w:t>of the bug may be low, lack of time for the release or the bug may not have major effect on the software.</w:t>
      </w:r>
    </w:p>
    <w:p w:rsidR="00B67511" w:rsidRPr="00AA3209" w:rsidRDefault="00B67511" w:rsidP="00B67511">
      <w:pPr>
        <w:numPr>
          <w:ilvl w:val="0"/>
          <w:numId w:val="6"/>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Not a bug:  The state given as “Not a bug” if there is no change in the functionality of the application. For an example: If customer asks for some change in the look and field of the application like change of color of some text then it is not a bug but just some change in the looks of the  application.</w:t>
      </w:r>
    </w:p>
    <w:p w:rsidR="00AA3209" w:rsidRPr="00B67511" w:rsidRDefault="00AA3209" w:rsidP="00AA3209">
      <w:pPr>
        <w:shd w:val="clear" w:color="auto" w:fill="FFFFFF"/>
        <w:spacing w:after="0" w:line="240" w:lineRule="auto"/>
        <w:ind w:left="720"/>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Q6 - What is Test plan?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 Software Test Plan is a document describing the testing scope and activities. It is the basis for formally testing any software/product in a project.</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Test Plan Identifier</w:t>
      </w:r>
      <w:r w:rsidRPr="00B67511">
        <w:rPr>
          <w:rFonts w:ascii="Times New Roman" w:eastAsia="Times New Roman" w:hAnsi="Times New Roman" w:cs="Times New Roman"/>
          <w:bCs/>
          <w:color w:val="595959" w:themeColor="text1" w:themeTint="A6"/>
          <w:sz w:val="20"/>
          <w:szCs w:val="20"/>
          <w:shd w:val="clear" w:color="auto" w:fill="FFFFFF"/>
        </w:rPr>
        <w:t xml:space="preserve"> - Provide a unique identifier for the document. (Adhere to the Configuration Management System if you have one.)</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Introduction</w:t>
      </w:r>
      <w:r w:rsidRPr="00B67511">
        <w:rPr>
          <w:rFonts w:ascii="Times New Roman" w:eastAsia="Times New Roman" w:hAnsi="Times New Roman" w:cs="Times New Roman"/>
          <w:bCs/>
          <w:color w:val="595959" w:themeColor="text1" w:themeTint="A6"/>
          <w:sz w:val="20"/>
          <w:szCs w:val="20"/>
          <w:shd w:val="clear" w:color="auto" w:fill="FFFFFF"/>
        </w:rPr>
        <w:t xml:space="preserve"> - A brief introduction about the project and to the document. Here we </w:t>
      </w:r>
      <w:proofErr w:type="gramStart"/>
      <w:r w:rsidRPr="00B67511">
        <w:rPr>
          <w:rFonts w:ascii="Times New Roman" w:eastAsia="Times New Roman" w:hAnsi="Times New Roman" w:cs="Times New Roman"/>
          <w:bCs/>
          <w:color w:val="595959" w:themeColor="text1" w:themeTint="A6"/>
          <w:sz w:val="20"/>
          <w:szCs w:val="20"/>
          <w:shd w:val="clear" w:color="auto" w:fill="FFFFFF"/>
        </w:rPr>
        <w:t>Specify</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the goals/objectives.</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Test items</w:t>
      </w:r>
      <w:r w:rsidRPr="00B67511">
        <w:rPr>
          <w:rFonts w:ascii="Times New Roman" w:eastAsia="Times New Roman" w:hAnsi="Times New Roman" w:cs="Times New Roman"/>
          <w:bCs/>
          <w:color w:val="595959" w:themeColor="text1" w:themeTint="A6"/>
          <w:sz w:val="20"/>
          <w:szCs w:val="20"/>
          <w:shd w:val="clear" w:color="auto" w:fill="FFFFFF"/>
        </w:rPr>
        <w:t xml:space="preserve"> - A test item is a software item that is the application under test.</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Features to be tested</w:t>
      </w:r>
      <w:r w:rsidRPr="00B67511">
        <w:rPr>
          <w:rFonts w:ascii="Times New Roman" w:eastAsia="Times New Roman" w:hAnsi="Times New Roman" w:cs="Times New Roman"/>
          <w:bCs/>
          <w:color w:val="595959" w:themeColor="text1" w:themeTint="A6"/>
          <w:sz w:val="20"/>
          <w:szCs w:val="20"/>
          <w:shd w:val="clear" w:color="auto" w:fill="FFFFFF"/>
        </w:rPr>
        <w:t xml:space="preserve"> - List the features of the software/product to be tested.</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Features not to be tested</w:t>
      </w:r>
      <w:r w:rsidRPr="00B67511">
        <w:rPr>
          <w:rFonts w:ascii="Times New Roman" w:eastAsia="Times New Roman" w:hAnsi="Times New Roman" w:cs="Times New Roman"/>
          <w:bCs/>
          <w:color w:val="595959" w:themeColor="text1" w:themeTint="A6"/>
          <w:sz w:val="20"/>
          <w:szCs w:val="20"/>
          <w:shd w:val="clear" w:color="auto" w:fill="FFFFFF"/>
        </w:rPr>
        <w:t xml:space="preserve"> - Identify the features and the reasons for not including as part of testing.</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Approach</w:t>
      </w:r>
      <w:r w:rsidRPr="00B67511">
        <w:rPr>
          <w:rFonts w:ascii="Times New Roman" w:eastAsia="Times New Roman" w:hAnsi="Times New Roman" w:cs="Times New Roman"/>
          <w:bCs/>
          <w:color w:val="595959" w:themeColor="text1" w:themeTint="A6"/>
          <w:sz w:val="20"/>
          <w:szCs w:val="20"/>
          <w:shd w:val="clear" w:color="auto" w:fill="FFFFFF"/>
        </w:rPr>
        <w:t xml:space="preserve"> - Specify the testing levels [if it’s a Master Test Plan], the testing types, and the testing methods [Manual/Automated; White Box/Black Box/Gray Box]</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Item pass/fail criteria</w:t>
      </w:r>
      <w:r w:rsidRPr="00B67511">
        <w:rPr>
          <w:rFonts w:ascii="Times New Roman" w:eastAsia="Times New Roman" w:hAnsi="Times New Roman" w:cs="Times New Roman"/>
          <w:bCs/>
          <w:color w:val="595959" w:themeColor="text1" w:themeTint="A6"/>
          <w:sz w:val="20"/>
          <w:szCs w:val="20"/>
          <w:shd w:val="clear" w:color="auto" w:fill="FFFFFF"/>
        </w:rPr>
        <w:t xml:space="preserve"> - Specify the criteria that will be used to determine whether each test item (software/product) has passed or failed testing.</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Suspension Criteria and Resumption Requirements</w:t>
      </w:r>
      <w:r w:rsidRPr="00B67511">
        <w:rPr>
          <w:rFonts w:ascii="Times New Roman" w:eastAsia="Times New Roman" w:hAnsi="Times New Roman" w:cs="Times New Roman"/>
          <w:bCs/>
          <w:color w:val="595959" w:themeColor="text1" w:themeTint="A6"/>
          <w:sz w:val="20"/>
          <w:szCs w:val="20"/>
          <w:shd w:val="clear" w:color="auto" w:fill="FFFFFF"/>
        </w:rPr>
        <w:t xml:space="preserve"> - Specify criteria to be used to suspend the testing activity. Specify testing activities which must be redone when testing is resumed.</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Test deliverables</w:t>
      </w:r>
      <w:r w:rsidRPr="00B67511">
        <w:rPr>
          <w:rFonts w:ascii="Times New Roman" w:eastAsia="Times New Roman" w:hAnsi="Times New Roman" w:cs="Times New Roman"/>
          <w:bCs/>
          <w:color w:val="595959" w:themeColor="text1" w:themeTint="A6"/>
          <w:sz w:val="20"/>
          <w:szCs w:val="20"/>
          <w:shd w:val="clear" w:color="auto" w:fill="FFFFFF"/>
        </w:rPr>
        <w:t xml:space="preserve"> - The deliverables that are delivered as part of the testing process,</w:t>
      </w:r>
      <w:r w:rsidR="005C41EE">
        <w:rPr>
          <w:rFonts w:ascii="Times New Roman" w:eastAsia="Times New Roman" w:hAnsi="Times New Roman" w:cs="Times New Roman"/>
          <w:bCs/>
          <w:color w:val="595959" w:themeColor="text1" w:themeTint="A6"/>
          <w:sz w:val="20"/>
          <w:szCs w:val="20"/>
          <w:shd w:val="clear" w:color="auto" w:fill="FFFFFF"/>
        </w:rPr>
        <w:t xml:space="preserve"> </w:t>
      </w:r>
      <w:r w:rsidRPr="00B67511">
        <w:rPr>
          <w:rFonts w:ascii="Times New Roman" w:eastAsia="Times New Roman" w:hAnsi="Times New Roman" w:cs="Times New Roman"/>
          <w:bCs/>
          <w:color w:val="595959" w:themeColor="text1" w:themeTint="A6"/>
          <w:sz w:val="20"/>
          <w:szCs w:val="20"/>
          <w:shd w:val="clear" w:color="auto" w:fill="FFFFFF"/>
        </w:rPr>
        <w:t>such as test plans, test specifications and test summary reports.</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Environmental needs</w:t>
      </w:r>
      <w:r w:rsidRPr="00B67511">
        <w:rPr>
          <w:rFonts w:ascii="Times New Roman" w:eastAsia="Times New Roman" w:hAnsi="Times New Roman" w:cs="Times New Roman"/>
          <w:bCs/>
          <w:color w:val="595959" w:themeColor="text1" w:themeTint="A6"/>
          <w:sz w:val="20"/>
          <w:szCs w:val="20"/>
          <w:shd w:val="clear" w:color="auto" w:fill="FFFFFF"/>
        </w:rPr>
        <w:t xml:space="preserve"> - Defining the environmental requirements such as hardware, software, OS, network configurations, tools required.</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Responsibilities</w:t>
      </w:r>
      <w:r w:rsidRPr="00B67511">
        <w:rPr>
          <w:rFonts w:ascii="Times New Roman" w:eastAsia="Times New Roman" w:hAnsi="Times New Roman" w:cs="Times New Roman"/>
          <w:bCs/>
          <w:color w:val="595959" w:themeColor="text1" w:themeTint="A6"/>
          <w:sz w:val="20"/>
          <w:szCs w:val="20"/>
          <w:shd w:val="clear" w:color="auto" w:fill="FFFFFF"/>
        </w:rPr>
        <w:t xml:space="preserve"> - Lists the roles and responsibilities of the team members</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Staffing and training needs</w:t>
      </w:r>
      <w:r w:rsidRPr="00B67511">
        <w:rPr>
          <w:rFonts w:ascii="Times New Roman" w:eastAsia="Times New Roman" w:hAnsi="Times New Roman" w:cs="Times New Roman"/>
          <w:bCs/>
          <w:color w:val="595959" w:themeColor="text1" w:themeTint="A6"/>
          <w:sz w:val="20"/>
          <w:szCs w:val="20"/>
          <w:shd w:val="clear" w:color="auto" w:fill="FFFFFF"/>
        </w:rPr>
        <w:t xml:space="preserve"> - Captures the actual staffing requirements and any specific skills and training requirements.</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Schedule</w:t>
      </w:r>
      <w:r w:rsidRPr="00B67511">
        <w:rPr>
          <w:rFonts w:ascii="Times New Roman" w:eastAsia="Times New Roman" w:hAnsi="Times New Roman" w:cs="Times New Roman"/>
          <w:bCs/>
          <w:color w:val="595959" w:themeColor="text1" w:themeTint="A6"/>
          <w:sz w:val="20"/>
          <w:szCs w:val="20"/>
          <w:shd w:val="clear" w:color="auto" w:fill="FFFFFF"/>
        </w:rPr>
        <w:t xml:space="preserve"> - States the important project delivery dates and key milestones.</w:t>
      </w:r>
    </w:p>
    <w:p w:rsidR="00B67511" w:rsidRPr="00B67511"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Risks and Mitigation</w:t>
      </w:r>
      <w:r w:rsidRPr="00B67511">
        <w:rPr>
          <w:rFonts w:ascii="Times New Roman" w:eastAsia="Times New Roman" w:hAnsi="Times New Roman" w:cs="Times New Roman"/>
          <w:bCs/>
          <w:color w:val="595959" w:themeColor="text1" w:themeTint="A6"/>
          <w:sz w:val="20"/>
          <w:szCs w:val="20"/>
          <w:shd w:val="clear" w:color="auto" w:fill="FFFFFF"/>
        </w:rPr>
        <w:t xml:space="preserve"> - High-level project risks and assumptions and a mitigation plan for each identified risk.</w:t>
      </w:r>
    </w:p>
    <w:p w:rsidR="00B67511" w:rsidRPr="00AA3209" w:rsidRDefault="00B67511" w:rsidP="00B67511">
      <w:pPr>
        <w:numPr>
          <w:ilvl w:val="0"/>
          <w:numId w:val="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Approvals</w:t>
      </w:r>
      <w:r w:rsidRPr="00B67511">
        <w:rPr>
          <w:rFonts w:ascii="Times New Roman" w:eastAsia="Times New Roman" w:hAnsi="Times New Roman" w:cs="Times New Roman"/>
          <w:bCs/>
          <w:color w:val="595959" w:themeColor="text1" w:themeTint="A6"/>
          <w:sz w:val="20"/>
          <w:szCs w:val="20"/>
          <w:shd w:val="clear" w:color="auto" w:fill="FFFFFF"/>
        </w:rPr>
        <w:t xml:space="preserve"> - Captures all approvers of the document, their titles and the sign off date.</w:t>
      </w:r>
    </w:p>
    <w:p w:rsidR="00AA3209" w:rsidRPr="00B67511" w:rsidRDefault="00AA3209" w:rsidP="00951198">
      <w:pPr>
        <w:shd w:val="clear" w:color="auto" w:fill="FFFFFF"/>
        <w:spacing w:after="0" w:line="240" w:lineRule="auto"/>
        <w:ind w:left="720"/>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lastRenderedPageBreak/>
        <w:t>Q7 - what is Requirement Traceability Matrix?</w:t>
      </w: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EFDFA"/>
        </w:rPr>
      </w:pPr>
      <w:r w:rsidRPr="00B67511">
        <w:rPr>
          <w:rFonts w:ascii="Times New Roman" w:eastAsia="Times New Roman" w:hAnsi="Times New Roman" w:cs="Times New Roman"/>
          <w:bCs/>
          <w:color w:val="595959" w:themeColor="text1" w:themeTint="A6"/>
          <w:sz w:val="20"/>
          <w:szCs w:val="20"/>
          <w:shd w:val="clear" w:color="auto" w:fill="FEFDFA"/>
        </w:rPr>
        <w:t>A requirements traceability matrix is a document that traces and maps user requirements [requirement Ids from requirement specification document] with the test case ids. Purpose is to make sure that all the requirements are covered in test cases so that while testing no functionality can be missed.</w:t>
      </w:r>
      <w:r w:rsidR="00692C6D">
        <w:rPr>
          <w:rFonts w:ascii="Times New Roman" w:eastAsia="Times New Roman" w:hAnsi="Times New Roman" w:cs="Times New Roman"/>
          <w:bCs/>
          <w:color w:val="595959" w:themeColor="text1" w:themeTint="A6"/>
          <w:sz w:val="20"/>
          <w:szCs w:val="20"/>
          <w:shd w:val="clear" w:color="auto" w:fill="FEFDFA"/>
        </w:rPr>
        <w:t xml:space="preserve"> </w:t>
      </w:r>
      <w:r w:rsidRPr="00B67511">
        <w:rPr>
          <w:rFonts w:ascii="Times New Roman" w:eastAsia="Times New Roman" w:hAnsi="Times New Roman" w:cs="Times New Roman"/>
          <w:bCs/>
          <w:color w:val="595959" w:themeColor="text1" w:themeTint="A6"/>
          <w:sz w:val="20"/>
          <w:szCs w:val="20"/>
          <w:shd w:val="clear" w:color="auto" w:fill="FEFDFA"/>
        </w:rPr>
        <w:t>This document is prepared to make the clients satisfy that the coverage done is complete as end to end, this document consists of Requirement/Base line doc Ref No., Test case/Condition, and Defects/Bug id. Using this document the person can track the Requirement based on the Defect id</w:t>
      </w:r>
      <w:r w:rsidR="00C339D7">
        <w:rPr>
          <w:rFonts w:ascii="Times New Roman" w:eastAsia="Times New Roman" w:hAnsi="Times New Roman" w:cs="Times New Roman"/>
          <w:bCs/>
          <w:color w:val="595959" w:themeColor="text1" w:themeTint="A6"/>
          <w:sz w:val="20"/>
          <w:szCs w:val="20"/>
          <w:shd w:val="clear" w:color="auto" w:fill="FEFDFA"/>
        </w:rPr>
        <w:t>.</w:t>
      </w:r>
    </w:p>
    <w:p w:rsidR="0033299C" w:rsidRPr="00B67511" w:rsidRDefault="0033299C"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The main purpose of Requirement Traceability Matrix is to see that all test cases are covered so that no functionality should miss while testing.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Requirement Traceability Matrix – Parameters include</w:t>
      </w:r>
    </w:p>
    <w:p w:rsidR="00B67511" w:rsidRPr="00B67511" w:rsidRDefault="00B67511" w:rsidP="00B67511">
      <w:pPr>
        <w:numPr>
          <w:ilvl w:val="0"/>
          <w:numId w:val="8"/>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Requirement ID</w:t>
      </w:r>
    </w:p>
    <w:p w:rsidR="00B67511" w:rsidRPr="00B67511" w:rsidRDefault="00B67511" w:rsidP="00B67511">
      <w:pPr>
        <w:numPr>
          <w:ilvl w:val="0"/>
          <w:numId w:val="8"/>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Risks</w:t>
      </w:r>
    </w:p>
    <w:p w:rsidR="00B67511" w:rsidRPr="00B67511" w:rsidRDefault="00B67511" w:rsidP="00B67511">
      <w:pPr>
        <w:numPr>
          <w:ilvl w:val="0"/>
          <w:numId w:val="8"/>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Requirement Type and Description</w:t>
      </w:r>
    </w:p>
    <w:p w:rsidR="00B67511" w:rsidRPr="00B67511" w:rsidRDefault="00B67511" w:rsidP="00B67511">
      <w:pPr>
        <w:numPr>
          <w:ilvl w:val="0"/>
          <w:numId w:val="8"/>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Trace to design specification</w:t>
      </w:r>
    </w:p>
    <w:p w:rsidR="00B67511" w:rsidRPr="00B67511" w:rsidRDefault="00B67511" w:rsidP="00B67511">
      <w:pPr>
        <w:numPr>
          <w:ilvl w:val="0"/>
          <w:numId w:val="8"/>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Unit test cases</w:t>
      </w:r>
    </w:p>
    <w:p w:rsidR="00B67511" w:rsidRPr="00B67511" w:rsidRDefault="00B67511" w:rsidP="00B67511">
      <w:pPr>
        <w:numPr>
          <w:ilvl w:val="0"/>
          <w:numId w:val="8"/>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Integration test cases</w:t>
      </w:r>
    </w:p>
    <w:p w:rsidR="00B67511" w:rsidRPr="00B67511" w:rsidRDefault="00B67511" w:rsidP="00B67511">
      <w:pPr>
        <w:numPr>
          <w:ilvl w:val="0"/>
          <w:numId w:val="8"/>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System test cases</w:t>
      </w:r>
    </w:p>
    <w:p w:rsidR="00B67511" w:rsidRPr="00B67511" w:rsidRDefault="00B67511" w:rsidP="00B67511">
      <w:pPr>
        <w:numPr>
          <w:ilvl w:val="0"/>
          <w:numId w:val="8"/>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User acceptance test cases</w:t>
      </w:r>
    </w:p>
    <w:p w:rsidR="00B67511" w:rsidRPr="00DD18B2" w:rsidRDefault="00B67511" w:rsidP="00B67511">
      <w:pPr>
        <w:numPr>
          <w:ilvl w:val="0"/>
          <w:numId w:val="8"/>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Trace to test script</w:t>
      </w:r>
    </w:p>
    <w:p w:rsidR="00DD18B2" w:rsidRPr="00B67511" w:rsidRDefault="00DD18B2" w:rsidP="00DD18B2">
      <w:pPr>
        <w:shd w:val="clear" w:color="auto" w:fill="FFFFFF"/>
        <w:spacing w:after="0" w:line="240" w:lineRule="auto"/>
        <w:ind w:left="660"/>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Types of Traceability Matrix</w:t>
      </w:r>
    </w:p>
    <w:p w:rsidR="00B67511" w:rsidRPr="00B67511" w:rsidRDefault="00B67511" w:rsidP="00B67511">
      <w:pPr>
        <w:numPr>
          <w:ilvl w:val="0"/>
          <w:numId w:val="9"/>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Forward traceability</w:t>
      </w:r>
      <w:r w:rsidRPr="00B67511">
        <w:rPr>
          <w:rFonts w:ascii="Times New Roman" w:eastAsia="Times New Roman" w:hAnsi="Times New Roman" w:cs="Times New Roman"/>
          <w:bCs/>
          <w:color w:val="595959" w:themeColor="text1" w:themeTint="A6"/>
          <w:sz w:val="20"/>
          <w:szCs w:val="20"/>
          <w:shd w:val="clear" w:color="auto" w:fill="FFFFFF"/>
        </w:rPr>
        <w:t>: This matrix is used to check whether the project progresses in the desired direction and for the right product. It makes sure that each requirement is applied to the product and that each requirement is tested thoroughly. It maps requirements to test cases.</w:t>
      </w:r>
    </w:p>
    <w:p w:rsidR="00B67511" w:rsidRPr="00B67511" w:rsidRDefault="00B67511" w:rsidP="00B67511">
      <w:pPr>
        <w:numPr>
          <w:ilvl w:val="0"/>
          <w:numId w:val="9"/>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Backward or reverse traceability</w:t>
      </w:r>
      <w:r w:rsidRPr="00B67511">
        <w:rPr>
          <w:rFonts w:ascii="Times New Roman" w:eastAsia="Times New Roman" w:hAnsi="Times New Roman" w:cs="Times New Roman"/>
          <w:bCs/>
          <w:color w:val="595959" w:themeColor="text1" w:themeTint="A6"/>
          <w:sz w:val="20"/>
          <w:szCs w:val="20"/>
          <w:shd w:val="clear" w:color="auto" w:fill="FFFFFF"/>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   </w:t>
      </w:r>
    </w:p>
    <w:p w:rsidR="00B67511" w:rsidRPr="00692C6D" w:rsidRDefault="00B67511" w:rsidP="00B67511">
      <w:pPr>
        <w:numPr>
          <w:ilvl w:val="0"/>
          <w:numId w:val="9"/>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Bi-directional traceability</w:t>
      </w:r>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gramStart"/>
      <w:r w:rsidRPr="00B67511">
        <w:rPr>
          <w:rFonts w:ascii="Times New Roman" w:eastAsia="Times New Roman" w:hAnsi="Times New Roman" w:cs="Times New Roman"/>
          <w:bCs/>
          <w:color w:val="595959" w:themeColor="text1" w:themeTint="A6"/>
          <w:sz w:val="20"/>
          <w:szCs w:val="20"/>
          <w:shd w:val="clear" w:color="auto" w:fill="FFFFFF"/>
        </w:rPr>
        <w:t>( Forward</w:t>
      </w:r>
      <w:proofErr w:type="gramEnd"/>
      <w:r w:rsidR="00F4790A">
        <w:rPr>
          <w:rFonts w:ascii="Times New Roman" w:eastAsia="Times New Roman" w:hAnsi="Times New Roman" w:cs="Times New Roman"/>
          <w:bCs/>
          <w:color w:val="595959" w:themeColor="text1" w:themeTint="A6"/>
          <w:sz w:val="20"/>
          <w:szCs w:val="20"/>
          <w:shd w:val="clear" w:color="auto" w:fill="FFFFFF"/>
        </w:rPr>
        <w:t xml:space="preserve"> </w:t>
      </w:r>
      <w:r w:rsidRPr="00B67511">
        <w:rPr>
          <w:rFonts w:ascii="Times New Roman" w:eastAsia="Times New Roman" w:hAnsi="Times New Roman" w:cs="Times New Roman"/>
          <w:bCs/>
          <w:color w:val="595959" w:themeColor="text1" w:themeTint="A6"/>
          <w:sz w:val="20"/>
          <w:szCs w:val="20"/>
          <w:shd w:val="clear" w:color="auto" w:fill="FFFFFF"/>
        </w:rPr>
        <w:t>+</w:t>
      </w:r>
      <w:r w:rsidR="00F4790A">
        <w:rPr>
          <w:rFonts w:ascii="Times New Roman" w:eastAsia="Times New Roman" w:hAnsi="Times New Roman" w:cs="Times New Roman"/>
          <w:bCs/>
          <w:color w:val="595959" w:themeColor="text1" w:themeTint="A6"/>
          <w:sz w:val="20"/>
          <w:szCs w:val="20"/>
          <w:shd w:val="clear" w:color="auto" w:fill="FFFFFF"/>
        </w:rPr>
        <w:t xml:space="preserve"> </w:t>
      </w:r>
      <w:r w:rsidRPr="00B67511">
        <w:rPr>
          <w:rFonts w:ascii="Times New Roman" w:eastAsia="Times New Roman" w:hAnsi="Times New Roman" w:cs="Times New Roman"/>
          <w:bCs/>
          <w:color w:val="595959" w:themeColor="text1" w:themeTint="A6"/>
          <w:sz w:val="20"/>
          <w:szCs w:val="20"/>
          <w:shd w:val="clear" w:color="auto" w:fill="FFFFFF"/>
        </w:rPr>
        <w:t>Backward): This traceability metrics ensures that all requirements are covered by test cases. It analyzes the impact of a change in requirements affected by the defect in a work product and vice versa.  </w:t>
      </w:r>
    </w:p>
    <w:p w:rsidR="00692C6D" w:rsidRPr="00B67511" w:rsidRDefault="00692C6D" w:rsidP="00692C6D">
      <w:p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Q8 -What Is Sanity Testing Explain It with Example?</w:t>
      </w:r>
      <w:r w:rsidRPr="00B67511">
        <w:rPr>
          <w:rFonts w:ascii="Times New Roman" w:eastAsia="Times New Roman" w:hAnsi="Times New Roman" w:cs="Times New Roman"/>
          <w:bCs/>
          <w:color w:val="595959" w:themeColor="text1" w:themeTint="A6"/>
          <w:sz w:val="20"/>
          <w:szCs w:val="20"/>
          <w:shd w:val="clear" w:color="auto" w:fill="FFFF00"/>
        </w:rPr>
        <w:t xml:space="preserve">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Sanity Testing is the subset of Regression Testing and it is performed when we do not have enough time for doing testing. Here only extreme functionalities are checked without finer detai</w:t>
      </w:r>
      <w:r w:rsidR="00692C6D">
        <w:rPr>
          <w:rFonts w:ascii="Times New Roman" w:eastAsia="Times New Roman" w:hAnsi="Times New Roman" w:cs="Times New Roman"/>
          <w:color w:val="595959" w:themeColor="text1" w:themeTint="A6"/>
          <w:sz w:val="20"/>
          <w:szCs w:val="20"/>
          <w:shd w:val="clear" w:color="auto" w:fill="FFFFFF"/>
        </w:rPr>
        <w:t>l</w:t>
      </w:r>
      <w:r w:rsidRPr="00B67511">
        <w:rPr>
          <w:rFonts w:ascii="Times New Roman" w:eastAsia="Times New Roman" w:hAnsi="Times New Roman" w:cs="Times New Roman"/>
          <w:color w:val="595959" w:themeColor="text1" w:themeTint="A6"/>
          <w:sz w:val="20"/>
          <w:szCs w:val="20"/>
          <w:shd w:val="clear" w:color="auto" w:fill="FFFFFF"/>
        </w:rPr>
        <w:t>s.</w:t>
      </w:r>
      <w:r w:rsidR="00692C6D">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It is the surface level testing(meaning that a tester checks whether whole functionality of the software works in a proper way)where QA engineer verifies that all the menus, functions, commands available in the product and project are working fine. Smoke testing is normal health check up to a build of an application before taking it to testing in depth.</w:t>
      </w:r>
    </w:p>
    <w:p w:rsidR="008811C6" w:rsidRDefault="008811C6" w:rsidP="00B67511">
      <w:pPr>
        <w:spacing w:after="0" w:line="240" w:lineRule="auto"/>
        <w:rPr>
          <w:rFonts w:ascii="Times New Roman" w:eastAsia="Times New Roman" w:hAnsi="Times New Roman" w:cs="Times New Roman"/>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Sanity Testing Example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For Example in a project there are five modules like login page, home page, user detail page, new user creation, and task creation etc. So we have the bug in login page like on login page username field accepts the less than six alpha-numeric characters which are against the requirements as in requirements it is specified that username should not be below than six characters but as username accepts the less than six characters it is the bug.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So now the bug is reported by the testing team to the developer team to fix it. When the developing team fixes the bug and passed it to testing team than the testing team checks the other modules of the application means checks that fix bug does not affect the functionality of the other modules but keep one point always in mind that testing team only checks the extreme functionality of the modules, do not go deep to test the details because of the short time so this is the sanity testing.  </w:t>
      </w:r>
    </w:p>
    <w:p w:rsidR="00B67511" w:rsidRDefault="00B67511" w:rsidP="00B67511">
      <w:pPr>
        <w:spacing w:after="0" w:line="240" w:lineRule="auto"/>
        <w:rPr>
          <w:rFonts w:ascii="Times New Roman" w:eastAsia="Times New Roman" w:hAnsi="Times New Roman" w:cs="Times New Roman"/>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Sanity testing</w:t>
      </w:r>
      <w:r w:rsidRPr="00B67511">
        <w:rPr>
          <w:rFonts w:ascii="Times New Roman" w:eastAsia="Times New Roman" w:hAnsi="Times New Roman" w:cs="Times New Roman"/>
          <w:color w:val="595959" w:themeColor="text1" w:themeTint="A6"/>
          <w:sz w:val="20"/>
          <w:szCs w:val="20"/>
          <w:shd w:val="clear" w:color="auto" w:fill="FFFFFF"/>
        </w:rPr>
        <w:t xml:space="preserve"> is performed after the build has clear the Smoke test and has been accepted by QA team for further testing, sanity testing checks the major functionality with finer details.</w:t>
      </w:r>
    </w:p>
    <w:p w:rsidR="00D629D1" w:rsidRDefault="00D629D1" w:rsidP="00B67511">
      <w:pPr>
        <w:spacing w:after="0" w:line="240" w:lineRule="auto"/>
        <w:rPr>
          <w:rFonts w:ascii="Times New Roman" w:eastAsia="Times New Roman" w:hAnsi="Times New Roman" w:cs="Times New Roman"/>
          <w:color w:val="595959" w:themeColor="text1" w:themeTint="A6"/>
          <w:sz w:val="20"/>
          <w:szCs w:val="20"/>
        </w:rPr>
      </w:pPr>
    </w:p>
    <w:p w:rsidR="005A1555" w:rsidRDefault="005A1555" w:rsidP="00B67511">
      <w:pPr>
        <w:spacing w:after="0" w:line="240" w:lineRule="auto"/>
        <w:rPr>
          <w:rFonts w:ascii="Times New Roman" w:eastAsia="Times New Roman" w:hAnsi="Times New Roman" w:cs="Times New Roman"/>
          <w:color w:val="595959" w:themeColor="text1" w:themeTint="A6"/>
          <w:sz w:val="20"/>
          <w:szCs w:val="20"/>
        </w:rPr>
      </w:pPr>
    </w:p>
    <w:p w:rsidR="005A1555" w:rsidRPr="00B67511" w:rsidRDefault="005A1555"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lastRenderedPageBreak/>
        <w:t>Q9: Explain Smoke Testing Example in Easy and Simple Way?</w:t>
      </w:r>
      <w:r w:rsidRPr="00B67511">
        <w:rPr>
          <w:rFonts w:ascii="Times New Roman" w:eastAsia="Times New Roman" w:hAnsi="Times New Roman" w:cs="Times New Roman"/>
          <w:bCs/>
          <w:color w:val="595959" w:themeColor="text1" w:themeTint="A6"/>
          <w:sz w:val="20"/>
          <w:szCs w:val="20"/>
          <w:shd w:val="clear" w:color="auto" w:fill="FFFF00"/>
        </w:rPr>
        <w:t xml:space="preserve">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Smoke Testing is done to ensure that whether build can be acceptable enough to test further. It is done to check the stability of the build.</w:t>
      </w:r>
      <w:r w:rsidR="002A500C">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Smoke Testing is considered as the surface level testing which is always used to validate that build provided by development to QA team is ready to accept for further testing. In Smoke Testing we test the major point’s means major functionality of the application and it is also known by the name Build Acceptance Testing (BAT).</w:t>
      </w:r>
    </w:p>
    <w:p w:rsidR="00932097" w:rsidRDefault="00932097" w:rsidP="00B67511">
      <w:pPr>
        <w:spacing w:after="0" w:line="240" w:lineRule="auto"/>
        <w:rPr>
          <w:rFonts w:ascii="Times New Roman" w:eastAsia="Times New Roman" w:hAnsi="Times New Roman" w:cs="Times New Roman"/>
          <w:i/>
          <w:i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i/>
          <w:iCs/>
          <w:color w:val="595959" w:themeColor="text1" w:themeTint="A6"/>
          <w:sz w:val="20"/>
          <w:szCs w:val="20"/>
          <w:shd w:val="clear" w:color="auto" w:fill="FFFFFF"/>
        </w:rPr>
        <w:t>Smoke Testing Example – Real One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For example we are working in a small project named Employee Management System and in this project there are four modules like New Employee Module, Existing Employee Module, Admin Module, User Module etc. So firstly in this four modules development team performs the Smoke Testing by executing all the major functionality of modules like New Employee is able to login or not and after login new employee can </w:t>
      </w:r>
      <w:proofErr w:type="spellStart"/>
      <w:r w:rsidRPr="00B67511">
        <w:rPr>
          <w:rFonts w:ascii="Times New Roman" w:eastAsia="Times New Roman" w:hAnsi="Times New Roman" w:cs="Times New Roman"/>
          <w:color w:val="595959" w:themeColor="text1" w:themeTint="A6"/>
          <w:sz w:val="20"/>
          <w:szCs w:val="20"/>
          <w:shd w:val="clear" w:color="auto" w:fill="FFFFFF"/>
        </w:rPr>
        <w:t>seen</w:t>
      </w:r>
      <w:proofErr w:type="spellEnd"/>
      <w:r w:rsidRPr="00B67511">
        <w:rPr>
          <w:rFonts w:ascii="Times New Roman" w:eastAsia="Times New Roman" w:hAnsi="Times New Roman" w:cs="Times New Roman"/>
          <w:color w:val="595959" w:themeColor="text1" w:themeTint="A6"/>
          <w:sz w:val="20"/>
          <w:szCs w:val="20"/>
          <w:shd w:val="clear" w:color="auto" w:fill="FFFFFF"/>
        </w:rPr>
        <w:t xml:space="preserve"> the record of the existing employee or not, and employee that is created can also be edited, deleted or not.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So in this way Smoke Testing is done by development team before releasing means submitting the build to the Software Testing team.</w:t>
      </w:r>
    </w:p>
    <w:p w:rsidR="00B67511" w:rsidRDefault="00B67511" w:rsidP="00B67511">
      <w:pPr>
        <w:spacing w:after="0" w:line="240" w:lineRule="auto"/>
        <w:rPr>
          <w:rFonts w:ascii="Times New Roman" w:eastAsia="Times New Roman" w:hAnsi="Times New Roman" w:cs="Times New Roman"/>
          <w:color w:val="595959" w:themeColor="text1" w:themeTint="A6"/>
          <w:sz w:val="20"/>
          <w:szCs w:val="20"/>
          <w:shd w:val="clear" w:color="auto" w:fill="FFFFFF"/>
        </w:rPr>
      </w:pPr>
      <w:r w:rsidRPr="00B67511">
        <w:rPr>
          <w:rFonts w:ascii="Times New Roman" w:eastAsia="Times New Roman" w:hAnsi="Times New Roman" w:cs="Times New Roman"/>
          <w:color w:val="595959" w:themeColor="text1" w:themeTint="A6"/>
          <w:sz w:val="20"/>
          <w:szCs w:val="20"/>
          <w:shd w:val="clear" w:color="auto" w:fill="FFFFFF"/>
        </w:rPr>
        <w:t xml:space="preserve">Now when the build is hand over means releasing to the testing team than the software testing team has to check whether to accept or reject the build by checking the major functionality of that build like employee is able to login or not and after login they can </w:t>
      </w:r>
      <w:proofErr w:type="spellStart"/>
      <w:r w:rsidRPr="00B67511">
        <w:rPr>
          <w:rFonts w:ascii="Times New Roman" w:eastAsia="Times New Roman" w:hAnsi="Times New Roman" w:cs="Times New Roman"/>
          <w:color w:val="595959" w:themeColor="text1" w:themeTint="A6"/>
          <w:sz w:val="20"/>
          <w:szCs w:val="20"/>
          <w:shd w:val="clear" w:color="auto" w:fill="FFFFFF"/>
        </w:rPr>
        <w:t>seen</w:t>
      </w:r>
      <w:proofErr w:type="spellEnd"/>
      <w:r w:rsidRPr="00B67511">
        <w:rPr>
          <w:rFonts w:ascii="Times New Roman" w:eastAsia="Times New Roman" w:hAnsi="Times New Roman" w:cs="Times New Roman"/>
          <w:color w:val="595959" w:themeColor="text1" w:themeTint="A6"/>
          <w:sz w:val="20"/>
          <w:szCs w:val="20"/>
          <w:shd w:val="clear" w:color="auto" w:fill="FFFFFF"/>
        </w:rPr>
        <w:t xml:space="preserve"> the existing employee record or not and after that logout easily or not. So this is the Smoke Testing done by software tester</w:t>
      </w:r>
    </w:p>
    <w:p w:rsidR="00A44F73" w:rsidRPr="00B67511" w:rsidRDefault="00A44F73"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Q10 - What is Regression Testing Explain It with Example?</w:t>
      </w:r>
      <w:r w:rsidRPr="00B67511">
        <w:rPr>
          <w:rFonts w:ascii="Times New Roman" w:eastAsia="Times New Roman" w:hAnsi="Times New Roman" w:cs="Times New Roman"/>
          <w:bCs/>
          <w:color w:val="595959" w:themeColor="text1" w:themeTint="A6"/>
          <w:sz w:val="20"/>
          <w:szCs w:val="20"/>
          <w:shd w:val="clear" w:color="auto" w:fill="FFFFFF"/>
        </w:rPr>
        <w:t xml:space="preserve">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When a</w:t>
      </w:r>
      <w:hyperlink r:id="rId12"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bug</w:t>
        </w:r>
      </w:hyperlink>
      <w:r w:rsidRPr="00B67511">
        <w:rPr>
          <w:rFonts w:ascii="Times New Roman" w:eastAsia="Times New Roman" w:hAnsi="Times New Roman" w:cs="Times New Roman"/>
          <w:color w:val="595959" w:themeColor="text1" w:themeTint="A6"/>
          <w:sz w:val="20"/>
          <w:szCs w:val="20"/>
          <w:shd w:val="clear" w:color="auto" w:fill="FFFFFF"/>
        </w:rPr>
        <w:t xml:space="preserve"> is fixed by the development team than testing the other features of the applications which might be affected due to the bug fix is known as regression testing.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Regression testing is always done to verify that modified code does not break the existing functionality of the application and works within the requirements of the system.</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For Example there are three Modules in the Project named Admin Module, Personal Information, and Employment Module and suppose bug occurs in the Admin Module like on Admin Module existing User is not able to login with valid login credentials so this is the bug. Now Testing team sends the above - mentioned Bug to the Development team to fix it and when development team fixes the Bug and hand over to Testing team than testing team checks that fixed bug does not affect the remaining functionality of the other modules (Admin, PI, Employment) and also the functionality of the same module (Admin) so this is known as the process of regression testing done by</w:t>
      </w:r>
      <w:hyperlink r:id="rId13"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w:t>
        </w:r>
      </w:hyperlink>
      <w:r w:rsidRPr="00B67511">
        <w:rPr>
          <w:rFonts w:ascii="Times New Roman" w:eastAsia="Times New Roman" w:hAnsi="Times New Roman" w:cs="Times New Roman"/>
          <w:color w:val="595959" w:themeColor="text1" w:themeTint="A6"/>
          <w:sz w:val="20"/>
          <w:szCs w:val="20"/>
          <w:shd w:val="clear" w:color="auto" w:fill="FFFFFF"/>
        </w:rPr>
        <w:t>software tester.</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There are mostly two strategies to regression testing, 1) to run all tests and 2) always run a subset of tests based on a test case prioritization technique.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Regression testing will be conducted after any bug fixed or any functionality changed.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Q11. What is Boundary Value Analysis and Equivalence partitioning?</w:t>
      </w: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Boundary value analysis and equivalence partitioning both are test case design strategies in black box testing.</w:t>
      </w:r>
    </w:p>
    <w:p w:rsidR="000E1A86" w:rsidRPr="00B67511" w:rsidRDefault="000E1A86"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Equivalence partitioning</w:t>
      </w:r>
      <w:r w:rsidRPr="00B67511">
        <w:rPr>
          <w:rFonts w:ascii="Times New Roman" w:eastAsia="Times New Roman" w:hAnsi="Times New Roman" w:cs="Times New Roman"/>
          <w:bCs/>
          <w:color w:val="595959" w:themeColor="text1" w:themeTint="A6"/>
          <w:sz w:val="20"/>
          <w:szCs w:val="20"/>
          <w:shd w:val="clear" w:color="auto" w:fill="FFFFFF"/>
        </w:rPr>
        <w:t xml:space="preserve"> is a Test Case Design Technique to divide the input data of software into different equivalence data classes. Test cases are designed for equivalence data class. In this technique, only one condition to be tested from each partition. Because we assume that, all the conditions in one partition behave in the same manner by the software. In a partition, if one condition works other will definitely work. Likewise we assume that, if one of the condition does not work then </w:t>
      </w:r>
      <w:proofErr w:type="gramStart"/>
      <w:r w:rsidRPr="00B67511">
        <w:rPr>
          <w:rFonts w:ascii="Times New Roman" w:eastAsia="Times New Roman" w:hAnsi="Times New Roman" w:cs="Times New Roman"/>
          <w:bCs/>
          <w:color w:val="595959" w:themeColor="text1" w:themeTint="A6"/>
          <w:sz w:val="20"/>
          <w:szCs w:val="20"/>
          <w:shd w:val="clear" w:color="auto" w:fill="FFFFFF"/>
        </w:rPr>
        <w:t>none</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of the conditions in that partition will work.</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color w:val="595959" w:themeColor="text1" w:themeTint="A6"/>
          <w:sz w:val="20"/>
          <w:szCs w:val="20"/>
        </w:rPr>
        <w:t>Example of Equivalence Class Partitioning?</w:t>
      </w:r>
      <w:proofErr w:type="gramEnd"/>
    </w:p>
    <w:p w:rsidR="00B67511" w:rsidRPr="00B67511" w:rsidRDefault="00B67511" w:rsidP="00B67511">
      <w:pPr>
        <w:numPr>
          <w:ilvl w:val="0"/>
          <w:numId w:val="10"/>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 text field permits only numeric characters</w:t>
      </w:r>
    </w:p>
    <w:p w:rsidR="00B67511" w:rsidRPr="00B67511" w:rsidRDefault="00B67511" w:rsidP="00B67511">
      <w:pPr>
        <w:numPr>
          <w:ilvl w:val="0"/>
          <w:numId w:val="10"/>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Length must be 6-10 characters long</w:t>
      </w:r>
    </w:p>
    <w:p w:rsidR="00B67511" w:rsidRPr="00B67511" w:rsidRDefault="00B67511" w:rsidP="00B67511">
      <w:pPr>
        <w:spacing w:after="0" w:line="240" w:lineRule="auto"/>
        <w:rPr>
          <w:rFonts w:ascii="Times New Roman" w:eastAsia="Times New Roman" w:hAnsi="Times New Roman" w:cs="Times New Roman"/>
          <w:sz w:val="20"/>
          <w:szCs w:val="20"/>
        </w:rPr>
      </w:pPr>
      <w:r w:rsidRPr="00B67511">
        <w:rPr>
          <w:rFonts w:ascii="Times New Roman" w:eastAsia="Times New Roman" w:hAnsi="Times New Roman" w:cs="Times New Roman"/>
          <w:bCs/>
          <w:color w:val="595959" w:themeColor="text1" w:themeTint="A6"/>
          <w:sz w:val="20"/>
          <w:szCs w:val="20"/>
          <w:shd w:val="clear" w:color="auto" w:fill="FFFFFF"/>
        </w:rPr>
        <w:t>Partition according to the requirement should be like this</w:t>
      </w:r>
      <w:r w:rsidRPr="00B67511">
        <w:rPr>
          <w:rFonts w:ascii="Times New Roman" w:eastAsia="Times New Roman" w:hAnsi="Times New Roman" w:cs="Times New Roman"/>
          <w:bCs/>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sz w:val="20"/>
          <w:szCs w:val="20"/>
        </w:rPr>
      </w:pPr>
      <w:r w:rsidRPr="00620F23">
        <w:rPr>
          <w:rFonts w:ascii="Times New Roman" w:eastAsia="Times New Roman" w:hAnsi="Times New Roman" w:cs="Times New Roman"/>
          <w:bCs/>
          <w:noProof/>
          <w:sz w:val="20"/>
          <w:szCs w:val="20"/>
          <w:shd w:val="clear" w:color="auto" w:fill="FFFFFF"/>
        </w:rPr>
        <w:drawing>
          <wp:inline distT="0" distB="0" distL="0" distR="0" wp14:anchorId="1307ACFB" wp14:editId="2883DA13">
            <wp:extent cx="4095115" cy="946150"/>
            <wp:effectExtent l="0" t="0" r="635" b="6350"/>
            <wp:docPr id="4" name="Picture 4" descr="Example for Equivalence Class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for Equivalence Class Partitio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115" cy="946150"/>
                    </a:xfrm>
                    <a:prstGeom prst="rect">
                      <a:avLst/>
                    </a:prstGeom>
                    <a:noFill/>
                    <a:ln>
                      <a:noFill/>
                    </a:ln>
                  </pic:spPr>
                </pic:pic>
              </a:graphicData>
            </a:graphic>
          </wp:inline>
        </w:drawing>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lastRenderedPageBreak/>
        <w:t>While evaluating Equivalence partitioning, values in all partitions are equivalent that’s why 0-5 are equivalent, 6 – 10 are equivalent and 11- 14 are equivalent.</w:t>
      </w:r>
      <w:r w:rsidR="00096106">
        <w:rPr>
          <w:rFonts w:ascii="Times New Roman" w:eastAsia="Times New Roman" w:hAnsi="Times New Roman" w:cs="Times New Roman"/>
          <w:bCs/>
          <w:color w:val="595959" w:themeColor="text1" w:themeTint="A6"/>
          <w:sz w:val="20"/>
          <w:szCs w:val="20"/>
          <w:shd w:val="clear" w:color="auto" w:fill="FFFFFF"/>
        </w:rPr>
        <w:t xml:space="preserve"> </w:t>
      </w:r>
      <w:r w:rsidRPr="00B67511">
        <w:rPr>
          <w:rFonts w:ascii="Times New Roman" w:eastAsia="Times New Roman" w:hAnsi="Times New Roman" w:cs="Times New Roman"/>
          <w:bCs/>
          <w:color w:val="595959" w:themeColor="text1" w:themeTint="A6"/>
          <w:sz w:val="20"/>
          <w:szCs w:val="20"/>
          <w:shd w:val="clear" w:color="auto" w:fill="FFFFFF"/>
        </w:rPr>
        <w:t>At the time of testing, test 4 and 12 as invalid values and 7 as valid one.</w:t>
      </w: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It is easy to test input ranges 6–10 but harder to test input ranges 2-600. Testing will be easy in the case of lesser test cases but you should be very careful. Assuming, valid input is 7. That means, you belief that the developer coded the correct valid range (6-10).</w:t>
      </w:r>
    </w:p>
    <w:p w:rsidR="00096106" w:rsidRPr="00B67511" w:rsidRDefault="00096106"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Boundary value analysis</w:t>
      </w:r>
      <w:r w:rsidRPr="00B67511">
        <w:rPr>
          <w:rFonts w:ascii="Times New Roman" w:eastAsia="Times New Roman" w:hAnsi="Times New Roman" w:cs="Times New Roman"/>
          <w:bCs/>
          <w:color w:val="595959" w:themeColor="text1" w:themeTint="A6"/>
          <w:sz w:val="20"/>
          <w:szCs w:val="20"/>
          <w:shd w:val="clear" w:color="auto" w:fill="FFFFFF"/>
        </w:rPr>
        <w:t xml:space="preserve"> is a test case design technique to test boundary value between partitions (both valid boundary partition and invalid boundary partition). A boundary value is an input or output value on the border of an equivalence partition, includes minimum and maximum values at inside and outside boundaries. Using Boundary Value Analysis technique tester creates test cases for required input field.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Suppose you have very important tool at office, </w:t>
      </w:r>
      <w:proofErr w:type="gramStart"/>
      <w:r w:rsidRPr="00B67511">
        <w:rPr>
          <w:rFonts w:ascii="Times New Roman" w:eastAsia="Times New Roman" w:hAnsi="Times New Roman" w:cs="Times New Roman"/>
          <w:bCs/>
          <w:color w:val="595959" w:themeColor="text1" w:themeTint="A6"/>
          <w:sz w:val="20"/>
          <w:szCs w:val="20"/>
          <w:shd w:val="clear" w:color="auto" w:fill="FFFFFF"/>
        </w:rPr>
        <w:t>accepts</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valid User Name and Password field to work on that tool, and accepts minimum 8 characters and maximum 12 characters. Valid range 8-12, Invalid range 7 or less than 7 and </w:t>
      </w:r>
      <w:proofErr w:type="gramStart"/>
      <w:r w:rsidRPr="00B67511">
        <w:rPr>
          <w:rFonts w:ascii="Times New Roman" w:eastAsia="Times New Roman" w:hAnsi="Times New Roman" w:cs="Times New Roman"/>
          <w:bCs/>
          <w:color w:val="595959" w:themeColor="text1" w:themeTint="A6"/>
          <w:sz w:val="20"/>
          <w:szCs w:val="20"/>
          <w:shd w:val="clear" w:color="auto" w:fill="FFFFFF"/>
        </w:rPr>
        <w:t>Invalid</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range 13 or more than 13</w:t>
      </w:r>
      <w:r w:rsidRPr="00B67511">
        <w:rPr>
          <w:rFonts w:ascii="Times New Roman" w:eastAsia="Times New Roman" w:hAnsi="Times New Roman" w:cs="Times New Roman"/>
          <w:bCs/>
          <w:sz w:val="20"/>
          <w:szCs w:val="20"/>
          <w:shd w:val="clear" w:color="auto" w:fill="FFFFFF"/>
        </w:rPr>
        <w:t>.</w:t>
      </w:r>
      <w:r w:rsidRPr="00620F23">
        <w:rPr>
          <w:rFonts w:ascii="Times New Roman" w:eastAsia="Times New Roman" w:hAnsi="Times New Roman" w:cs="Times New Roman"/>
          <w:bCs/>
          <w:noProof/>
          <w:sz w:val="20"/>
          <w:szCs w:val="20"/>
          <w:shd w:val="clear" w:color="auto" w:fill="FFFFFF"/>
        </w:rPr>
        <w:drawing>
          <wp:inline distT="0" distB="0" distL="0" distR="0" wp14:anchorId="3228AE63" wp14:editId="5DB6DE4F">
            <wp:extent cx="5947410" cy="850900"/>
            <wp:effectExtent l="0" t="0" r="0" b="6350"/>
            <wp:docPr id="3" name="Picture 3" descr="Example for 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for Boundary Value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850900"/>
                    </a:xfrm>
                    <a:prstGeom prst="rect">
                      <a:avLst/>
                    </a:prstGeom>
                    <a:noFill/>
                    <a:ln>
                      <a:noFill/>
                    </a:ln>
                  </pic:spPr>
                </pic:pic>
              </a:graphicData>
            </a:graphic>
          </wp:inline>
        </w:drawing>
      </w:r>
    </w:p>
    <w:p w:rsidR="00517C5A" w:rsidRDefault="00517C5A" w:rsidP="00B67511">
      <w:pPr>
        <w:spacing w:after="0" w:line="240" w:lineRule="auto"/>
        <w:rPr>
          <w:rFonts w:ascii="Times New Roman" w:eastAsia="Times New Roman" w:hAnsi="Times New Roman" w:cs="Times New Roman"/>
          <w:bCs/>
          <w:color w:val="595959" w:themeColor="text1" w:themeTint="A6"/>
          <w:sz w:val="20"/>
          <w:szCs w:val="20"/>
          <w:shd w:val="clear" w:color="auto" w:fill="FFFF00"/>
        </w:rPr>
      </w:pP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0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Q12. What is Integration Testing? What are the approaches?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Upon completion of unit testing, the units or modules are to be integrated which gives raise to integration testing. The purpose of integration testing is to verify the functional, performance, and reliability between the modules that are integrated.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Top down Testing</w:t>
      </w:r>
      <w:r w:rsidRPr="00B67511">
        <w:rPr>
          <w:rFonts w:ascii="Times New Roman" w:eastAsia="Times New Roman" w:hAnsi="Times New Roman" w:cs="Times New Roman"/>
          <w:bCs/>
          <w:color w:val="595959" w:themeColor="text1" w:themeTint="A6"/>
          <w:sz w:val="20"/>
          <w:szCs w:val="20"/>
          <w:shd w:val="clear" w:color="auto" w:fill="FFFFFF"/>
        </w:rPr>
        <w:t xml:space="preserve">: In this approach testing is conducted from main module to sub module. </w:t>
      </w:r>
      <w:proofErr w:type="gramStart"/>
      <w:r w:rsidRPr="00B67511">
        <w:rPr>
          <w:rFonts w:ascii="Times New Roman" w:eastAsia="Times New Roman" w:hAnsi="Times New Roman" w:cs="Times New Roman"/>
          <w:bCs/>
          <w:color w:val="595959" w:themeColor="text1" w:themeTint="A6"/>
          <w:sz w:val="20"/>
          <w:szCs w:val="20"/>
          <w:shd w:val="clear" w:color="auto" w:fill="FFFFFF"/>
        </w:rPr>
        <w:t>if</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the sub module is not developed a temporary program called STUB is used for simulate the sub</w:t>
      </w:r>
      <w:r w:rsidR="008B6832">
        <w:rPr>
          <w:rFonts w:ascii="Times New Roman" w:eastAsia="Times New Roman" w:hAnsi="Times New Roman" w:cs="Times New Roman"/>
          <w:bCs/>
          <w:color w:val="595959" w:themeColor="text1" w:themeTint="A6"/>
          <w:sz w:val="20"/>
          <w:szCs w:val="20"/>
          <w:shd w:val="clear" w:color="auto" w:fill="FFFFFF"/>
        </w:rPr>
        <w:t xml:space="preserve"> </w:t>
      </w:r>
      <w:r w:rsidRPr="00B67511">
        <w:rPr>
          <w:rFonts w:ascii="Times New Roman" w:eastAsia="Times New Roman" w:hAnsi="Times New Roman" w:cs="Times New Roman"/>
          <w:bCs/>
          <w:color w:val="595959" w:themeColor="text1" w:themeTint="A6"/>
          <w:sz w:val="20"/>
          <w:szCs w:val="20"/>
          <w:shd w:val="clear" w:color="auto" w:fill="FFFFFF"/>
        </w:rPr>
        <w:t>module.</w:t>
      </w: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u w:val="single"/>
          <w:shd w:val="clear" w:color="auto" w:fill="FFFFFF"/>
        </w:rPr>
        <w:t>Bottom up testing</w:t>
      </w:r>
      <w:r w:rsidRPr="00B67511">
        <w:rPr>
          <w:rFonts w:ascii="Times New Roman" w:eastAsia="Times New Roman" w:hAnsi="Times New Roman" w:cs="Times New Roman"/>
          <w:bCs/>
          <w:color w:val="595959" w:themeColor="text1" w:themeTint="A6"/>
          <w:sz w:val="20"/>
          <w:szCs w:val="20"/>
          <w:shd w:val="clear" w:color="auto" w:fill="FFFFFF"/>
        </w:rPr>
        <w:t>: In this approach testing is conducted from sub module to main module, if the main module is not developed a temporary program called DRIVERS is used to simulate the main module.</w:t>
      </w:r>
    </w:p>
    <w:p w:rsidR="00517C5A" w:rsidRPr="00B67511" w:rsidRDefault="00517C5A"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 xml:space="preserve">Q13. </w:t>
      </w:r>
      <w:r w:rsidRPr="00B67511">
        <w:rPr>
          <w:rFonts w:ascii="Times New Roman" w:eastAsia="Times New Roman" w:hAnsi="Times New Roman" w:cs="Times New Roman"/>
          <w:color w:val="595959" w:themeColor="text1" w:themeTint="A6"/>
          <w:sz w:val="20"/>
          <w:szCs w:val="20"/>
          <w:highlight w:val="lightGray"/>
          <w:shd w:val="clear" w:color="auto" w:fill="FFFF00"/>
        </w:rPr>
        <w:t>Why We Use Stubs And Drivers?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Stubs</w:t>
      </w:r>
      <w:r w:rsidRPr="00B67511">
        <w:rPr>
          <w:rFonts w:ascii="Times New Roman" w:eastAsia="Times New Roman" w:hAnsi="Times New Roman" w:cs="Times New Roman"/>
          <w:bCs/>
          <w:color w:val="595959" w:themeColor="text1" w:themeTint="A6"/>
          <w:sz w:val="20"/>
          <w:szCs w:val="20"/>
          <w:shd w:val="clear" w:color="auto" w:fill="FFFFFF"/>
        </w:rPr>
        <w:t xml:space="preserve"> are dummy modules that are always distinguish as "called programs", or you can say that is handled in </w:t>
      </w:r>
      <w:hyperlink r:id="rId16" w:history="1">
        <w:r w:rsidRPr="00EC035D">
          <w:rPr>
            <w:rFonts w:ascii="Times New Roman" w:eastAsia="Times New Roman" w:hAnsi="Times New Roman" w:cs="Times New Roman"/>
            <w:bCs/>
            <w:color w:val="595959" w:themeColor="text1" w:themeTint="A6"/>
            <w:sz w:val="20"/>
            <w:szCs w:val="20"/>
            <w:u w:val="single"/>
            <w:shd w:val="clear" w:color="auto" w:fill="FFFFFF"/>
          </w:rPr>
          <w:t>integration testing</w:t>
        </w:r>
      </w:hyperlink>
      <w:r w:rsidRPr="00B67511">
        <w:rPr>
          <w:rFonts w:ascii="Times New Roman" w:eastAsia="Times New Roman" w:hAnsi="Times New Roman" w:cs="Times New Roman"/>
          <w:bCs/>
          <w:color w:val="595959" w:themeColor="text1" w:themeTint="A6"/>
          <w:sz w:val="20"/>
          <w:szCs w:val="20"/>
          <w:shd w:val="clear" w:color="auto" w:fill="FFFFFF"/>
        </w:rPr>
        <w:t xml:space="preserve"> (top down approach), it used when sub programs are under construction. Stubs are considered as the dummy modules that always simulate the low level modules.</w:t>
      </w:r>
    </w:p>
    <w:p w:rsidR="0087382E" w:rsidRDefault="0087382E" w:rsidP="00B67511">
      <w:pPr>
        <w:spacing w:after="0" w:line="240" w:lineRule="auto"/>
        <w:rPr>
          <w:rFonts w:ascii="Times New Roman" w:eastAsia="Times New Roman" w:hAnsi="Times New Roman" w:cs="Times New Roman"/>
          <w:bCs/>
          <w:color w:val="595959" w:themeColor="text1" w:themeTint="A6"/>
          <w:sz w:val="20"/>
          <w:szCs w:val="20"/>
          <w:u w:val="single"/>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Drivers</w:t>
      </w:r>
      <w:r w:rsidRPr="00B67511">
        <w:rPr>
          <w:rFonts w:ascii="Times New Roman" w:eastAsia="Times New Roman" w:hAnsi="Times New Roman" w:cs="Times New Roman"/>
          <w:bCs/>
          <w:color w:val="595959" w:themeColor="text1" w:themeTint="A6"/>
          <w:sz w:val="20"/>
          <w:szCs w:val="20"/>
          <w:shd w:val="clear" w:color="auto" w:fill="FFFFFF"/>
        </w:rPr>
        <w:t xml:space="preserve"> are also considered as the form of dummy modules which are always distinguished as "calling programs”, that is handled in </w:t>
      </w:r>
      <w:hyperlink r:id="rId17" w:history="1">
        <w:r w:rsidRPr="00EC035D">
          <w:rPr>
            <w:rFonts w:ascii="Times New Roman" w:eastAsia="Times New Roman" w:hAnsi="Times New Roman" w:cs="Times New Roman"/>
            <w:bCs/>
            <w:color w:val="595959" w:themeColor="text1" w:themeTint="A6"/>
            <w:sz w:val="20"/>
            <w:szCs w:val="20"/>
            <w:u w:val="single"/>
            <w:shd w:val="clear" w:color="auto" w:fill="FFFFFF"/>
          </w:rPr>
          <w:t>bottom up integration testing</w:t>
        </w:r>
      </w:hyperlink>
      <w:proofErr w:type="gramStart"/>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it is only used when main programs are under construction. </w:t>
      </w:r>
      <w:proofErr w:type="gramStart"/>
      <w:r w:rsidRPr="00B67511">
        <w:rPr>
          <w:rFonts w:ascii="Times New Roman" w:eastAsia="Times New Roman" w:hAnsi="Times New Roman" w:cs="Times New Roman"/>
          <w:bCs/>
          <w:color w:val="595959" w:themeColor="text1" w:themeTint="A6"/>
          <w:sz w:val="20"/>
          <w:szCs w:val="20"/>
          <w:shd w:val="clear" w:color="auto" w:fill="FFFFFF"/>
        </w:rPr>
        <w:t>Drivers</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are</w:t>
      </w:r>
      <w:r w:rsidR="009558A3">
        <w:rPr>
          <w:rFonts w:ascii="Times New Roman" w:eastAsia="Times New Roman" w:hAnsi="Times New Roman" w:cs="Times New Roman"/>
          <w:bCs/>
          <w:color w:val="595959" w:themeColor="text1" w:themeTint="A6"/>
          <w:sz w:val="20"/>
          <w:szCs w:val="20"/>
          <w:shd w:val="clear" w:color="auto" w:fill="FFFFFF"/>
        </w:rPr>
        <w:t>a</w:t>
      </w:r>
      <w:r w:rsidRPr="00B67511">
        <w:rPr>
          <w:rFonts w:ascii="Times New Roman" w:eastAsia="Times New Roman" w:hAnsi="Times New Roman" w:cs="Times New Roman"/>
          <w:bCs/>
          <w:color w:val="595959" w:themeColor="text1" w:themeTint="A6"/>
          <w:sz w:val="20"/>
          <w:szCs w:val="20"/>
          <w:shd w:val="clear" w:color="auto" w:fill="FFFFFF"/>
        </w:rPr>
        <w:t>s considered as the dummy modules that always simulate the high level modules.</w:t>
      </w:r>
    </w:p>
    <w:p w:rsidR="0087382E" w:rsidRDefault="0087382E" w:rsidP="00B67511">
      <w:pPr>
        <w:spacing w:after="0" w:line="240" w:lineRule="auto"/>
        <w:rPr>
          <w:rFonts w:ascii="Times New Roman" w:eastAsia="Times New Roman" w:hAnsi="Times New Roman" w:cs="Times New Roman"/>
          <w:color w:val="595959" w:themeColor="text1" w:themeTint="A6"/>
          <w:sz w:val="20"/>
          <w:szCs w:val="20"/>
          <w:u w:val="single"/>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u w:val="single"/>
        </w:rPr>
        <w:t>Example of Stubs and Drivers is given below:</w:t>
      </w:r>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For Example we have 3 modules login, home, and user module. Login module is ready and need to test it, but we call functions from home and user (which is not ready). To test at a selective module we write a short dummy piece of a code which simulates home and user, which will return values for Login, this piece of dummy code is always called Stubs and it is used in a </w:t>
      </w:r>
      <w:hyperlink r:id="rId18" w:history="1">
        <w:r w:rsidRPr="00EC035D">
          <w:rPr>
            <w:rFonts w:ascii="Times New Roman" w:eastAsia="Times New Roman" w:hAnsi="Times New Roman" w:cs="Times New Roman"/>
            <w:bCs/>
            <w:color w:val="595959" w:themeColor="text1" w:themeTint="A6"/>
            <w:sz w:val="20"/>
            <w:szCs w:val="20"/>
            <w:u w:val="single"/>
            <w:shd w:val="clear" w:color="auto" w:fill="FFFFFF"/>
          </w:rPr>
          <w:t>top down integration</w:t>
        </w:r>
      </w:hyperlink>
      <w:r w:rsidRPr="00B67511">
        <w:rPr>
          <w:rFonts w:ascii="Times New Roman" w:eastAsia="Times New Roman" w:hAnsi="Times New Roman" w:cs="Times New Roman"/>
          <w:bCs/>
          <w:color w:val="595959" w:themeColor="text1" w:themeTint="A6"/>
          <w:sz w:val="20"/>
          <w:szCs w:val="20"/>
          <w:shd w:val="clear" w:color="auto" w:fill="FFFFFF"/>
        </w:rPr>
        <w:t>.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Considering the same Example above: If we have Home and User modules get ready and Login module is not ready, and we need to test Home and User modules Which return values from Login module, So to extract the values from Login module We write a Short Piece of Dummy code for login which returns value for home and user, So these pieces of code is always called Drivers and it is used in Bottom Up Integration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Conclusion:-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So it is fine from the above example that Stubs act “called” functions in top down integration. Drivers are “calling” Functions in bottom up integration.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Q14. Introduce Yourself?</w:t>
      </w: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I Am………………….. I have completed my MCA in 2012 and at that time I have joined TK20 as a trainee. Now I am having……..years of experience and my current designation is…………………</w:t>
      </w:r>
    </w:p>
    <w:p w:rsidR="00A70950" w:rsidRDefault="00A70950" w:rsidP="00B67511">
      <w:pPr>
        <w:spacing w:after="0" w:line="240" w:lineRule="auto"/>
        <w:rPr>
          <w:rFonts w:ascii="Times New Roman" w:eastAsia="Times New Roman" w:hAnsi="Times New Roman" w:cs="Times New Roman"/>
          <w:color w:val="595959" w:themeColor="text1" w:themeTint="A6"/>
          <w:sz w:val="20"/>
          <w:szCs w:val="20"/>
        </w:rPr>
      </w:pPr>
    </w:p>
    <w:p w:rsidR="008C0D21" w:rsidRPr="00B67511" w:rsidRDefault="008C0D2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lastRenderedPageBreak/>
        <w:t>Q15. What is your role in your Organization/Team?</w:t>
      </w:r>
    </w:p>
    <w:p w:rsidR="00B67511" w:rsidRPr="00B67511" w:rsidRDefault="00B67511" w:rsidP="00B67511">
      <w:pPr>
        <w:numPr>
          <w:ilvl w:val="0"/>
          <w:numId w:val="1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Analyzing the requirements from clients.</w:t>
      </w:r>
    </w:p>
    <w:p w:rsidR="00B67511" w:rsidRPr="00B67511" w:rsidRDefault="00B67511" w:rsidP="00B67511">
      <w:pPr>
        <w:numPr>
          <w:ilvl w:val="0"/>
          <w:numId w:val="1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Participating in preparing Test Plan, Test Scenario and Test cases.</w:t>
      </w:r>
    </w:p>
    <w:p w:rsidR="00B67511" w:rsidRPr="00B67511" w:rsidRDefault="00B67511" w:rsidP="00B67511">
      <w:pPr>
        <w:numPr>
          <w:ilvl w:val="0"/>
          <w:numId w:val="1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Exploratory testing and Functional Testing</w:t>
      </w:r>
    </w:p>
    <w:p w:rsidR="00B67511" w:rsidRPr="00B67511" w:rsidRDefault="00B67511" w:rsidP="00B67511">
      <w:pPr>
        <w:numPr>
          <w:ilvl w:val="0"/>
          <w:numId w:val="1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Defect tracking, </w:t>
      </w:r>
      <w:r w:rsidR="00CD5923" w:rsidRPr="00B67511">
        <w:rPr>
          <w:rFonts w:ascii="Times New Roman" w:eastAsia="Times New Roman" w:hAnsi="Times New Roman" w:cs="Times New Roman"/>
          <w:bCs/>
          <w:color w:val="595959" w:themeColor="text1" w:themeTint="A6"/>
          <w:sz w:val="20"/>
          <w:szCs w:val="20"/>
          <w:shd w:val="clear" w:color="auto" w:fill="FFFFFF"/>
        </w:rPr>
        <w:t>Retesting</w:t>
      </w:r>
      <w:r w:rsidRPr="00B67511">
        <w:rPr>
          <w:rFonts w:ascii="Times New Roman" w:eastAsia="Times New Roman" w:hAnsi="Times New Roman" w:cs="Times New Roman"/>
          <w:bCs/>
          <w:color w:val="595959" w:themeColor="text1" w:themeTint="A6"/>
          <w:sz w:val="20"/>
          <w:szCs w:val="20"/>
          <w:shd w:val="clear" w:color="auto" w:fill="FFFFFF"/>
        </w:rPr>
        <w:t xml:space="preserve"> and Regression</w:t>
      </w:r>
    </w:p>
    <w:p w:rsidR="00B67511" w:rsidRPr="00B67511" w:rsidRDefault="00B67511" w:rsidP="00B67511">
      <w:pPr>
        <w:numPr>
          <w:ilvl w:val="0"/>
          <w:numId w:val="1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Communication with TL/Manager</w:t>
      </w:r>
    </w:p>
    <w:p w:rsidR="00B67511" w:rsidRPr="003B0D99" w:rsidRDefault="00B67511" w:rsidP="00B67511">
      <w:pPr>
        <w:numPr>
          <w:ilvl w:val="0"/>
          <w:numId w:val="1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Reporting</w:t>
      </w:r>
    </w:p>
    <w:p w:rsidR="003B0D99" w:rsidRPr="00B67511" w:rsidRDefault="003B0D99" w:rsidP="003B0D99">
      <w:p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Q16. What is Agile and Scrum?</w:t>
      </w: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 xml:space="preserve">Agile development model is an </w:t>
      </w:r>
      <w:r w:rsidRPr="00E14149">
        <w:rPr>
          <w:rFonts w:ascii="Times New Roman" w:eastAsia="Times New Roman" w:hAnsi="Times New Roman" w:cs="Times New Roman"/>
          <w:b/>
          <w:bCs/>
          <w:color w:val="595959" w:themeColor="text1" w:themeTint="A6"/>
          <w:sz w:val="20"/>
          <w:szCs w:val="20"/>
          <w:shd w:val="clear" w:color="auto" w:fill="FFFFFF"/>
        </w:rPr>
        <w:t>incremental software development model</w:t>
      </w:r>
      <w:r w:rsidRPr="00B67511">
        <w:rPr>
          <w:rFonts w:ascii="Times New Roman" w:eastAsia="Times New Roman" w:hAnsi="Times New Roman" w:cs="Times New Roman"/>
          <w:bCs/>
          <w:color w:val="595959" w:themeColor="text1" w:themeTint="A6"/>
          <w:sz w:val="20"/>
          <w:szCs w:val="20"/>
          <w:shd w:val="clear" w:color="auto" w:fill="FFFFFF"/>
        </w:rPr>
        <w:t xml:space="preserve">. Software is developed in incremental, rapid cycle. It is an iterative development methodology where requirement evolve through collaboration between customers and </w:t>
      </w:r>
      <w:r w:rsidR="00730CAD" w:rsidRPr="00B67511">
        <w:rPr>
          <w:rFonts w:ascii="Times New Roman" w:eastAsia="Times New Roman" w:hAnsi="Times New Roman" w:cs="Times New Roman"/>
          <w:bCs/>
          <w:color w:val="595959" w:themeColor="text1" w:themeTint="A6"/>
          <w:sz w:val="20"/>
          <w:szCs w:val="20"/>
          <w:shd w:val="clear" w:color="auto" w:fill="FFFFFF"/>
        </w:rPr>
        <w:t>self-organized</w:t>
      </w:r>
      <w:r w:rsidRPr="00B67511">
        <w:rPr>
          <w:rFonts w:ascii="Times New Roman" w:eastAsia="Times New Roman" w:hAnsi="Times New Roman" w:cs="Times New Roman"/>
          <w:bCs/>
          <w:color w:val="595959" w:themeColor="text1" w:themeTint="A6"/>
          <w:sz w:val="20"/>
          <w:szCs w:val="20"/>
          <w:shd w:val="clear" w:color="auto" w:fill="FFFFFF"/>
        </w:rPr>
        <w:t xml:space="preserve"> teams. </w:t>
      </w:r>
    </w:p>
    <w:p w:rsidR="00DC5EDC" w:rsidRPr="00B67511" w:rsidRDefault="00DC5EDC"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SCRUM: Scrum is a </w:t>
      </w:r>
      <w:r w:rsidRPr="004D0E30">
        <w:rPr>
          <w:rFonts w:ascii="Times New Roman" w:eastAsia="Times New Roman" w:hAnsi="Times New Roman" w:cs="Times New Roman"/>
          <w:b/>
          <w:bCs/>
          <w:color w:val="595959" w:themeColor="text1" w:themeTint="A6"/>
          <w:sz w:val="20"/>
          <w:szCs w:val="20"/>
          <w:shd w:val="clear" w:color="auto" w:fill="FFFFFF"/>
        </w:rPr>
        <w:t>process or subset of Agile</w:t>
      </w:r>
      <w:r w:rsidRPr="00B67511">
        <w:rPr>
          <w:rFonts w:ascii="Times New Roman" w:eastAsia="Times New Roman" w:hAnsi="Times New Roman" w:cs="Times New Roman"/>
          <w:bCs/>
          <w:color w:val="595959" w:themeColor="text1" w:themeTint="A6"/>
          <w:sz w:val="20"/>
          <w:szCs w:val="20"/>
          <w:shd w:val="clear" w:color="auto" w:fill="FFFFFF"/>
        </w:rPr>
        <w:t xml:space="preserve"> which is combination of iterative and incremental model. Here the product owner provides a prioritized list from the product backlog and done a story grooming meeting with the scrum team to discuss the items and move them to sprint backlogs.</w:t>
      </w:r>
    </w:p>
    <w:p w:rsidR="00DC5EDC" w:rsidRDefault="00DC5EDC"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Scrum Team: is a combination of people from different departments work together to achieve the tasks aligned in a particular sprint.</w:t>
      </w:r>
    </w:p>
    <w:p w:rsidR="00DC5EDC" w:rsidRDefault="00DC5EDC"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Sprint: is a predefined interval or time frame in which the task has to be completed. It is usually of 2 to 3 weeks.</w:t>
      </w:r>
    </w:p>
    <w:p w:rsidR="00DC5EDC" w:rsidRDefault="00DC5EDC"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Product Owner: is the key stakeholder or the person represents the customer side. </w:t>
      </w:r>
      <w:proofErr w:type="spellStart"/>
      <w:r w:rsidRPr="00B67511">
        <w:rPr>
          <w:rFonts w:ascii="Times New Roman" w:eastAsia="Times New Roman" w:hAnsi="Times New Roman" w:cs="Times New Roman"/>
          <w:bCs/>
          <w:color w:val="595959" w:themeColor="text1" w:themeTint="A6"/>
          <w:sz w:val="20"/>
          <w:szCs w:val="20"/>
          <w:shd w:val="clear" w:color="auto" w:fill="FFFFFF"/>
        </w:rPr>
        <w:t>He/She</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have the final authority and should be reachable if any of the scrum </w:t>
      </w:r>
      <w:proofErr w:type="gramStart"/>
      <w:r w:rsidRPr="00B67511">
        <w:rPr>
          <w:rFonts w:ascii="Times New Roman" w:eastAsia="Times New Roman" w:hAnsi="Times New Roman" w:cs="Times New Roman"/>
          <w:bCs/>
          <w:color w:val="595959" w:themeColor="text1" w:themeTint="A6"/>
          <w:sz w:val="20"/>
          <w:szCs w:val="20"/>
          <w:shd w:val="clear" w:color="auto" w:fill="FFFFFF"/>
        </w:rPr>
        <w:t>member</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has any doubt that needs some clarification.</w:t>
      </w:r>
    </w:p>
    <w:p w:rsidR="00DC5EDC" w:rsidRDefault="00DC5EDC"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Scrum Master: is the facilitator of the scrum team and make sure that team is productive and progressive. In case of any impediment scrum master follows up and resolve the issue for team.</w:t>
      </w:r>
    </w:p>
    <w:p w:rsidR="00674685" w:rsidRDefault="00674685"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User Story: is nothing but the requirement or the feature which has to be implemented.</w:t>
      </w:r>
    </w:p>
    <w:p w:rsidR="00DC5EDC" w:rsidRDefault="00DC5EDC"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EPIC: are the user stories that are not defined or kept for future sprints. Suppose there are some features that required </w:t>
      </w:r>
      <w:proofErr w:type="gramStart"/>
      <w:r w:rsidRPr="00B67511">
        <w:rPr>
          <w:rFonts w:ascii="Times New Roman" w:eastAsia="Times New Roman" w:hAnsi="Times New Roman" w:cs="Times New Roman"/>
          <w:bCs/>
          <w:color w:val="595959" w:themeColor="text1" w:themeTint="A6"/>
          <w:sz w:val="20"/>
          <w:szCs w:val="20"/>
          <w:shd w:val="clear" w:color="auto" w:fill="FFFFFF"/>
        </w:rPr>
        <w:t>to</w:t>
      </w:r>
      <w:r w:rsidR="009D6287">
        <w:rPr>
          <w:rFonts w:ascii="Times New Roman" w:eastAsia="Times New Roman" w:hAnsi="Times New Roman" w:cs="Times New Roman"/>
          <w:bCs/>
          <w:color w:val="595959" w:themeColor="text1" w:themeTint="A6"/>
          <w:sz w:val="20"/>
          <w:szCs w:val="20"/>
          <w:shd w:val="clear" w:color="auto" w:fill="FFFFFF"/>
        </w:rPr>
        <w:t xml:space="preserve"> </w:t>
      </w:r>
      <w:r w:rsidRPr="00B67511">
        <w:rPr>
          <w:rFonts w:ascii="Times New Roman" w:eastAsia="Times New Roman" w:hAnsi="Times New Roman" w:cs="Times New Roman"/>
          <w:bCs/>
          <w:color w:val="595959" w:themeColor="text1" w:themeTint="A6"/>
          <w:sz w:val="20"/>
          <w:szCs w:val="20"/>
          <w:shd w:val="clear" w:color="auto" w:fill="FFFFFF"/>
        </w:rPr>
        <w:t>be</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implemented in future whose details are not yet known.</w:t>
      </w:r>
    </w:p>
    <w:p w:rsidR="00E62098" w:rsidRDefault="00E62098"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DC5EDC"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 xml:space="preserve">Product Backlogs: is a kind of bucket or source where all the user stories are kept. Maintained by the Product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Owner.</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It is a </w:t>
      </w:r>
      <w:r w:rsidR="00F22DC1" w:rsidRPr="00B67511">
        <w:rPr>
          <w:rFonts w:ascii="Times New Roman" w:eastAsia="Times New Roman" w:hAnsi="Times New Roman" w:cs="Times New Roman"/>
          <w:bCs/>
          <w:color w:val="595959" w:themeColor="text1" w:themeTint="A6"/>
          <w:sz w:val="20"/>
          <w:szCs w:val="20"/>
          <w:shd w:val="clear" w:color="auto" w:fill="FFFFFF"/>
        </w:rPr>
        <w:t>wish list</w:t>
      </w:r>
      <w:r w:rsidRPr="00B67511">
        <w:rPr>
          <w:rFonts w:ascii="Times New Roman" w:eastAsia="Times New Roman" w:hAnsi="Times New Roman" w:cs="Times New Roman"/>
          <w:bCs/>
          <w:color w:val="595959" w:themeColor="text1" w:themeTint="A6"/>
          <w:sz w:val="20"/>
          <w:szCs w:val="20"/>
          <w:shd w:val="clear" w:color="auto" w:fill="FFFFFF"/>
        </w:rPr>
        <w:t xml:space="preserve"> of the PO who prioritized the list as per the business needs.</w:t>
      </w:r>
    </w:p>
    <w:p w:rsidR="00FD5917" w:rsidRDefault="00FD5917"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FD5917"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 xml:space="preserve">Sprint Backlogs: User stories taken from the product backlogs based on the </w:t>
      </w:r>
      <w:r w:rsidR="00F22DC1" w:rsidRPr="00B67511">
        <w:rPr>
          <w:rFonts w:ascii="Times New Roman" w:eastAsia="Times New Roman" w:hAnsi="Times New Roman" w:cs="Times New Roman"/>
          <w:bCs/>
          <w:color w:val="595959" w:themeColor="text1" w:themeTint="A6"/>
          <w:sz w:val="20"/>
          <w:szCs w:val="20"/>
          <w:shd w:val="clear" w:color="auto" w:fill="FFFFFF"/>
        </w:rPr>
        <w:t>priority. To</w:t>
      </w:r>
      <w:r w:rsidRPr="00B67511">
        <w:rPr>
          <w:rFonts w:ascii="Times New Roman" w:eastAsia="Times New Roman" w:hAnsi="Times New Roman" w:cs="Times New Roman"/>
          <w:bCs/>
          <w:color w:val="595959" w:themeColor="text1" w:themeTint="A6"/>
          <w:sz w:val="20"/>
          <w:szCs w:val="20"/>
          <w:shd w:val="clear" w:color="auto" w:fill="FFFFFF"/>
        </w:rPr>
        <w:t xml:space="preserve"> complete all user stories on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which</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the scrum team works on a particular sprint is called sprint backlogs.</w:t>
      </w:r>
    </w:p>
    <w:p w:rsidR="00DC5EDC" w:rsidRDefault="00DC5EDC"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Burn </w:t>
      </w:r>
      <w:proofErr w:type="gramStart"/>
      <w:r w:rsidRPr="00B67511">
        <w:rPr>
          <w:rFonts w:ascii="Times New Roman" w:eastAsia="Times New Roman" w:hAnsi="Times New Roman" w:cs="Times New Roman"/>
          <w:bCs/>
          <w:color w:val="595959" w:themeColor="text1" w:themeTint="A6"/>
          <w:sz w:val="20"/>
          <w:szCs w:val="20"/>
          <w:shd w:val="clear" w:color="auto" w:fill="FFFFFF"/>
        </w:rPr>
        <w:t>Down</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Chart: is a graph which shows the estimate </w:t>
      </w:r>
      <w:proofErr w:type="spellStart"/>
      <w:r w:rsidRPr="00B67511">
        <w:rPr>
          <w:rFonts w:ascii="Times New Roman" w:eastAsia="Times New Roman" w:hAnsi="Times New Roman" w:cs="Times New Roman"/>
          <w:bCs/>
          <w:color w:val="595959" w:themeColor="text1" w:themeTint="A6"/>
          <w:sz w:val="20"/>
          <w:szCs w:val="20"/>
          <w:shd w:val="clear" w:color="auto" w:fill="FFFFFF"/>
        </w:rPr>
        <w:t>vs</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actual efforts of the scrum team. It is a tracking method by which day to day task is tracked.</w:t>
      </w:r>
    </w:p>
    <w:p w:rsidR="00CB3DA8" w:rsidRDefault="00CB3DA8"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Sprint Planning Meeting: Planning meeting is the start of Scrum. Here PO selects a prioritized list of user stories from product backlogs and team brainstorms on it. Based on the discussion team decides the complexity of the story and give story points for the same.</w:t>
      </w:r>
    </w:p>
    <w:p w:rsidR="000500AB" w:rsidRDefault="000500A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Daily Scrum Meeting: It is a meeting done within the sprint on daily basics. Here states 3 points:</w:t>
      </w:r>
    </w:p>
    <w:p w:rsidR="00B67511" w:rsidRPr="00B67511" w:rsidRDefault="00B67511" w:rsidP="00B67511">
      <w:pPr>
        <w:numPr>
          <w:ilvl w:val="0"/>
          <w:numId w:val="1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What did team did yesterday</w:t>
      </w:r>
    </w:p>
    <w:p w:rsidR="00B67511" w:rsidRPr="00B67511" w:rsidRDefault="00B67511" w:rsidP="00B67511">
      <w:pPr>
        <w:numPr>
          <w:ilvl w:val="0"/>
          <w:numId w:val="1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What did team plan to do today</w:t>
      </w:r>
    </w:p>
    <w:p w:rsidR="00B67511" w:rsidRPr="00B67511" w:rsidRDefault="00B67511" w:rsidP="00B67511">
      <w:pPr>
        <w:numPr>
          <w:ilvl w:val="0"/>
          <w:numId w:val="1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Any Impediments</w:t>
      </w:r>
    </w:p>
    <w:p w:rsidR="0095403C" w:rsidRDefault="0095403C"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Sprint Review Meeting: It is done at the end of the Sprint to demonstrate the implemented user stories to the PO. The PO may cross verify the user stories as per the acceptance criteria.</w:t>
      </w:r>
    </w:p>
    <w:p w:rsidR="006B4F9F" w:rsidRDefault="006B4F9F"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Sprint Retrospective: It is done after the review meeting and </w:t>
      </w:r>
      <w:proofErr w:type="gramStart"/>
      <w:r w:rsidRPr="00B67511">
        <w:rPr>
          <w:rFonts w:ascii="Times New Roman" w:eastAsia="Times New Roman" w:hAnsi="Times New Roman" w:cs="Times New Roman"/>
          <w:bCs/>
          <w:color w:val="595959" w:themeColor="text1" w:themeTint="A6"/>
          <w:sz w:val="20"/>
          <w:szCs w:val="20"/>
          <w:shd w:val="clear" w:color="auto" w:fill="FFFFFF"/>
        </w:rPr>
        <w:t>discuss</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the following points:</w:t>
      </w:r>
    </w:p>
    <w:p w:rsidR="00B67511" w:rsidRPr="00B67511" w:rsidRDefault="00B67511" w:rsidP="00B67511">
      <w:pPr>
        <w:numPr>
          <w:ilvl w:val="0"/>
          <w:numId w:val="1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What went well during the sprint</w:t>
      </w:r>
    </w:p>
    <w:p w:rsidR="00B67511" w:rsidRPr="00B67511" w:rsidRDefault="00B67511" w:rsidP="00B67511">
      <w:pPr>
        <w:numPr>
          <w:ilvl w:val="0"/>
          <w:numId w:val="1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lastRenderedPageBreak/>
        <w:t>What did not went well</w:t>
      </w:r>
    </w:p>
    <w:p w:rsidR="00B67511" w:rsidRPr="00B67511" w:rsidRDefault="00B67511" w:rsidP="00B67511">
      <w:pPr>
        <w:numPr>
          <w:ilvl w:val="0"/>
          <w:numId w:val="1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Lesson learnt</w:t>
      </w:r>
    </w:p>
    <w:p w:rsidR="00B67511" w:rsidRPr="005A5E04" w:rsidRDefault="00B67511" w:rsidP="00B67511">
      <w:pPr>
        <w:numPr>
          <w:ilvl w:val="0"/>
          <w:numId w:val="1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Action Items.</w:t>
      </w:r>
    </w:p>
    <w:p w:rsidR="005A5E04" w:rsidRDefault="005A5E04" w:rsidP="00441540">
      <w:pPr>
        <w:shd w:val="clear" w:color="auto" w:fill="FFFFFF"/>
        <w:spacing w:after="0" w:line="240" w:lineRule="auto"/>
        <w:ind w:left="720"/>
        <w:textAlignment w:val="baseline"/>
        <w:rPr>
          <w:rFonts w:ascii="Times New Roman" w:eastAsia="Times New Roman" w:hAnsi="Times New Roman" w:cs="Times New Roman"/>
          <w:bCs/>
          <w:color w:val="595959" w:themeColor="text1" w:themeTint="A6"/>
          <w:sz w:val="20"/>
          <w:szCs w:val="20"/>
          <w:shd w:val="clear" w:color="auto" w:fill="FFFFFF"/>
        </w:rPr>
      </w:pPr>
    </w:p>
    <w:p w:rsidR="005A5E04" w:rsidRPr="00C25ABA" w:rsidRDefault="005A5E04" w:rsidP="005A5E04">
      <w:p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
    <w:p w:rsidR="00C25ABA" w:rsidRPr="00B67511" w:rsidRDefault="00C25ABA" w:rsidP="00C25ABA">
      <w:p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Q17. PILOT TESTING AND BETA TESTING</w:t>
      </w: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PILOT TESTING: is done by the group of users who try to test the system prior deployment to provide feedback about the quality.</w:t>
      </w:r>
    </w:p>
    <w:p w:rsidR="009D6287" w:rsidRPr="00B67511" w:rsidRDefault="009D6287" w:rsidP="00B67511">
      <w:pPr>
        <w:spacing w:after="0" w:line="240" w:lineRule="auto"/>
        <w:rPr>
          <w:rFonts w:ascii="Times New Roman" w:eastAsia="Times New Roman" w:hAnsi="Times New Roman" w:cs="Times New Roman"/>
          <w:color w:val="595959" w:themeColor="text1" w:themeTint="A6"/>
          <w:sz w:val="20"/>
          <w:szCs w:val="20"/>
        </w:rPr>
      </w:pP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BETA TESTING: is done at the client side and all end users use the system and see whether the system is working as per given requirements.</w:t>
      </w:r>
    </w:p>
    <w:p w:rsidR="000A4243" w:rsidRPr="00B67511" w:rsidRDefault="000A4243"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Q18. Authorization and Authentication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Authorization: is the process to test whether the specific user allowed </w:t>
      </w:r>
      <w:proofErr w:type="gramStart"/>
      <w:r w:rsidRPr="00B67511">
        <w:rPr>
          <w:rFonts w:ascii="Times New Roman" w:eastAsia="Times New Roman" w:hAnsi="Times New Roman" w:cs="Times New Roman"/>
          <w:bCs/>
          <w:color w:val="595959" w:themeColor="text1" w:themeTint="A6"/>
          <w:sz w:val="20"/>
          <w:szCs w:val="20"/>
          <w:shd w:val="clear" w:color="auto" w:fill="FFFFFF"/>
        </w:rPr>
        <w:t>to access</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some controls of features of the application.</w:t>
      </w: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Authentication: is the process to test whether the specific user is allowed to use or login to the application.</w:t>
      </w:r>
    </w:p>
    <w:p w:rsidR="000A4243" w:rsidRPr="00B67511" w:rsidRDefault="000A4243"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 xml:space="preserve">Q19. Difference </w:t>
      </w:r>
      <w:proofErr w:type="gramStart"/>
      <w:r w:rsidRPr="00B67511">
        <w:rPr>
          <w:rFonts w:ascii="Times New Roman" w:eastAsia="Times New Roman" w:hAnsi="Times New Roman" w:cs="Times New Roman"/>
          <w:bCs/>
          <w:color w:val="595959" w:themeColor="text1" w:themeTint="A6"/>
          <w:sz w:val="20"/>
          <w:szCs w:val="20"/>
          <w:highlight w:val="lightGray"/>
          <w:shd w:val="clear" w:color="auto" w:fill="FFFF00"/>
        </w:rPr>
        <w:t>Between</w:t>
      </w:r>
      <w:proofErr w:type="gramEnd"/>
      <w:r w:rsidRPr="00B67511">
        <w:rPr>
          <w:rFonts w:ascii="Times New Roman" w:eastAsia="Times New Roman" w:hAnsi="Times New Roman" w:cs="Times New Roman"/>
          <w:bCs/>
          <w:color w:val="595959" w:themeColor="text1" w:themeTint="A6"/>
          <w:sz w:val="20"/>
          <w:szCs w:val="20"/>
          <w:highlight w:val="lightGray"/>
          <w:shd w:val="clear" w:color="auto" w:fill="FFFF00"/>
        </w:rPr>
        <w:t xml:space="preserve"> Waterfall and Agile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This is not correct answer. Please ignore this question</w:t>
      </w:r>
    </w:p>
    <w:tbl>
      <w:tblPr>
        <w:tblW w:w="0" w:type="auto"/>
        <w:tblCellMar>
          <w:top w:w="15" w:type="dxa"/>
          <w:left w:w="15" w:type="dxa"/>
          <w:bottom w:w="15" w:type="dxa"/>
          <w:right w:w="15" w:type="dxa"/>
        </w:tblCellMar>
        <w:tblLook w:val="04A0" w:firstRow="1" w:lastRow="0" w:firstColumn="1" w:lastColumn="0" w:noHBand="0" w:noVBand="1"/>
      </w:tblPr>
      <w:tblGrid>
        <w:gridCol w:w="5209"/>
        <w:gridCol w:w="4351"/>
      </w:tblGrid>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A9C"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Agile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896A58"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Waterfall</w:t>
            </w:r>
          </w:p>
        </w:tc>
      </w:tr>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Backward scalability: It is easy to change the requirements at any 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We </w:t>
            </w:r>
            <w:proofErr w:type="spellStart"/>
            <w:r w:rsidRPr="00B67511">
              <w:rPr>
                <w:rFonts w:ascii="Times New Roman" w:eastAsia="Times New Roman" w:hAnsi="Times New Roman" w:cs="Times New Roman"/>
                <w:bCs/>
                <w:color w:val="595959" w:themeColor="text1" w:themeTint="A6"/>
                <w:sz w:val="20"/>
                <w:szCs w:val="20"/>
                <w:shd w:val="clear" w:color="auto" w:fill="FFFFFF"/>
              </w:rPr>
              <w:t>can not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change the requirements and decision that we have made earlier</w:t>
            </w:r>
          </w:p>
        </w:tc>
      </w:tr>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Flexibility to check error under any part of development makes the application more bug 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Can be tested only after the development module</w:t>
            </w:r>
          </w:p>
        </w:tc>
      </w:tr>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6F728E"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Agile is a iterative team based </w:t>
            </w:r>
            <w:r w:rsidR="00896A58" w:rsidRPr="00B67511">
              <w:rPr>
                <w:rFonts w:ascii="Times New Roman" w:eastAsia="Times New Roman" w:hAnsi="Times New Roman" w:cs="Times New Roman"/>
                <w:bCs/>
                <w:color w:val="595959" w:themeColor="text1" w:themeTint="A6"/>
                <w:sz w:val="20"/>
                <w:szCs w:val="20"/>
                <w:shd w:val="clear" w:color="auto" w:fill="FFFFFF"/>
              </w:rPr>
              <w:t>approach</w:t>
            </w:r>
            <w:r w:rsidRPr="00B67511">
              <w:rPr>
                <w:rFonts w:ascii="Times New Roman" w:eastAsia="Times New Roman" w:hAnsi="Times New Roman" w:cs="Times New Roman"/>
                <w:bCs/>
                <w:color w:val="595959" w:themeColor="text1" w:themeTint="A6"/>
                <w:sz w:val="20"/>
                <w:szCs w:val="20"/>
                <w:shd w:val="clear" w:color="auto" w:fill="FFFFFF"/>
              </w:rPr>
              <w:t xml:space="preserve"> of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6F728E"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Each phase of SDLC takes place in sequence. It is a linear </w:t>
            </w:r>
            <w:r w:rsidR="00896A58" w:rsidRPr="00B67511">
              <w:rPr>
                <w:rFonts w:ascii="Times New Roman" w:eastAsia="Times New Roman" w:hAnsi="Times New Roman" w:cs="Times New Roman"/>
                <w:bCs/>
                <w:color w:val="595959" w:themeColor="text1" w:themeTint="A6"/>
                <w:sz w:val="20"/>
                <w:szCs w:val="20"/>
                <w:shd w:val="clear" w:color="auto" w:fill="FFFFFF"/>
              </w:rPr>
              <w:t>approach</w:t>
            </w:r>
          </w:p>
        </w:tc>
      </w:tr>
    </w:tbl>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Q20. Test Case and test Scenario</w:t>
      </w:r>
    </w:p>
    <w:tbl>
      <w:tblPr>
        <w:tblW w:w="0" w:type="auto"/>
        <w:tblCellMar>
          <w:top w:w="15" w:type="dxa"/>
          <w:left w:w="15" w:type="dxa"/>
          <w:bottom w:w="15" w:type="dxa"/>
          <w:right w:w="15" w:type="dxa"/>
        </w:tblCellMar>
        <w:tblLook w:val="04A0" w:firstRow="1" w:lastRow="0" w:firstColumn="1" w:lastColumn="0" w:noHBand="0" w:noVBand="1"/>
      </w:tblPr>
      <w:tblGrid>
        <w:gridCol w:w="3932"/>
        <w:gridCol w:w="5628"/>
      </w:tblGrid>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CASE is “HOW TO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SCENARIO is “”WHAT TO BE TESTED”</w:t>
            </w:r>
          </w:p>
        </w:tc>
      </w:tr>
      <w:tr w:rsidR="00EC035D" w:rsidRPr="00EC035D" w:rsidTr="00B67511">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Consists of Test case name, preconditions, steps, input, expected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It is thinking from the point of view of customer and thinks what to test. Then prepare test cases for them</w:t>
            </w:r>
            <w:r w:rsidR="00002487">
              <w:rPr>
                <w:rFonts w:ascii="Times New Roman" w:eastAsia="Times New Roman" w:hAnsi="Times New Roman" w:cs="Times New Roman"/>
                <w:bCs/>
                <w:color w:val="595959" w:themeColor="text1" w:themeTint="A6"/>
                <w:sz w:val="20"/>
                <w:szCs w:val="20"/>
                <w:shd w:val="clear" w:color="auto" w:fill="FFFFFF"/>
              </w:rPr>
              <w:t>.</w:t>
            </w:r>
          </w:p>
        </w:tc>
      </w:tr>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Test cases gives</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us detailed information</w:t>
            </w:r>
            <w:r w:rsidR="00002487">
              <w:rPr>
                <w:rFonts w:ascii="Times New Roman" w:eastAsia="Times New Roman" w:hAnsi="Times New Roman" w:cs="Times New Roman"/>
                <w:bCs/>
                <w:color w:val="595959" w:themeColor="text1" w:themeTint="A6"/>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It is </w:t>
            </w:r>
            <w:proofErr w:type="gramStart"/>
            <w:r w:rsidRPr="00B67511">
              <w:rPr>
                <w:rFonts w:ascii="Times New Roman" w:eastAsia="Times New Roman" w:hAnsi="Times New Roman" w:cs="Times New Roman"/>
                <w:bCs/>
                <w:color w:val="595959" w:themeColor="text1" w:themeTint="A6"/>
                <w:sz w:val="20"/>
                <w:szCs w:val="20"/>
                <w:shd w:val="clear" w:color="auto" w:fill="FFFFFF"/>
              </w:rPr>
              <w:t>an</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one line statement</w:t>
            </w:r>
            <w:r w:rsidR="00002487">
              <w:rPr>
                <w:rFonts w:ascii="Times New Roman" w:eastAsia="Times New Roman" w:hAnsi="Times New Roman" w:cs="Times New Roman"/>
                <w:bCs/>
                <w:color w:val="595959" w:themeColor="text1" w:themeTint="A6"/>
                <w:sz w:val="20"/>
                <w:szCs w:val="20"/>
                <w:shd w:val="clear" w:color="auto" w:fill="FFFFFF"/>
              </w:rPr>
              <w:t>.</w:t>
            </w:r>
          </w:p>
        </w:tc>
      </w:tr>
    </w:tbl>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t>Q</w:t>
      </w:r>
      <w:proofErr w:type="gramStart"/>
      <w:r w:rsidRPr="00B67511">
        <w:rPr>
          <w:rFonts w:ascii="Times New Roman" w:eastAsia="Times New Roman" w:hAnsi="Times New Roman" w:cs="Times New Roman"/>
          <w:bCs/>
          <w:color w:val="595959" w:themeColor="text1" w:themeTint="A6"/>
          <w:sz w:val="20"/>
          <w:szCs w:val="20"/>
        </w:rPr>
        <w:t>:21</w:t>
      </w:r>
      <w:proofErr w:type="gramEnd"/>
      <w:r w:rsidRPr="00B67511">
        <w:rPr>
          <w:rFonts w:ascii="Times New Roman" w:eastAsia="Times New Roman" w:hAnsi="Times New Roman" w:cs="Times New Roman"/>
          <w:bCs/>
          <w:color w:val="595959" w:themeColor="text1" w:themeTint="A6"/>
          <w:sz w:val="20"/>
          <w:szCs w:val="20"/>
        </w:rPr>
        <w:t xml:space="preserve"> List of HTTP status codes?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t xml:space="preserve">1xx </w:t>
      </w:r>
      <w:proofErr w:type="gramStart"/>
      <w:r w:rsidRPr="00B67511">
        <w:rPr>
          <w:rFonts w:ascii="Times New Roman" w:eastAsia="Times New Roman" w:hAnsi="Times New Roman" w:cs="Times New Roman"/>
          <w:bCs/>
          <w:color w:val="595959" w:themeColor="text1" w:themeTint="A6"/>
          <w:sz w:val="20"/>
          <w:szCs w:val="20"/>
        </w:rPr>
        <w:t>Informational</w:t>
      </w:r>
      <w:r w:rsidRPr="00B67511">
        <w:rPr>
          <w:rFonts w:ascii="Times New Roman" w:eastAsia="Times New Roman" w:hAnsi="Times New Roman" w:cs="Times New Roman"/>
          <w:color w:val="595959" w:themeColor="text1" w:themeTint="A6"/>
          <w:sz w:val="20"/>
          <w:szCs w:val="20"/>
        </w:rPr>
        <w:t xml:space="preserve"> :</w:t>
      </w:r>
      <w:proofErr w:type="gramEnd"/>
      <w:r w:rsidRPr="00B67511">
        <w:rPr>
          <w:rFonts w:ascii="Times New Roman" w:eastAsia="Times New Roman" w:hAnsi="Times New Roman" w:cs="Times New Roman"/>
          <w:color w:val="595959" w:themeColor="text1" w:themeTint="A6"/>
          <w:sz w:val="20"/>
          <w:szCs w:val="20"/>
        </w:rPr>
        <w:t xml:space="preserve"> This class of status code indicates a provisional response, consisting only of the Status-Line and optional headers, and is terminated by an empty line.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100 Continue:</w:t>
      </w:r>
      <w:r w:rsidR="002F676F">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The server has received the request headers and the client should proceed to send the request body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101 Switching Protocols:</w:t>
      </w:r>
      <w:r w:rsidR="002F676F">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The requester has asked the server to switch protocols and the server has agreed to do so.</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102 Processing:</w:t>
      </w:r>
      <w:r w:rsidR="00663CB0">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A WebDAV request may contain many sub-requests involving file operations, requiring a long time to complete the request.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t>2xx Success</w:t>
      </w:r>
      <w:r w:rsidRPr="00B67511">
        <w:rPr>
          <w:rFonts w:ascii="Times New Roman" w:eastAsia="Times New Roman" w:hAnsi="Times New Roman" w:cs="Times New Roman"/>
          <w:color w:val="595959" w:themeColor="text1" w:themeTint="A6"/>
          <w:sz w:val="20"/>
          <w:szCs w:val="20"/>
        </w:rPr>
        <w:t>: This class of status codes indicates the action requested by the client was received, understood, accepted, and processed successfully.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lastRenderedPageBreak/>
        <w:t>200 OK: 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201 Created: The request has been fulfilled, resulting in the creation of a new resource.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202 </w:t>
      </w:r>
      <w:r w:rsidR="00A27B58" w:rsidRPr="00B67511">
        <w:rPr>
          <w:rFonts w:ascii="Times New Roman" w:eastAsia="Times New Roman" w:hAnsi="Times New Roman" w:cs="Times New Roman"/>
          <w:color w:val="595959" w:themeColor="text1" w:themeTint="A6"/>
          <w:sz w:val="20"/>
          <w:szCs w:val="20"/>
          <w:shd w:val="clear" w:color="auto" w:fill="FFFFFF"/>
        </w:rPr>
        <w:t>Accepted: The</w:t>
      </w:r>
      <w:r w:rsidRPr="00B67511">
        <w:rPr>
          <w:rFonts w:ascii="Times New Roman" w:eastAsia="Times New Roman" w:hAnsi="Times New Roman" w:cs="Times New Roman"/>
          <w:color w:val="595959" w:themeColor="text1" w:themeTint="A6"/>
          <w:sz w:val="20"/>
          <w:szCs w:val="20"/>
          <w:shd w:val="clear" w:color="auto" w:fill="FFFFFF"/>
        </w:rPr>
        <w:t xml:space="preserve"> request has been accepted for processing, but the processing has not been completed. The request might or might not be eventually acted upon, and may be disallowed when processing occurs.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t xml:space="preserve">3xx Redirection: </w:t>
      </w:r>
      <w:r w:rsidRPr="00B67511">
        <w:rPr>
          <w:rFonts w:ascii="Times New Roman" w:eastAsia="Times New Roman" w:hAnsi="Times New Roman" w:cs="Times New Roman"/>
          <w:color w:val="595959" w:themeColor="text1" w:themeTint="A6"/>
          <w:sz w:val="20"/>
          <w:szCs w:val="20"/>
        </w:rPr>
        <w:t>This class of status code indicates the client must take additional action to complete the request. Many of these status codes are used in</w:t>
      </w:r>
      <w:hyperlink r:id="rId19" w:history="1">
        <w:r w:rsidRPr="00EC035D">
          <w:rPr>
            <w:rFonts w:ascii="Times New Roman" w:eastAsia="Times New Roman" w:hAnsi="Times New Roman" w:cs="Times New Roman"/>
            <w:color w:val="595959" w:themeColor="text1" w:themeTint="A6"/>
            <w:sz w:val="20"/>
            <w:szCs w:val="20"/>
            <w:u w:val="single"/>
          </w:rPr>
          <w:t xml:space="preserve"> URL redirection</w:t>
        </w:r>
      </w:hyperlink>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300 Multiple Choices: Indicates multiple options for the resource from which the client may choose (via</w:t>
      </w:r>
      <w:hyperlink r:id="rId20" w:anchor="Agent-driven"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agent-driven content negotiation</w:t>
        </w:r>
      </w:hyperlink>
      <w:r w:rsidRPr="00B67511">
        <w:rPr>
          <w:rFonts w:ascii="Times New Roman" w:eastAsia="Times New Roman" w:hAnsi="Times New Roman" w:cs="Times New Roman"/>
          <w:color w:val="595959" w:themeColor="text1" w:themeTint="A6"/>
          <w:sz w:val="20"/>
          <w:szCs w:val="20"/>
          <w:shd w:val="clear" w:color="auto" w:fill="FFFFFF"/>
        </w:rPr>
        <w:t>). For example, this code could be used to present multiple video format options, to list files with different</w:t>
      </w:r>
      <w:hyperlink r:id="rId21"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extensions</w:t>
        </w:r>
      </w:hyperlink>
      <w:r w:rsidRPr="00B67511">
        <w:rPr>
          <w:rFonts w:ascii="Times New Roman" w:eastAsia="Times New Roman" w:hAnsi="Times New Roman" w:cs="Times New Roman"/>
          <w:color w:val="595959" w:themeColor="text1" w:themeTint="A6"/>
          <w:sz w:val="20"/>
          <w:szCs w:val="20"/>
          <w:shd w:val="clear" w:color="auto" w:fill="FFFFFF"/>
        </w:rPr>
        <w:t>, or to suggest</w:t>
      </w:r>
      <w:hyperlink r:id="rId22"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word sense disambiguation</w:t>
        </w:r>
      </w:hyperlink>
      <w:r w:rsidRPr="00B67511">
        <w:rPr>
          <w:rFonts w:ascii="Times New Roman" w:eastAsia="Times New Roman" w:hAnsi="Times New Roman" w:cs="Times New Roman"/>
          <w:color w:val="595959" w:themeColor="text1" w:themeTint="A6"/>
          <w:sz w:val="20"/>
          <w:szCs w:val="20"/>
        </w:rPr>
        <w:t>.</w:t>
      </w:r>
    </w:p>
    <w:p w:rsidR="00B67511" w:rsidRPr="00B67511" w:rsidRDefault="009754D3" w:rsidP="00B67511">
      <w:pPr>
        <w:spacing w:after="0" w:line="240" w:lineRule="auto"/>
        <w:rPr>
          <w:rFonts w:ascii="Times New Roman" w:eastAsia="Times New Roman" w:hAnsi="Times New Roman" w:cs="Times New Roman"/>
          <w:color w:val="595959" w:themeColor="text1" w:themeTint="A6"/>
          <w:sz w:val="20"/>
          <w:szCs w:val="20"/>
        </w:rPr>
      </w:pPr>
      <w:hyperlink r:id="rId23" w:history="1">
        <w:r w:rsidR="00B67511" w:rsidRPr="00EC035D">
          <w:rPr>
            <w:rFonts w:ascii="Times New Roman" w:eastAsia="Times New Roman" w:hAnsi="Times New Roman" w:cs="Times New Roman"/>
            <w:color w:val="595959" w:themeColor="text1" w:themeTint="A6"/>
            <w:sz w:val="20"/>
            <w:szCs w:val="20"/>
            <w:u w:val="single"/>
            <w:shd w:val="clear" w:color="auto" w:fill="FFFFFF"/>
          </w:rPr>
          <w:t>301 Moved Permanently:</w:t>
        </w:r>
      </w:hyperlink>
      <w:r w:rsidR="00D65F74">
        <w:rPr>
          <w:rFonts w:ascii="Times New Roman" w:eastAsia="Times New Roman" w:hAnsi="Times New Roman" w:cs="Times New Roman"/>
          <w:color w:val="595959" w:themeColor="text1" w:themeTint="A6"/>
          <w:sz w:val="20"/>
          <w:szCs w:val="20"/>
          <w:u w:val="single"/>
          <w:shd w:val="clear" w:color="auto" w:fill="FFFFFF"/>
        </w:rP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t>This and all future requests should be directed to the given</w:t>
      </w:r>
      <w:hyperlink r:id="rId24" w:history="1">
        <w:r w:rsidR="00B67511" w:rsidRPr="00EC035D">
          <w:rPr>
            <w:rFonts w:ascii="Times New Roman" w:eastAsia="Times New Roman" w:hAnsi="Times New Roman" w:cs="Times New Roman"/>
            <w:color w:val="595959" w:themeColor="text1" w:themeTint="A6"/>
            <w:sz w:val="20"/>
            <w:szCs w:val="20"/>
            <w:u w:val="single"/>
            <w:shd w:val="clear" w:color="auto" w:fill="FFFFFF"/>
          </w:rPr>
          <w:t xml:space="preserve"> URI</w:t>
        </w:r>
      </w:hyperlink>
      <w:r w:rsidR="00B67511" w:rsidRPr="00B67511">
        <w:rPr>
          <w:rFonts w:ascii="Times New Roman" w:eastAsia="Times New Roman" w:hAnsi="Times New Roman" w:cs="Times New Roman"/>
          <w:color w:val="595959" w:themeColor="text1" w:themeTint="A6"/>
          <w:sz w:val="20"/>
          <w:szCs w:val="20"/>
        </w:rPr>
        <w:t>.</w:t>
      </w:r>
    </w:p>
    <w:p w:rsidR="00B67511" w:rsidRPr="00B67511" w:rsidRDefault="009754D3" w:rsidP="00B67511">
      <w:pPr>
        <w:spacing w:after="0" w:line="240" w:lineRule="auto"/>
        <w:rPr>
          <w:rFonts w:ascii="Times New Roman" w:eastAsia="Times New Roman" w:hAnsi="Times New Roman" w:cs="Times New Roman"/>
          <w:color w:val="595959" w:themeColor="text1" w:themeTint="A6"/>
          <w:sz w:val="20"/>
          <w:szCs w:val="20"/>
        </w:rPr>
      </w:pPr>
      <w:hyperlink r:id="rId25" w:history="1">
        <w:r w:rsidR="00B67511" w:rsidRPr="00EC035D">
          <w:rPr>
            <w:rFonts w:ascii="Times New Roman" w:eastAsia="Times New Roman" w:hAnsi="Times New Roman" w:cs="Times New Roman"/>
            <w:color w:val="595959" w:themeColor="text1" w:themeTint="A6"/>
            <w:sz w:val="20"/>
            <w:szCs w:val="20"/>
            <w:u w:val="single"/>
            <w:shd w:val="clear" w:color="auto" w:fill="FFFFFF"/>
          </w:rPr>
          <w:t xml:space="preserve">302 </w:t>
        </w:r>
        <w:proofErr w:type="spellStart"/>
        <w:r w:rsidR="00B67511" w:rsidRPr="00EC035D">
          <w:rPr>
            <w:rFonts w:ascii="Times New Roman" w:eastAsia="Times New Roman" w:hAnsi="Times New Roman" w:cs="Times New Roman"/>
            <w:color w:val="595959" w:themeColor="text1" w:themeTint="A6"/>
            <w:sz w:val="20"/>
            <w:szCs w:val="20"/>
            <w:u w:val="single"/>
            <w:shd w:val="clear" w:color="auto" w:fill="FFFFFF"/>
          </w:rPr>
          <w:t>Found</w:t>
        </w:r>
      </w:hyperlink>
      <w:proofErr w:type="gramStart"/>
      <w:r w:rsidR="00B67511" w:rsidRPr="00B67511">
        <w:rPr>
          <w:rFonts w:ascii="Times New Roman" w:eastAsia="Times New Roman" w:hAnsi="Times New Roman" w:cs="Times New Roman"/>
          <w:color w:val="595959" w:themeColor="text1" w:themeTint="A6"/>
          <w:sz w:val="20"/>
          <w:szCs w:val="20"/>
          <w:shd w:val="clear" w:color="auto" w:fill="FFFFFF"/>
        </w:rPr>
        <w:t>:This</w:t>
      </w:r>
      <w:proofErr w:type="spellEnd"/>
      <w:proofErr w:type="gramEnd"/>
      <w:r w:rsidR="00B67511" w:rsidRPr="00B67511">
        <w:rPr>
          <w:rFonts w:ascii="Times New Roman" w:eastAsia="Times New Roman" w:hAnsi="Times New Roman" w:cs="Times New Roman"/>
          <w:color w:val="595959" w:themeColor="text1" w:themeTint="A6"/>
          <w:sz w:val="20"/>
          <w:szCs w:val="20"/>
          <w:shd w:val="clear" w:color="auto" w:fill="FFFFFF"/>
        </w:rPr>
        <w:t xml:space="preserve"> is an example of industry practice contradicting the standard. The HTTP/1.0 specification (RFC 1945) required the client to perform a temporary redirect (the original describing phrase was "Moved Temporarily")</w:t>
      </w:r>
      <w:proofErr w:type="gramStart"/>
      <w:r w:rsidR="00B67511" w:rsidRPr="00B67511">
        <w:rPr>
          <w:rFonts w:ascii="Times New Roman" w:eastAsia="Times New Roman" w:hAnsi="Times New Roman" w:cs="Times New Roman"/>
          <w:color w:val="595959" w:themeColor="text1" w:themeTint="A6"/>
          <w:sz w:val="20"/>
          <w:szCs w:val="20"/>
          <w:shd w:val="clear" w:color="auto" w:fill="FFFFFF"/>
        </w:rPr>
        <w:t>,but</w:t>
      </w:r>
      <w:proofErr w:type="gramEnd"/>
      <w:r w:rsidR="00B67511" w:rsidRPr="00B67511">
        <w:rPr>
          <w:rFonts w:ascii="Times New Roman" w:eastAsia="Times New Roman" w:hAnsi="Times New Roman" w:cs="Times New Roman"/>
          <w:color w:val="595959" w:themeColor="text1" w:themeTint="A6"/>
          <w:sz w:val="20"/>
          <w:szCs w:val="20"/>
          <w:shd w:val="clear" w:color="auto" w:fill="FFFFFF"/>
        </w:rPr>
        <w:t xml:space="preserve"> popular browsers implemented 302 with the functionality of a 303 See Other. Therefore, HTTP/1.1 added status codes 303 and 307 to distinguish between the two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behaviours</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 However, some Web applications and frameworks use the 302 status code as if it were the 303.</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304 Not Modified: Indicates that the resource has not been modified since the version specified by the</w:t>
      </w:r>
      <w:hyperlink r:id="rId26" w:anchor="Request_Headers"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request headers</w:t>
        </w:r>
      </w:hyperlink>
      <w:r w:rsidRPr="00B67511">
        <w:rPr>
          <w:rFonts w:ascii="Times New Roman" w:eastAsia="Times New Roman" w:hAnsi="Times New Roman" w:cs="Times New Roman"/>
          <w:color w:val="595959" w:themeColor="text1" w:themeTint="A6"/>
          <w:sz w:val="20"/>
          <w:szCs w:val="20"/>
          <w:shd w:val="clear" w:color="auto" w:fill="FFFFFF"/>
        </w:rPr>
        <w:t xml:space="preserve"> If-Modified-Since or If-None-Match. In such case, there is no need to retransmit the resource since the client still has a previously-downloaded copy.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305 Use </w:t>
      </w:r>
      <w:proofErr w:type="gramStart"/>
      <w:r w:rsidRPr="00B67511">
        <w:rPr>
          <w:rFonts w:ascii="Times New Roman" w:eastAsia="Times New Roman" w:hAnsi="Times New Roman" w:cs="Times New Roman"/>
          <w:color w:val="595959" w:themeColor="text1" w:themeTint="A6"/>
          <w:sz w:val="20"/>
          <w:szCs w:val="20"/>
          <w:shd w:val="clear" w:color="auto" w:fill="FFFFFF"/>
        </w:rPr>
        <w:t>Proxy :</w:t>
      </w:r>
      <w:proofErr w:type="gramEnd"/>
      <w:r w:rsidRPr="00B67511">
        <w:rPr>
          <w:rFonts w:ascii="Times New Roman" w:eastAsia="Times New Roman" w:hAnsi="Times New Roman" w:cs="Times New Roman"/>
          <w:color w:val="595959" w:themeColor="text1" w:themeTint="A6"/>
          <w:sz w:val="20"/>
          <w:szCs w:val="20"/>
          <w:shd w:val="clear" w:color="auto" w:fill="FFFFFF"/>
        </w:rPr>
        <w:t xml:space="preserve"> The requested resource is available only through a proxy, the address for which is provided in the response. Many HTTP clients (such as</w:t>
      </w:r>
      <w:hyperlink r:id="rId27"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Mozilla</w:t>
        </w:r>
      </w:hyperlink>
      <w:r w:rsidRPr="00B67511">
        <w:rPr>
          <w:rFonts w:ascii="Times New Roman" w:eastAsia="Times New Roman" w:hAnsi="Times New Roman" w:cs="Times New Roman"/>
          <w:color w:val="595959" w:themeColor="text1" w:themeTint="A6"/>
          <w:sz w:val="20"/>
          <w:szCs w:val="20"/>
          <w:shd w:val="clear" w:color="auto" w:fill="FFFFFF"/>
        </w:rPr>
        <w:t xml:space="preserve"> and</w:t>
      </w:r>
      <w:hyperlink r:id="rId28"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Internet Explorer</w:t>
        </w:r>
      </w:hyperlink>
      <w:r w:rsidRPr="00B67511">
        <w:rPr>
          <w:rFonts w:ascii="Times New Roman" w:eastAsia="Times New Roman" w:hAnsi="Times New Roman" w:cs="Times New Roman"/>
          <w:color w:val="595959" w:themeColor="text1" w:themeTint="A6"/>
          <w:sz w:val="20"/>
          <w:szCs w:val="20"/>
          <w:shd w:val="clear" w:color="auto" w:fill="FFFFFF"/>
        </w:rPr>
        <w:t>) do not correctly handle responses with this status code, primarily for security reasons.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306 Switch </w:t>
      </w:r>
      <w:proofErr w:type="spellStart"/>
      <w:r w:rsidRPr="00B67511">
        <w:rPr>
          <w:rFonts w:ascii="Times New Roman" w:eastAsia="Times New Roman" w:hAnsi="Times New Roman" w:cs="Times New Roman"/>
          <w:color w:val="595959" w:themeColor="text1" w:themeTint="A6"/>
          <w:sz w:val="20"/>
          <w:szCs w:val="20"/>
          <w:shd w:val="clear" w:color="auto" w:fill="FFFFFF"/>
        </w:rPr>
        <w:t>Proxy</w:t>
      </w:r>
      <w:proofErr w:type="gramStart"/>
      <w:r w:rsidRPr="00B67511">
        <w:rPr>
          <w:rFonts w:ascii="Times New Roman" w:eastAsia="Times New Roman" w:hAnsi="Times New Roman" w:cs="Times New Roman"/>
          <w:color w:val="595959" w:themeColor="text1" w:themeTint="A6"/>
          <w:sz w:val="20"/>
          <w:szCs w:val="20"/>
          <w:shd w:val="clear" w:color="auto" w:fill="FFFFFF"/>
        </w:rPr>
        <w:t>:No</w:t>
      </w:r>
      <w:proofErr w:type="spellEnd"/>
      <w:proofErr w:type="gramEnd"/>
      <w:r w:rsidRPr="00B67511">
        <w:rPr>
          <w:rFonts w:ascii="Times New Roman" w:eastAsia="Times New Roman" w:hAnsi="Times New Roman" w:cs="Times New Roman"/>
          <w:color w:val="595959" w:themeColor="text1" w:themeTint="A6"/>
          <w:sz w:val="20"/>
          <w:szCs w:val="20"/>
          <w:shd w:val="clear" w:color="auto" w:fill="FFFFFF"/>
        </w:rPr>
        <w:t xml:space="preserve"> longer used. </w:t>
      </w:r>
      <w:proofErr w:type="gramStart"/>
      <w:r w:rsidRPr="00B67511">
        <w:rPr>
          <w:rFonts w:ascii="Times New Roman" w:eastAsia="Times New Roman" w:hAnsi="Times New Roman" w:cs="Times New Roman"/>
          <w:color w:val="595959" w:themeColor="text1" w:themeTint="A6"/>
          <w:sz w:val="20"/>
          <w:szCs w:val="20"/>
          <w:shd w:val="clear" w:color="auto" w:fill="FFFFFF"/>
        </w:rPr>
        <w:t>Originally meant "Subsequent requests should use the specified proxy."</w:t>
      </w:r>
      <w:proofErr w:type="gramEnd"/>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307 Temporary Redirect: In this case, the request should be repeated with another URI; however, future requests should still use the original URI. In contrast to how 302 </w:t>
      </w:r>
      <w:proofErr w:type="gramStart"/>
      <w:r w:rsidRPr="00B67511">
        <w:rPr>
          <w:rFonts w:ascii="Times New Roman" w:eastAsia="Times New Roman" w:hAnsi="Times New Roman" w:cs="Times New Roman"/>
          <w:color w:val="595959" w:themeColor="text1" w:themeTint="A6"/>
          <w:sz w:val="20"/>
          <w:szCs w:val="20"/>
          <w:shd w:val="clear" w:color="auto" w:fill="FFFFFF"/>
        </w:rPr>
        <w:t>was</w:t>
      </w:r>
      <w:proofErr w:type="gramEnd"/>
      <w:r w:rsidRPr="00B67511">
        <w:rPr>
          <w:rFonts w:ascii="Times New Roman" w:eastAsia="Times New Roman" w:hAnsi="Times New Roman" w:cs="Times New Roman"/>
          <w:color w:val="595959" w:themeColor="text1" w:themeTint="A6"/>
          <w:sz w:val="20"/>
          <w:szCs w:val="20"/>
          <w:shd w:val="clear" w:color="auto" w:fill="FFFFFF"/>
        </w:rPr>
        <w:t xml:space="preserve"> historically implemented, the request method is not allowed to be changed when reissuing the original request. For example, a POST request should be repeated using another POST request.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308 Permanent </w:t>
      </w:r>
      <w:proofErr w:type="gramStart"/>
      <w:r w:rsidRPr="00B67511">
        <w:rPr>
          <w:rFonts w:ascii="Times New Roman" w:eastAsia="Times New Roman" w:hAnsi="Times New Roman" w:cs="Times New Roman"/>
          <w:color w:val="595959" w:themeColor="text1" w:themeTint="A6"/>
          <w:sz w:val="20"/>
          <w:szCs w:val="20"/>
          <w:shd w:val="clear" w:color="auto" w:fill="FFFFFF"/>
        </w:rPr>
        <w:t>Redirect :</w:t>
      </w:r>
      <w:proofErr w:type="gramEnd"/>
      <w:r w:rsidRPr="00B67511">
        <w:rPr>
          <w:rFonts w:ascii="Times New Roman" w:eastAsia="Times New Roman" w:hAnsi="Times New Roman" w:cs="Times New Roman"/>
          <w:color w:val="595959" w:themeColor="text1" w:themeTint="A6"/>
          <w:sz w:val="20"/>
          <w:szCs w:val="20"/>
          <w:shd w:val="clear" w:color="auto" w:fill="FFFFFF"/>
        </w:rPr>
        <w:t xml:space="preserve"> The request and all future requests should be repeated using another URI. 307 and 308 parallel the behaviors of 302 and 301, but </w:t>
      </w:r>
      <w:r w:rsidRPr="00B67511">
        <w:rPr>
          <w:rFonts w:ascii="Times New Roman" w:eastAsia="Times New Roman" w:hAnsi="Times New Roman" w:cs="Times New Roman"/>
          <w:i/>
          <w:iCs/>
          <w:color w:val="595959" w:themeColor="text1" w:themeTint="A6"/>
          <w:sz w:val="20"/>
          <w:szCs w:val="20"/>
          <w:shd w:val="clear" w:color="auto" w:fill="FFFFFF"/>
        </w:rPr>
        <w:t>do not allow the HTTP method to change</w:t>
      </w:r>
      <w:r w:rsidRPr="00B67511">
        <w:rPr>
          <w:rFonts w:ascii="Times New Roman" w:eastAsia="Times New Roman" w:hAnsi="Times New Roman" w:cs="Times New Roman"/>
          <w:color w:val="595959" w:themeColor="text1" w:themeTint="A6"/>
          <w:sz w:val="20"/>
          <w:szCs w:val="20"/>
          <w:shd w:val="clear" w:color="auto" w:fill="FFFFFF"/>
        </w:rPr>
        <w:t>. So, for example, submitting a form to a permanently redirected resource may continue smoothly.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t xml:space="preserve">4xx Client Error: </w:t>
      </w:r>
      <w:r w:rsidRPr="00B67511">
        <w:rPr>
          <w:rFonts w:ascii="Times New Roman" w:eastAsia="Times New Roman" w:hAnsi="Times New Roman" w:cs="Times New Roman"/>
          <w:color w:val="595959" w:themeColor="text1" w:themeTint="A6"/>
          <w:sz w:val="20"/>
          <w:szCs w:val="20"/>
        </w:rPr>
        <w:t xml:space="preserve"> The 4xx class of status code is intended for situations in which the client seems to have erred. Except when responding to a HEAD request, the server </w:t>
      </w:r>
      <w:r w:rsidRPr="00B67511">
        <w:rPr>
          <w:rFonts w:ascii="Times New Roman" w:eastAsia="Times New Roman" w:hAnsi="Times New Roman" w:cs="Times New Roman"/>
          <w:i/>
          <w:iCs/>
          <w:color w:val="595959" w:themeColor="text1" w:themeTint="A6"/>
          <w:sz w:val="20"/>
          <w:szCs w:val="20"/>
        </w:rPr>
        <w:t>should</w:t>
      </w:r>
      <w:r w:rsidRPr="00B67511">
        <w:rPr>
          <w:rFonts w:ascii="Times New Roman" w:eastAsia="Times New Roman" w:hAnsi="Times New Roman" w:cs="Times New Roman"/>
          <w:color w:val="595959" w:themeColor="text1" w:themeTint="A6"/>
          <w:sz w:val="20"/>
          <w:szCs w:val="20"/>
        </w:rPr>
        <w:t xml:space="preserve"> include an entity containing an explanation of the error situation, and whether it is a temporary or permanent condition.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400 Bad </w:t>
      </w:r>
      <w:proofErr w:type="gramStart"/>
      <w:r w:rsidRPr="00B67511">
        <w:rPr>
          <w:rFonts w:ascii="Times New Roman" w:eastAsia="Times New Roman" w:hAnsi="Times New Roman" w:cs="Times New Roman"/>
          <w:color w:val="595959" w:themeColor="text1" w:themeTint="A6"/>
          <w:sz w:val="20"/>
          <w:szCs w:val="20"/>
          <w:shd w:val="clear" w:color="auto" w:fill="FFFFFF"/>
        </w:rPr>
        <w:t>Request :The</w:t>
      </w:r>
      <w:proofErr w:type="gramEnd"/>
      <w:r w:rsidRPr="00B67511">
        <w:rPr>
          <w:rFonts w:ascii="Times New Roman" w:eastAsia="Times New Roman" w:hAnsi="Times New Roman" w:cs="Times New Roman"/>
          <w:color w:val="595959" w:themeColor="text1" w:themeTint="A6"/>
          <w:sz w:val="20"/>
          <w:szCs w:val="20"/>
          <w:shd w:val="clear" w:color="auto" w:fill="FFFFFF"/>
        </w:rPr>
        <w:t xml:space="preserve"> server cannot or will not process the request due to an apparent client error (e.g., malformed request syntax, too large size, invalid request message framing, or deceptive request routing).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401 </w:t>
      </w:r>
      <w:proofErr w:type="gramStart"/>
      <w:r w:rsidRPr="00B67511">
        <w:rPr>
          <w:rFonts w:ascii="Times New Roman" w:eastAsia="Times New Roman" w:hAnsi="Times New Roman" w:cs="Times New Roman"/>
          <w:color w:val="595959" w:themeColor="text1" w:themeTint="A6"/>
          <w:sz w:val="20"/>
          <w:szCs w:val="20"/>
          <w:shd w:val="clear" w:color="auto" w:fill="FFFFFF"/>
        </w:rPr>
        <w:t>Unauthorized :</w:t>
      </w:r>
      <w:proofErr w:type="gramEnd"/>
      <w:r w:rsidRPr="00B67511">
        <w:rPr>
          <w:rFonts w:ascii="Times New Roman" w:eastAsia="Times New Roman" w:hAnsi="Times New Roman" w:cs="Times New Roman"/>
          <w:color w:val="595959" w:themeColor="text1" w:themeTint="A6"/>
          <w:sz w:val="20"/>
          <w:szCs w:val="20"/>
          <w:shd w:val="clear" w:color="auto" w:fill="FFFFFF"/>
        </w:rPr>
        <w:t xml:space="preserve"> Similar to </w:t>
      </w:r>
      <w:r w:rsidRPr="00B67511">
        <w:rPr>
          <w:rFonts w:ascii="Times New Roman" w:eastAsia="Times New Roman" w:hAnsi="Times New Roman" w:cs="Times New Roman"/>
          <w:i/>
          <w:iCs/>
          <w:color w:val="595959" w:themeColor="text1" w:themeTint="A6"/>
          <w:sz w:val="20"/>
          <w:szCs w:val="20"/>
          <w:shd w:val="clear" w:color="auto" w:fill="FFFFFF"/>
        </w:rPr>
        <w:t>403 Forbidden</w:t>
      </w:r>
      <w:r w:rsidRPr="00B67511">
        <w:rPr>
          <w:rFonts w:ascii="Times New Roman" w:eastAsia="Times New Roman" w:hAnsi="Times New Roman" w:cs="Times New Roman"/>
          <w:color w:val="595959" w:themeColor="text1" w:themeTint="A6"/>
          <w:sz w:val="20"/>
          <w:szCs w:val="20"/>
          <w:shd w:val="clear" w:color="auto" w:fill="FFFFFF"/>
        </w:rPr>
        <w:t>, but specifically for use when authentication is required and has failed or has not yet been provided. The response must include a WWW-Authenticate header field containing a challenge applicable to the requested resource. See</w:t>
      </w:r>
      <w:hyperlink r:id="rId29"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Basic access authentication</w:t>
        </w:r>
      </w:hyperlink>
      <w:r w:rsidRPr="00B67511">
        <w:rPr>
          <w:rFonts w:ascii="Times New Roman" w:eastAsia="Times New Roman" w:hAnsi="Times New Roman" w:cs="Times New Roman"/>
          <w:color w:val="595959" w:themeColor="text1" w:themeTint="A6"/>
          <w:sz w:val="20"/>
          <w:szCs w:val="20"/>
          <w:shd w:val="clear" w:color="auto" w:fill="FFFFFF"/>
        </w:rPr>
        <w:t xml:space="preserve"> and</w:t>
      </w:r>
      <w:hyperlink r:id="rId30"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Digest access authentication</w:t>
        </w:r>
      </w:hyperlink>
      <w:r w:rsidRPr="00B67511">
        <w:rPr>
          <w:rFonts w:ascii="Times New Roman" w:eastAsia="Times New Roman" w:hAnsi="Times New Roman" w:cs="Times New Roman"/>
          <w:color w:val="595959" w:themeColor="text1" w:themeTint="A6"/>
          <w:sz w:val="20"/>
          <w:szCs w:val="20"/>
        </w:rPr>
        <w:t>.</w:t>
      </w:r>
      <w:r w:rsidRPr="00B67511">
        <w:rPr>
          <w:rFonts w:ascii="Times New Roman" w:eastAsia="Times New Roman" w:hAnsi="Times New Roman" w:cs="Times New Roman"/>
          <w:color w:val="595959" w:themeColor="text1" w:themeTint="A6"/>
          <w:sz w:val="20"/>
          <w:szCs w:val="20"/>
          <w:shd w:val="clear" w:color="auto" w:fill="FFFFFF"/>
        </w:rPr>
        <w:t xml:space="preserve"> 401 semantically </w:t>
      </w:r>
      <w:proofErr w:type="gramStart"/>
      <w:r w:rsidRPr="00B67511">
        <w:rPr>
          <w:rFonts w:ascii="Times New Roman" w:eastAsia="Times New Roman" w:hAnsi="Times New Roman" w:cs="Times New Roman"/>
          <w:color w:val="595959" w:themeColor="text1" w:themeTint="A6"/>
          <w:sz w:val="20"/>
          <w:szCs w:val="20"/>
          <w:shd w:val="clear" w:color="auto" w:fill="FFFFFF"/>
        </w:rPr>
        <w:t>means</w:t>
      </w:r>
      <w:proofErr w:type="gramEnd"/>
      <w:r w:rsidR="00CC56B5">
        <w:fldChar w:fldCharType="begin"/>
      </w:r>
      <w:r w:rsidR="00CC56B5">
        <w:instrText xml:space="preserve"> HYPERLINK "https://en.wikipedia.org/wiki/Authentication" </w:instrText>
      </w:r>
      <w:r w:rsidR="00CC56B5">
        <w:fldChar w:fldCharType="separate"/>
      </w:r>
      <w:r w:rsidRPr="00EC035D">
        <w:rPr>
          <w:rFonts w:ascii="Times New Roman" w:eastAsia="Times New Roman" w:hAnsi="Times New Roman" w:cs="Times New Roman"/>
          <w:color w:val="595959" w:themeColor="text1" w:themeTint="A6"/>
          <w:sz w:val="20"/>
          <w:szCs w:val="20"/>
          <w:u w:val="single"/>
          <w:shd w:val="clear" w:color="auto" w:fill="FFFFFF"/>
        </w:rPr>
        <w:t xml:space="preserve"> "unauthenticated"</w:t>
      </w:r>
      <w:r w:rsidR="00CC56B5">
        <w:rPr>
          <w:rFonts w:ascii="Times New Roman" w:eastAsia="Times New Roman" w:hAnsi="Times New Roman" w:cs="Times New Roman"/>
          <w:color w:val="595959" w:themeColor="text1" w:themeTint="A6"/>
          <w:sz w:val="20"/>
          <w:szCs w:val="20"/>
          <w:u w:val="single"/>
          <w:shd w:val="clear" w:color="auto" w:fill="FFFFFF"/>
        </w:rPr>
        <w:fldChar w:fldCharType="end"/>
      </w:r>
      <w:r w:rsidRPr="00B67511">
        <w:rPr>
          <w:rFonts w:ascii="Times New Roman" w:eastAsia="Times New Roman" w:hAnsi="Times New Roman" w:cs="Times New Roman"/>
          <w:color w:val="595959" w:themeColor="text1" w:themeTint="A6"/>
          <w:sz w:val="20"/>
          <w:szCs w:val="20"/>
          <w:shd w:val="clear" w:color="auto" w:fill="FFFFFF"/>
        </w:rPr>
        <w:t>, i.e. the user does not have the necessary credentials.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402 Payment Required: Reserved for future use. The original intention was that this code might be used as part of some form of</w:t>
      </w:r>
      <w:hyperlink r:id="rId31"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digital cash</w:t>
        </w:r>
      </w:hyperlink>
      <w:r w:rsidRPr="00B67511">
        <w:rPr>
          <w:rFonts w:ascii="Times New Roman" w:eastAsia="Times New Roman" w:hAnsi="Times New Roman" w:cs="Times New Roman"/>
          <w:color w:val="595959" w:themeColor="text1" w:themeTint="A6"/>
          <w:sz w:val="20"/>
          <w:szCs w:val="20"/>
          <w:shd w:val="clear" w:color="auto" w:fill="FFFFFF"/>
        </w:rPr>
        <w:t xml:space="preserve"> or</w:t>
      </w:r>
      <w:hyperlink r:id="rId32"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micropayment</w:t>
        </w:r>
      </w:hyperlink>
      <w:r w:rsidRPr="00B67511">
        <w:rPr>
          <w:rFonts w:ascii="Times New Roman" w:eastAsia="Times New Roman" w:hAnsi="Times New Roman" w:cs="Times New Roman"/>
          <w:color w:val="595959" w:themeColor="text1" w:themeTint="A6"/>
          <w:sz w:val="20"/>
          <w:szCs w:val="20"/>
          <w:shd w:val="clear" w:color="auto" w:fill="FFFFFF"/>
        </w:rPr>
        <w:t xml:space="preserve"> scheme, but that has not happened, and this code is not usually used.</w:t>
      </w:r>
      <w:hyperlink r:id="rId33"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Google Developers</w:t>
        </w:r>
      </w:hyperlink>
      <w:r w:rsidRPr="00B67511">
        <w:rPr>
          <w:rFonts w:ascii="Times New Roman" w:eastAsia="Times New Roman" w:hAnsi="Times New Roman" w:cs="Times New Roman"/>
          <w:color w:val="595959" w:themeColor="text1" w:themeTint="A6"/>
          <w:sz w:val="20"/>
          <w:szCs w:val="20"/>
          <w:shd w:val="clear" w:color="auto" w:fill="FFFFFF"/>
        </w:rPr>
        <w:t xml:space="preserve"> API uses this status if a particular developer has exceeded the daily limit on requests.21.co </w:t>
      </w:r>
      <w:proofErr w:type="spellStart"/>
      <w:r w:rsidRPr="00B67511">
        <w:rPr>
          <w:rFonts w:ascii="Times New Roman" w:eastAsia="Times New Roman" w:hAnsi="Times New Roman" w:cs="Times New Roman"/>
          <w:color w:val="595959" w:themeColor="text1" w:themeTint="A6"/>
          <w:sz w:val="20"/>
          <w:szCs w:val="20"/>
          <w:shd w:val="clear" w:color="auto" w:fill="FFFFFF"/>
        </w:rPr>
        <w:t>Bitcoin</w:t>
      </w:r>
      <w:proofErr w:type="spellEnd"/>
      <w:r w:rsidRPr="00B67511">
        <w:rPr>
          <w:rFonts w:ascii="Times New Roman" w:eastAsia="Times New Roman" w:hAnsi="Times New Roman" w:cs="Times New Roman"/>
          <w:color w:val="595959" w:themeColor="text1" w:themeTint="A6"/>
          <w:sz w:val="20"/>
          <w:szCs w:val="20"/>
          <w:shd w:val="clear" w:color="auto" w:fill="FFFFFF"/>
        </w:rPr>
        <w:t xml:space="preserve"> micropayment service uses this status in response for every client http reques</w:t>
      </w:r>
      <w:r w:rsidR="00583F2A">
        <w:rPr>
          <w:rFonts w:ascii="Times New Roman" w:eastAsia="Times New Roman" w:hAnsi="Times New Roman" w:cs="Times New Roman"/>
          <w:color w:val="595959" w:themeColor="text1" w:themeTint="A6"/>
          <w:sz w:val="20"/>
          <w:szCs w:val="20"/>
          <w:shd w:val="clear" w:color="auto" w:fill="FFFFFF"/>
        </w:rPr>
        <w:t>t</w:t>
      </w:r>
      <w:r w:rsidRPr="00B67511">
        <w:rPr>
          <w:rFonts w:ascii="Times New Roman" w:eastAsia="Times New Roman" w:hAnsi="Times New Roman" w:cs="Times New Roman"/>
          <w:color w:val="595959" w:themeColor="text1" w:themeTint="A6"/>
          <w:sz w:val="20"/>
          <w:szCs w:val="20"/>
          <w:shd w:val="clear" w:color="auto" w:fill="FFFFFF"/>
        </w:rPr>
        <w:t>.</w:t>
      </w:r>
    </w:p>
    <w:p w:rsidR="00B67511" w:rsidRPr="00B67511" w:rsidRDefault="009754D3" w:rsidP="00B67511">
      <w:pPr>
        <w:spacing w:after="0" w:line="240" w:lineRule="auto"/>
        <w:rPr>
          <w:rFonts w:ascii="Times New Roman" w:eastAsia="Times New Roman" w:hAnsi="Times New Roman" w:cs="Times New Roman"/>
          <w:color w:val="595959" w:themeColor="text1" w:themeTint="A6"/>
          <w:sz w:val="20"/>
          <w:szCs w:val="20"/>
        </w:rPr>
      </w:pPr>
      <w:hyperlink r:id="rId34" w:history="1">
        <w:r w:rsidR="00B67511" w:rsidRPr="00EC035D">
          <w:rPr>
            <w:rFonts w:ascii="Times New Roman" w:eastAsia="Times New Roman" w:hAnsi="Times New Roman" w:cs="Times New Roman"/>
            <w:color w:val="595959" w:themeColor="text1" w:themeTint="A6"/>
            <w:sz w:val="20"/>
            <w:szCs w:val="20"/>
            <w:u w:val="single"/>
            <w:shd w:val="clear" w:color="auto" w:fill="FFFFFF"/>
          </w:rPr>
          <w:t>403 Forbidden:</w:t>
        </w:r>
      </w:hyperlink>
      <w:r w:rsidR="001B4B75">
        <w:rPr>
          <w:rFonts w:ascii="Times New Roman" w:eastAsia="Times New Roman" w:hAnsi="Times New Roman" w:cs="Times New Roman"/>
          <w:color w:val="595959" w:themeColor="text1" w:themeTint="A6"/>
          <w:sz w:val="20"/>
          <w:szCs w:val="20"/>
          <w:u w:val="single"/>
          <w:shd w:val="clear" w:color="auto" w:fill="FFFFFF"/>
        </w:rP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t>The request was a valid request, but the server is refusing to respond to it. The user might be logged in but does not have the necessary permissions for the resource.</w:t>
      </w:r>
    </w:p>
    <w:p w:rsidR="00B67511" w:rsidRPr="00B67511" w:rsidRDefault="009754D3" w:rsidP="00B67511">
      <w:pPr>
        <w:spacing w:after="0" w:line="240" w:lineRule="auto"/>
        <w:rPr>
          <w:rFonts w:ascii="Times New Roman" w:eastAsia="Times New Roman" w:hAnsi="Times New Roman" w:cs="Times New Roman"/>
          <w:color w:val="595959" w:themeColor="text1" w:themeTint="A6"/>
          <w:sz w:val="20"/>
          <w:szCs w:val="20"/>
        </w:rPr>
      </w:pPr>
      <w:hyperlink r:id="rId35" w:history="1">
        <w:r w:rsidR="00B67511" w:rsidRPr="00EC035D">
          <w:rPr>
            <w:rFonts w:ascii="Times New Roman" w:eastAsia="Times New Roman" w:hAnsi="Times New Roman" w:cs="Times New Roman"/>
            <w:color w:val="595959" w:themeColor="text1" w:themeTint="A6"/>
            <w:sz w:val="20"/>
            <w:szCs w:val="20"/>
            <w:u w:val="single"/>
            <w:shd w:val="clear" w:color="auto" w:fill="FFFFFF"/>
          </w:rPr>
          <w:t>404 Not Found:</w:t>
        </w:r>
      </w:hyperlink>
      <w:r w:rsidR="00530BFD">
        <w:rPr>
          <w:rFonts w:ascii="Times New Roman" w:eastAsia="Times New Roman" w:hAnsi="Times New Roman" w:cs="Times New Roman"/>
          <w:color w:val="595959" w:themeColor="text1" w:themeTint="A6"/>
          <w:sz w:val="20"/>
          <w:szCs w:val="20"/>
          <w:u w:val="single"/>
          <w:shd w:val="clear" w:color="auto" w:fill="FFFFFF"/>
        </w:rP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t>The requested resource could not be found but may be available in the future. Subsequent requests by the client are permissible.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405 Method Not Allowed: A request method is not supported for the requested resource; for example, a GET request on a form which requires data to be presented via</w:t>
      </w:r>
      <w:hyperlink r:id="rId36"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POST</w:t>
        </w:r>
      </w:hyperlink>
      <w:r w:rsidRPr="00B67511">
        <w:rPr>
          <w:rFonts w:ascii="Times New Roman" w:eastAsia="Times New Roman" w:hAnsi="Times New Roman" w:cs="Times New Roman"/>
          <w:color w:val="595959" w:themeColor="text1" w:themeTint="A6"/>
          <w:sz w:val="20"/>
          <w:szCs w:val="20"/>
          <w:shd w:val="clear" w:color="auto" w:fill="FFFFFF"/>
        </w:rPr>
        <w:t>, or a PUT request on a read-only resource.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406 Not Acceptable:</w:t>
      </w:r>
      <w:r w:rsidR="00530BFD">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The requested resource is capable of generating only content not acceptable according to the Accept headers sent in the request.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407 Proxy Authentication </w:t>
      </w:r>
      <w:proofErr w:type="gramStart"/>
      <w:r w:rsidRPr="00B67511">
        <w:rPr>
          <w:rFonts w:ascii="Times New Roman" w:eastAsia="Times New Roman" w:hAnsi="Times New Roman" w:cs="Times New Roman"/>
          <w:color w:val="595959" w:themeColor="text1" w:themeTint="A6"/>
          <w:sz w:val="20"/>
          <w:szCs w:val="20"/>
          <w:shd w:val="clear" w:color="auto" w:fill="FFFFFF"/>
        </w:rPr>
        <w:t>Required :The</w:t>
      </w:r>
      <w:proofErr w:type="gramEnd"/>
      <w:r w:rsidRPr="00B67511">
        <w:rPr>
          <w:rFonts w:ascii="Times New Roman" w:eastAsia="Times New Roman" w:hAnsi="Times New Roman" w:cs="Times New Roman"/>
          <w:color w:val="595959" w:themeColor="text1" w:themeTint="A6"/>
          <w:sz w:val="20"/>
          <w:szCs w:val="20"/>
          <w:shd w:val="clear" w:color="auto" w:fill="FFFFFF"/>
        </w:rPr>
        <w:t xml:space="preserve"> client must first authenticate itself with the</w:t>
      </w:r>
      <w:hyperlink r:id="rId37"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proxy</w:t>
        </w:r>
      </w:hyperlink>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408 Request Timeout: The server timed out waiting for the request. </w:t>
      </w:r>
      <w:proofErr w:type="gramStart"/>
      <w:r w:rsidRPr="00B67511">
        <w:rPr>
          <w:rFonts w:ascii="Times New Roman" w:eastAsia="Times New Roman" w:hAnsi="Times New Roman" w:cs="Times New Roman"/>
          <w:color w:val="595959" w:themeColor="text1" w:themeTint="A6"/>
          <w:sz w:val="20"/>
          <w:szCs w:val="20"/>
          <w:shd w:val="clear" w:color="auto" w:fill="FFFFFF"/>
        </w:rPr>
        <w:t>According to HTTP specifications: "The client did not produce a request within the time that the server was prepared to wait.</w:t>
      </w:r>
      <w:proofErr w:type="gramEnd"/>
      <w:r w:rsidRPr="00B67511">
        <w:rPr>
          <w:rFonts w:ascii="Times New Roman" w:eastAsia="Times New Roman" w:hAnsi="Times New Roman" w:cs="Times New Roman"/>
          <w:color w:val="595959" w:themeColor="text1" w:themeTint="A6"/>
          <w:sz w:val="20"/>
          <w:szCs w:val="20"/>
          <w:shd w:val="clear" w:color="auto" w:fill="FFFFFF"/>
        </w:rPr>
        <w:t xml:space="preserve"> The client MAY repeat the request without modifications at any later time."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lastRenderedPageBreak/>
        <w:t xml:space="preserve">5xx Server Error: </w:t>
      </w:r>
      <w:r w:rsidRPr="00B67511">
        <w:rPr>
          <w:rFonts w:ascii="Times New Roman" w:eastAsia="Times New Roman" w:hAnsi="Times New Roman" w:cs="Times New Roman"/>
          <w:color w:val="595959" w:themeColor="text1" w:themeTint="A6"/>
          <w:sz w:val="20"/>
          <w:szCs w:val="20"/>
        </w:rPr>
        <w:t>The server failed to fulfill an apparently valid request.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500 Internal Server Error: A generic error message, given when an unexpected condition was encountered and no more specific message is suitable.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501 Not Implemented:</w:t>
      </w:r>
      <w:r w:rsidR="00C85E3E">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The server either does not recognize the request method, or it lacks the ability to fulfill the request. Usually this implies future availability (e.g., a new feature of a web-service API).</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502 Bad Gateway:</w:t>
      </w:r>
      <w:r w:rsidR="00C85E3E">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The server was acting as a</w:t>
      </w:r>
      <w:hyperlink r:id="rId38" w:history="1">
        <w:r w:rsidRPr="00EC035D">
          <w:rPr>
            <w:rFonts w:ascii="Times New Roman" w:eastAsia="Times New Roman" w:hAnsi="Times New Roman" w:cs="Times New Roman"/>
            <w:color w:val="595959" w:themeColor="text1" w:themeTint="A6"/>
            <w:sz w:val="20"/>
            <w:szCs w:val="20"/>
            <w:u w:val="single"/>
            <w:shd w:val="clear" w:color="auto" w:fill="FFFFFF"/>
          </w:rPr>
          <w:t xml:space="preserve"> gateway</w:t>
        </w:r>
      </w:hyperlink>
      <w:r w:rsidRPr="00B67511">
        <w:rPr>
          <w:rFonts w:ascii="Times New Roman" w:eastAsia="Times New Roman" w:hAnsi="Times New Roman" w:cs="Times New Roman"/>
          <w:color w:val="595959" w:themeColor="text1" w:themeTint="A6"/>
          <w:sz w:val="20"/>
          <w:szCs w:val="20"/>
          <w:shd w:val="clear" w:color="auto" w:fill="FFFFFF"/>
        </w:rPr>
        <w:t xml:space="preserve"> or proxy and received an invalid response from the upstream server.</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503 Service Unavailable:</w:t>
      </w:r>
      <w:r w:rsidR="00C85E3E">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The server is currently unavailable (because it is overloaded or down for maintenance). Generally, this is a temporary state</w:t>
      </w:r>
      <w:r w:rsidR="00C32A34">
        <w:rPr>
          <w:rFonts w:ascii="Times New Roman" w:eastAsia="Times New Roman" w:hAnsi="Times New Roman" w:cs="Times New Roman"/>
          <w:color w:val="595959" w:themeColor="text1" w:themeTint="A6"/>
          <w:sz w:val="20"/>
          <w:szCs w:val="20"/>
          <w:shd w:val="clear" w:color="auto" w:fill="FFFFFF"/>
        </w:rPr>
        <w:t>.</w:t>
      </w:r>
    </w:p>
    <w:p w:rsidR="00B67511" w:rsidRDefault="00B67511" w:rsidP="00B67511">
      <w:pPr>
        <w:spacing w:after="0" w:line="240" w:lineRule="auto"/>
        <w:rPr>
          <w:rFonts w:ascii="Times New Roman" w:eastAsia="Times New Roman" w:hAnsi="Times New Roman" w:cs="Times New Roman"/>
          <w:color w:val="595959" w:themeColor="text1" w:themeTint="A6"/>
          <w:sz w:val="20"/>
          <w:szCs w:val="20"/>
          <w:shd w:val="clear" w:color="auto" w:fill="FFFFFF"/>
        </w:rPr>
      </w:pPr>
      <w:r w:rsidRPr="00B67511">
        <w:rPr>
          <w:rFonts w:ascii="Times New Roman" w:eastAsia="Times New Roman" w:hAnsi="Times New Roman" w:cs="Times New Roman"/>
          <w:color w:val="595959" w:themeColor="text1" w:themeTint="A6"/>
          <w:sz w:val="20"/>
          <w:szCs w:val="20"/>
          <w:shd w:val="clear" w:color="auto" w:fill="FFFFFF"/>
        </w:rPr>
        <w:t>504 Gateway Timeout:</w:t>
      </w:r>
      <w:r w:rsidR="00C85E3E">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The server was acting as a gateway or proxy and did not receive a timely response from the upstream server</w:t>
      </w:r>
      <w:r w:rsidR="005C4D0A">
        <w:rPr>
          <w:rFonts w:ascii="Times New Roman" w:eastAsia="Times New Roman" w:hAnsi="Times New Roman" w:cs="Times New Roman"/>
          <w:color w:val="595959" w:themeColor="text1" w:themeTint="A6"/>
          <w:sz w:val="20"/>
          <w:szCs w:val="20"/>
          <w:shd w:val="clear" w:color="auto" w:fill="FFFFFF"/>
        </w:rPr>
        <w:t>.</w:t>
      </w:r>
    </w:p>
    <w:p w:rsidR="001E5F2A" w:rsidRPr="00B67511" w:rsidRDefault="001E5F2A"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Q22. Can you explain usability testing?</w:t>
      </w:r>
    </w:p>
    <w:p w:rsidR="00B67511" w:rsidRPr="00B67511" w:rsidRDefault="00B67511" w:rsidP="00B67511">
      <w:pPr>
        <w:spacing w:after="0" w:line="240" w:lineRule="auto"/>
        <w:rPr>
          <w:rFonts w:ascii="Times New Roman" w:eastAsia="Times New Roman" w:hAnsi="Times New Roman" w:cs="Times New Roman"/>
          <w:sz w:val="20"/>
          <w:szCs w:val="20"/>
        </w:rPr>
      </w:pPr>
      <w:r w:rsidRPr="00B67511">
        <w:rPr>
          <w:rFonts w:ascii="Times New Roman" w:eastAsia="Times New Roman" w:hAnsi="Times New Roman" w:cs="Times New Roman"/>
          <w:color w:val="595959" w:themeColor="text1" w:themeTint="A6"/>
          <w:sz w:val="20"/>
          <w:szCs w:val="20"/>
          <w:shd w:val="clear" w:color="auto" w:fill="FFFFFF"/>
        </w:rPr>
        <w:t>Usability testing is a testing methodology where the end customer is asked to use the software to see if the product is easy to use, to see the customer's perception and task time. The best way to finalize the customer point of view for usability is by using prototype or mockup software during the initial stages. By giving the customer the prototype before the development start-up we confirm that we are not missing anything from the user point of view</w:t>
      </w:r>
      <w:r w:rsidRPr="00B67511">
        <w:rPr>
          <w:rFonts w:ascii="Times New Roman" w:eastAsia="Times New Roman" w:hAnsi="Times New Roman" w:cs="Times New Roman"/>
          <w:sz w:val="20"/>
          <w:szCs w:val="20"/>
          <w:shd w:val="clear" w:color="auto" w:fill="FFFFFF"/>
        </w:rPr>
        <w:t>.</w:t>
      </w:r>
    </w:p>
    <w:p w:rsidR="00B67511" w:rsidRDefault="00B67511" w:rsidP="00B67511">
      <w:pPr>
        <w:spacing w:after="0" w:line="240" w:lineRule="auto"/>
        <w:rPr>
          <w:rFonts w:ascii="Times New Roman" w:eastAsia="Times New Roman" w:hAnsi="Times New Roman" w:cs="Times New Roman"/>
          <w:sz w:val="20"/>
          <w:szCs w:val="20"/>
        </w:rPr>
      </w:pPr>
      <w:r w:rsidRPr="00620F23">
        <w:rPr>
          <w:rFonts w:ascii="Times New Roman" w:eastAsia="Times New Roman" w:hAnsi="Times New Roman" w:cs="Times New Roman"/>
          <w:noProof/>
          <w:sz w:val="20"/>
          <w:szCs w:val="20"/>
          <w:shd w:val="clear" w:color="auto" w:fill="FFFFFF"/>
        </w:rPr>
        <w:drawing>
          <wp:inline distT="0" distB="0" distL="0" distR="0" wp14:anchorId="72ECF329" wp14:editId="07396B20">
            <wp:extent cx="2544445" cy="604520"/>
            <wp:effectExtent l="0" t="0" r="8255" b="5080"/>
            <wp:docPr id="2" name="Picture 2"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Testing 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44445" cy="604520"/>
                    </a:xfrm>
                    <a:prstGeom prst="rect">
                      <a:avLst/>
                    </a:prstGeom>
                    <a:noFill/>
                    <a:ln>
                      <a:noFill/>
                    </a:ln>
                  </pic:spPr>
                </pic:pic>
              </a:graphicData>
            </a:graphic>
          </wp:inline>
        </w:drawing>
      </w:r>
    </w:p>
    <w:p w:rsidR="00964940" w:rsidRPr="00B67511" w:rsidRDefault="00964940" w:rsidP="00B67511">
      <w:pPr>
        <w:spacing w:after="0" w:line="240" w:lineRule="auto"/>
        <w:rPr>
          <w:rFonts w:ascii="Times New Roman" w:eastAsia="Times New Roman" w:hAnsi="Times New Roman" w:cs="Times New Roman"/>
          <w:sz w:val="20"/>
          <w:szCs w:val="20"/>
        </w:rPr>
      </w:pPr>
    </w:p>
    <w:p w:rsidR="00370B94" w:rsidRDefault="00370B94" w:rsidP="00B67511">
      <w:pPr>
        <w:spacing w:after="0" w:line="240" w:lineRule="auto"/>
        <w:rPr>
          <w:rFonts w:ascii="Times New Roman" w:eastAsia="Times New Roman" w:hAnsi="Times New Roman" w:cs="Times New Roman"/>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highlight w:val="lightGray"/>
          <w:shd w:val="clear" w:color="auto" w:fill="FFFF00"/>
        </w:rPr>
        <w:t>Q What is End to End testing?</w:t>
      </w:r>
    </w:p>
    <w:p w:rsidR="00B67511" w:rsidRDefault="00B67511" w:rsidP="00B67511">
      <w:pPr>
        <w:spacing w:after="0" w:line="240" w:lineRule="auto"/>
        <w:rPr>
          <w:rFonts w:ascii="Times New Roman" w:eastAsia="Times New Roman" w:hAnsi="Times New Roman" w:cs="Times New Roman"/>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End-to-end testing</w:t>
      </w:r>
      <w:r w:rsidRPr="00B67511">
        <w:rPr>
          <w:rFonts w:ascii="Times New Roman" w:eastAsia="Times New Roman" w:hAnsi="Times New Roman" w:cs="Times New Roman"/>
          <w:color w:val="595959" w:themeColor="text1" w:themeTint="A6"/>
          <w:sz w:val="20"/>
          <w:szCs w:val="20"/>
          <w:shd w:val="clear" w:color="auto" w:fill="FFFFFF"/>
        </w:rPr>
        <w:t xml:space="preserve"> is a technique used to </w:t>
      </w:r>
      <w:r w:rsidRPr="00B67511">
        <w:rPr>
          <w:rFonts w:ascii="Times New Roman" w:eastAsia="Times New Roman" w:hAnsi="Times New Roman" w:cs="Times New Roman"/>
          <w:bCs/>
          <w:color w:val="595959" w:themeColor="text1" w:themeTint="A6"/>
          <w:sz w:val="20"/>
          <w:szCs w:val="20"/>
          <w:shd w:val="clear" w:color="auto" w:fill="FFFFFF"/>
        </w:rPr>
        <w:t>test</w:t>
      </w:r>
      <w:r w:rsidRPr="00B67511">
        <w:rPr>
          <w:rFonts w:ascii="Times New Roman" w:eastAsia="Times New Roman" w:hAnsi="Times New Roman" w:cs="Times New Roman"/>
          <w:color w:val="595959" w:themeColor="text1" w:themeTint="A6"/>
          <w:sz w:val="20"/>
          <w:szCs w:val="20"/>
          <w:shd w:val="clear" w:color="auto" w:fill="FFFFFF"/>
        </w:rPr>
        <w:t xml:space="preserve"> whether the flow of an application right from start to finish is behaving as expected. The </w:t>
      </w:r>
      <w:r w:rsidRPr="0042228C">
        <w:rPr>
          <w:rFonts w:ascii="Times New Roman" w:eastAsia="Times New Roman" w:hAnsi="Times New Roman" w:cs="Times New Roman"/>
          <w:b/>
          <w:color w:val="595959" w:themeColor="text1" w:themeTint="A6"/>
          <w:sz w:val="20"/>
          <w:szCs w:val="20"/>
          <w:shd w:val="clear" w:color="auto" w:fill="FFFFFF"/>
        </w:rPr>
        <w:t xml:space="preserve">purpose of performing </w:t>
      </w:r>
      <w:r w:rsidRPr="0042228C">
        <w:rPr>
          <w:rFonts w:ascii="Times New Roman" w:eastAsia="Times New Roman" w:hAnsi="Times New Roman" w:cs="Times New Roman"/>
          <w:b/>
          <w:bCs/>
          <w:color w:val="595959" w:themeColor="text1" w:themeTint="A6"/>
          <w:sz w:val="20"/>
          <w:szCs w:val="20"/>
          <w:shd w:val="clear" w:color="auto" w:fill="FFFFFF"/>
        </w:rPr>
        <w:t>end-to-end testing</w:t>
      </w:r>
      <w:r w:rsidRPr="0042228C">
        <w:rPr>
          <w:rFonts w:ascii="Times New Roman" w:eastAsia="Times New Roman" w:hAnsi="Times New Roman" w:cs="Times New Roman"/>
          <w:b/>
          <w:color w:val="595959" w:themeColor="text1" w:themeTint="A6"/>
          <w:sz w:val="20"/>
          <w:szCs w:val="20"/>
          <w:shd w:val="clear" w:color="auto" w:fill="FFFFFF"/>
        </w:rPr>
        <w:t xml:space="preserve"> is to identify </w:t>
      </w:r>
      <w:r w:rsidRPr="0042228C">
        <w:rPr>
          <w:rFonts w:ascii="Times New Roman" w:eastAsia="Times New Roman" w:hAnsi="Times New Roman" w:cs="Times New Roman"/>
          <w:b/>
          <w:bCs/>
          <w:color w:val="595959" w:themeColor="text1" w:themeTint="A6"/>
          <w:sz w:val="20"/>
          <w:szCs w:val="20"/>
          <w:shd w:val="clear" w:color="auto" w:fill="FFFFFF"/>
        </w:rPr>
        <w:t>system</w:t>
      </w:r>
      <w:r w:rsidRPr="0042228C">
        <w:rPr>
          <w:rFonts w:ascii="Times New Roman" w:eastAsia="Times New Roman" w:hAnsi="Times New Roman" w:cs="Times New Roman"/>
          <w:b/>
          <w:color w:val="595959" w:themeColor="text1" w:themeTint="A6"/>
          <w:sz w:val="20"/>
          <w:szCs w:val="20"/>
          <w:shd w:val="clear" w:color="auto" w:fill="FFFFFF"/>
        </w:rPr>
        <w:t xml:space="preserve"> dependencies and to ensure that the data integrity is maintained between various </w:t>
      </w:r>
      <w:r w:rsidRPr="0042228C">
        <w:rPr>
          <w:rFonts w:ascii="Times New Roman" w:eastAsia="Times New Roman" w:hAnsi="Times New Roman" w:cs="Times New Roman"/>
          <w:b/>
          <w:bCs/>
          <w:color w:val="595959" w:themeColor="text1" w:themeTint="A6"/>
          <w:sz w:val="20"/>
          <w:szCs w:val="20"/>
          <w:shd w:val="clear" w:color="auto" w:fill="FFFFFF"/>
        </w:rPr>
        <w:t>system</w:t>
      </w:r>
      <w:r w:rsidRPr="0042228C">
        <w:rPr>
          <w:rFonts w:ascii="Times New Roman" w:eastAsia="Times New Roman" w:hAnsi="Times New Roman" w:cs="Times New Roman"/>
          <w:b/>
          <w:color w:val="595959" w:themeColor="text1" w:themeTint="A6"/>
          <w:sz w:val="20"/>
          <w:szCs w:val="20"/>
          <w:shd w:val="clear" w:color="auto" w:fill="FFFFFF"/>
        </w:rPr>
        <w:t xml:space="preserve"> components and </w:t>
      </w:r>
      <w:r w:rsidRPr="0042228C">
        <w:rPr>
          <w:rFonts w:ascii="Times New Roman" w:eastAsia="Times New Roman" w:hAnsi="Times New Roman" w:cs="Times New Roman"/>
          <w:b/>
          <w:bCs/>
          <w:color w:val="595959" w:themeColor="text1" w:themeTint="A6"/>
          <w:sz w:val="20"/>
          <w:szCs w:val="20"/>
          <w:shd w:val="clear" w:color="auto" w:fill="FFFFFF"/>
        </w:rPr>
        <w:t>systems</w:t>
      </w:r>
      <w:r w:rsidRPr="00B67511">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bCs/>
          <w:color w:val="595959" w:themeColor="text1" w:themeTint="A6"/>
          <w:sz w:val="20"/>
          <w:szCs w:val="20"/>
          <w:shd w:val="clear" w:color="auto" w:fill="FFFFFF"/>
        </w:rPr>
        <w:t>End to End Testing</w:t>
      </w:r>
      <w:r w:rsidRPr="00B67511">
        <w:rPr>
          <w:rFonts w:ascii="Times New Roman" w:eastAsia="Times New Roman" w:hAnsi="Times New Roman" w:cs="Times New Roman"/>
          <w:color w:val="595959" w:themeColor="text1" w:themeTint="A6"/>
          <w:sz w:val="20"/>
          <w:szCs w:val="20"/>
          <w:shd w:val="clear" w:color="auto" w:fill="FFFFFF"/>
        </w:rPr>
        <w:t xml:space="preserve"> is considered as the part of System Testing, and this testing is always conducted (carried out) to validate the flow of data between different modules.</w:t>
      </w:r>
    </w:p>
    <w:p w:rsidR="002E2E6A" w:rsidRPr="00B67511" w:rsidRDefault="002E2E6A"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highlight w:val="lightGray"/>
          <w:shd w:val="clear" w:color="auto" w:fill="FFFF00"/>
        </w:rPr>
        <w:t>Q What is System Testing?</w:t>
      </w:r>
    </w:p>
    <w:p w:rsidR="00B67511" w:rsidRDefault="00B67511" w:rsidP="00B67511">
      <w:pPr>
        <w:spacing w:after="0" w:line="240" w:lineRule="auto"/>
        <w:rPr>
          <w:rFonts w:ascii="Times New Roman" w:eastAsia="Times New Roman" w:hAnsi="Times New Roman" w:cs="Times New Roman"/>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System Testing</w:t>
      </w:r>
      <w:r w:rsidRPr="00B67511">
        <w:rPr>
          <w:rFonts w:ascii="Times New Roman" w:eastAsia="Times New Roman" w:hAnsi="Times New Roman" w:cs="Times New Roman"/>
          <w:color w:val="595959" w:themeColor="text1" w:themeTint="A6"/>
          <w:sz w:val="20"/>
          <w:szCs w:val="20"/>
          <w:shd w:val="clear" w:color="auto" w:fill="FFFFFF"/>
        </w:rPr>
        <w:t xml:space="preserve"> is a level of the software </w:t>
      </w:r>
      <w:r w:rsidRPr="00B67511">
        <w:rPr>
          <w:rFonts w:ascii="Times New Roman" w:eastAsia="Times New Roman" w:hAnsi="Times New Roman" w:cs="Times New Roman"/>
          <w:bCs/>
          <w:color w:val="595959" w:themeColor="text1" w:themeTint="A6"/>
          <w:sz w:val="20"/>
          <w:szCs w:val="20"/>
          <w:shd w:val="clear" w:color="auto" w:fill="FFFFFF"/>
        </w:rPr>
        <w:t>testing</w:t>
      </w:r>
      <w:r w:rsidRPr="00B67511">
        <w:rPr>
          <w:rFonts w:ascii="Times New Roman" w:eastAsia="Times New Roman" w:hAnsi="Times New Roman" w:cs="Times New Roman"/>
          <w:color w:val="595959" w:themeColor="text1" w:themeTint="A6"/>
          <w:sz w:val="20"/>
          <w:szCs w:val="20"/>
          <w:shd w:val="clear" w:color="auto" w:fill="FFFFFF"/>
        </w:rPr>
        <w:t xml:space="preserve"> where </w:t>
      </w:r>
      <w:proofErr w:type="gramStart"/>
      <w:r w:rsidRPr="00B67511">
        <w:rPr>
          <w:rFonts w:ascii="Times New Roman" w:eastAsia="Times New Roman" w:hAnsi="Times New Roman" w:cs="Times New Roman"/>
          <w:color w:val="595959" w:themeColor="text1" w:themeTint="A6"/>
          <w:sz w:val="20"/>
          <w:szCs w:val="20"/>
          <w:shd w:val="clear" w:color="auto" w:fill="FFFFFF"/>
        </w:rPr>
        <w:t>a complete</w:t>
      </w:r>
      <w:proofErr w:type="gramEnd"/>
      <w:r w:rsidRPr="00B67511">
        <w:rPr>
          <w:rFonts w:ascii="Times New Roman" w:eastAsia="Times New Roman" w:hAnsi="Times New Roman" w:cs="Times New Roman"/>
          <w:color w:val="595959" w:themeColor="text1" w:themeTint="A6"/>
          <w:sz w:val="20"/>
          <w:szCs w:val="20"/>
          <w:shd w:val="clear" w:color="auto" w:fill="FFFFFF"/>
        </w:rPr>
        <w:t xml:space="preserve"> and integrated software is tested. </w:t>
      </w:r>
      <w:r w:rsidRPr="0042228C">
        <w:rPr>
          <w:rFonts w:ascii="Times New Roman" w:eastAsia="Times New Roman" w:hAnsi="Times New Roman" w:cs="Times New Roman"/>
          <w:b/>
          <w:color w:val="595959" w:themeColor="text1" w:themeTint="A6"/>
          <w:sz w:val="20"/>
          <w:szCs w:val="20"/>
          <w:shd w:val="clear" w:color="auto" w:fill="FFFFFF"/>
        </w:rPr>
        <w:t xml:space="preserve">The purpose of this </w:t>
      </w:r>
      <w:r w:rsidRPr="0042228C">
        <w:rPr>
          <w:rFonts w:ascii="Times New Roman" w:eastAsia="Times New Roman" w:hAnsi="Times New Roman" w:cs="Times New Roman"/>
          <w:b/>
          <w:bCs/>
          <w:color w:val="595959" w:themeColor="text1" w:themeTint="A6"/>
          <w:sz w:val="20"/>
          <w:szCs w:val="20"/>
          <w:shd w:val="clear" w:color="auto" w:fill="FFFFFF"/>
        </w:rPr>
        <w:t>test</w:t>
      </w:r>
      <w:r w:rsidRPr="0042228C">
        <w:rPr>
          <w:rFonts w:ascii="Times New Roman" w:eastAsia="Times New Roman" w:hAnsi="Times New Roman" w:cs="Times New Roman"/>
          <w:b/>
          <w:color w:val="595959" w:themeColor="text1" w:themeTint="A6"/>
          <w:sz w:val="20"/>
          <w:szCs w:val="20"/>
          <w:shd w:val="clear" w:color="auto" w:fill="FFFFFF"/>
        </w:rPr>
        <w:t xml:space="preserve"> is to evaluate the </w:t>
      </w:r>
      <w:r w:rsidRPr="0042228C">
        <w:rPr>
          <w:rFonts w:ascii="Times New Roman" w:eastAsia="Times New Roman" w:hAnsi="Times New Roman" w:cs="Times New Roman"/>
          <w:b/>
          <w:bCs/>
          <w:color w:val="595959" w:themeColor="text1" w:themeTint="A6"/>
          <w:sz w:val="20"/>
          <w:szCs w:val="20"/>
          <w:shd w:val="clear" w:color="auto" w:fill="FFFFFF"/>
        </w:rPr>
        <w:t>system's</w:t>
      </w:r>
      <w:r w:rsidRPr="0042228C">
        <w:rPr>
          <w:rFonts w:ascii="Times New Roman" w:eastAsia="Times New Roman" w:hAnsi="Times New Roman" w:cs="Times New Roman"/>
          <w:b/>
          <w:color w:val="595959" w:themeColor="text1" w:themeTint="A6"/>
          <w:sz w:val="20"/>
          <w:szCs w:val="20"/>
          <w:shd w:val="clear" w:color="auto" w:fill="FFFFFF"/>
        </w:rPr>
        <w:t xml:space="preserve"> compliance with the specified requirements</w:t>
      </w:r>
      <w:r w:rsidRPr="00B67511">
        <w:rPr>
          <w:rFonts w:ascii="Times New Roman" w:eastAsia="Times New Roman" w:hAnsi="Times New Roman" w:cs="Times New Roman"/>
          <w:color w:val="595959" w:themeColor="text1" w:themeTint="A6"/>
          <w:sz w:val="20"/>
          <w:szCs w:val="20"/>
          <w:shd w:val="clear" w:color="auto" w:fill="FFFFFF"/>
        </w:rPr>
        <w:t xml:space="preserve">. </w:t>
      </w:r>
      <w:proofErr w:type="gramStart"/>
      <w:r w:rsidRPr="00B67511">
        <w:rPr>
          <w:rFonts w:ascii="Times New Roman" w:eastAsia="Times New Roman" w:hAnsi="Times New Roman" w:cs="Times New Roman"/>
          <w:color w:val="595959" w:themeColor="text1" w:themeTint="A6"/>
          <w:sz w:val="20"/>
          <w:szCs w:val="20"/>
          <w:shd w:val="clear" w:color="auto" w:fill="FFFFFF"/>
        </w:rPr>
        <w:t>Definition by ISTQB.</w:t>
      </w:r>
      <w:proofErr w:type="gramEnd"/>
      <w:r w:rsidRPr="00B67511">
        <w:rPr>
          <w:rFonts w:ascii="Times New Roman" w:eastAsia="Times New Roman" w:hAnsi="Times New Roman" w:cs="Times New Roman"/>
          <w:color w:val="595959" w:themeColor="text1" w:themeTint="A6"/>
          <w:sz w:val="20"/>
          <w:szCs w:val="20"/>
          <w:shd w:val="clear" w:color="auto" w:fill="FFFFFF"/>
        </w:rPr>
        <w:t xml:space="preserve"> </w:t>
      </w:r>
      <w:r w:rsidR="002217F6">
        <w:rPr>
          <w:rFonts w:ascii="Times New Roman" w:eastAsia="Times New Roman" w:hAnsi="Times New Roman" w:cs="Times New Roman"/>
          <w:color w:val="595959" w:themeColor="text1" w:themeTint="A6"/>
          <w:sz w:val="20"/>
          <w:szCs w:val="20"/>
          <w:shd w:val="clear" w:color="auto" w:fill="FFFFFF"/>
        </w:rPr>
        <w:t xml:space="preserve"> </w:t>
      </w:r>
      <w:proofErr w:type="gramStart"/>
      <w:r w:rsidRPr="00B67511">
        <w:rPr>
          <w:rFonts w:ascii="Times New Roman" w:eastAsia="Times New Roman" w:hAnsi="Times New Roman" w:cs="Times New Roman"/>
          <w:bCs/>
          <w:color w:val="595959" w:themeColor="text1" w:themeTint="A6"/>
          <w:sz w:val="20"/>
          <w:szCs w:val="20"/>
          <w:shd w:val="clear" w:color="auto" w:fill="FFFFFF"/>
        </w:rPr>
        <w:t>system</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testing</w:t>
      </w:r>
      <w:r w:rsidRPr="00B67511">
        <w:rPr>
          <w:rFonts w:ascii="Times New Roman" w:eastAsia="Times New Roman" w:hAnsi="Times New Roman" w:cs="Times New Roman"/>
          <w:color w:val="595959" w:themeColor="text1" w:themeTint="A6"/>
          <w:sz w:val="20"/>
          <w:szCs w:val="20"/>
          <w:shd w:val="clear" w:color="auto" w:fill="FFFFFF"/>
        </w:rPr>
        <w:t xml:space="preserve">: The process of </w:t>
      </w:r>
      <w:r w:rsidRPr="00B67511">
        <w:rPr>
          <w:rFonts w:ascii="Times New Roman" w:eastAsia="Times New Roman" w:hAnsi="Times New Roman" w:cs="Times New Roman"/>
          <w:bCs/>
          <w:color w:val="595959" w:themeColor="text1" w:themeTint="A6"/>
          <w:sz w:val="20"/>
          <w:szCs w:val="20"/>
          <w:shd w:val="clear" w:color="auto" w:fill="FFFFFF"/>
        </w:rPr>
        <w:t>testing</w:t>
      </w:r>
      <w:r w:rsidRPr="00B67511">
        <w:rPr>
          <w:rFonts w:ascii="Times New Roman" w:eastAsia="Times New Roman" w:hAnsi="Times New Roman" w:cs="Times New Roman"/>
          <w:color w:val="595959" w:themeColor="text1" w:themeTint="A6"/>
          <w:sz w:val="20"/>
          <w:szCs w:val="20"/>
          <w:shd w:val="clear" w:color="auto" w:fill="FFFFFF"/>
        </w:rPr>
        <w:t xml:space="preserve"> an integrated </w:t>
      </w:r>
      <w:r w:rsidRPr="00B67511">
        <w:rPr>
          <w:rFonts w:ascii="Times New Roman" w:eastAsia="Times New Roman" w:hAnsi="Times New Roman" w:cs="Times New Roman"/>
          <w:bCs/>
          <w:color w:val="595959" w:themeColor="text1" w:themeTint="A6"/>
          <w:sz w:val="20"/>
          <w:szCs w:val="20"/>
          <w:shd w:val="clear" w:color="auto" w:fill="FFFFFF"/>
        </w:rPr>
        <w:t>system</w:t>
      </w:r>
      <w:r w:rsidRPr="00B67511">
        <w:rPr>
          <w:rFonts w:ascii="Times New Roman" w:eastAsia="Times New Roman" w:hAnsi="Times New Roman" w:cs="Times New Roman"/>
          <w:color w:val="595959" w:themeColor="text1" w:themeTint="A6"/>
          <w:sz w:val="20"/>
          <w:szCs w:val="20"/>
          <w:shd w:val="clear" w:color="auto" w:fill="FFFFFF"/>
        </w:rPr>
        <w:t xml:space="preserve"> to verify that it meets specified. System testing is most often the final test to verify that the system to be delivered meets the specification and its purpose.</w:t>
      </w:r>
    </w:p>
    <w:p w:rsidR="002E2E6A" w:rsidRPr="00B67511" w:rsidRDefault="002E2E6A"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color w:val="595959" w:themeColor="text1" w:themeTint="A6"/>
          <w:sz w:val="20"/>
          <w:szCs w:val="20"/>
          <w:highlight w:val="lightGray"/>
          <w:shd w:val="clear" w:color="auto" w:fill="FFFF00"/>
        </w:rPr>
        <w:t>Q Difference between Verification and Validation?</w:t>
      </w:r>
      <w:proofErr w:type="gramEnd"/>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295"/>
        <w:gridCol w:w="5265"/>
      </w:tblGrid>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Verification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Validation</w:t>
            </w:r>
          </w:p>
        </w:tc>
      </w:tr>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Are we building the system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Are we building the right system?</w:t>
            </w:r>
          </w:p>
        </w:tc>
      </w:tr>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Verification</w:t>
            </w:r>
            <w:r w:rsidRPr="00B67511">
              <w:rPr>
                <w:rFonts w:ascii="Times New Roman" w:eastAsia="Times New Roman" w:hAnsi="Times New Roman" w:cs="Times New Roman"/>
                <w:color w:val="595959" w:themeColor="text1" w:themeTint="A6"/>
                <w:sz w:val="20"/>
                <w:szCs w:val="20"/>
                <w:shd w:val="clear" w:color="auto" w:fill="FFFFFF"/>
              </w:rPr>
              <w:t xml:space="preserve"> is the process of evaluating products of a development phase to find out whether they </w:t>
            </w:r>
            <w:r w:rsidRPr="001F02FB">
              <w:rPr>
                <w:rFonts w:ascii="Times New Roman" w:eastAsia="Times New Roman" w:hAnsi="Times New Roman" w:cs="Times New Roman"/>
                <w:b/>
                <w:color w:val="595959" w:themeColor="text1" w:themeTint="A6"/>
                <w:sz w:val="20"/>
                <w:szCs w:val="20"/>
                <w:shd w:val="clear" w:color="auto" w:fill="FFFFFF"/>
              </w:rPr>
              <w:t>meet the specified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Validation</w:t>
            </w:r>
            <w:r w:rsidRPr="00B67511">
              <w:rPr>
                <w:rFonts w:ascii="Times New Roman" w:eastAsia="Times New Roman" w:hAnsi="Times New Roman" w:cs="Times New Roman"/>
                <w:color w:val="595959" w:themeColor="text1" w:themeTint="A6"/>
                <w:sz w:val="20"/>
                <w:szCs w:val="20"/>
                <w:shd w:val="clear" w:color="auto" w:fill="FFFFFF"/>
              </w:rPr>
              <w:t xml:space="preserve"> is the process of evaluating software at the end of the development process to determine whether </w:t>
            </w:r>
            <w:r w:rsidRPr="001F02FB">
              <w:rPr>
                <w:rFonts w:ascii="Times New Roman" w:eastAsia="Times New Roman" w:hAnsi="Times New Roman" w:cs="Times New Roman"/>
                <w:b/>
                <w:color w:val="595959" w:themeColor="text1" w:themeTint="A6"/>
                <w:sz w:val="20"/>
                <w:szCs w:val="20"/>
                <w:shd w:val="clear" w:color="auto" w:fill="FFFFFF"/>
              </w:rPr>
              <w:t>software meets the customer expectations and requirements.</w:t>
            </w:r>
          </w:p>
        </w:tc>
      </w:tr>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Following activities are involved in </w:t>
            </w:r>
            <w:r w:rsidRPr="00B67511">
              <w:rPr>
                <w:rFonts w:ascii="Times New Roman" w:eastAsia="Times New Roman" w:hAnsi="Times New Roman" w:cs="Times New Roman"/>
                <w:bCs/>
                <w:color w:val="595959" w:themeColor="text1" w:themeTint="A6"/>
                <w:sz w:val="20"/>
                <w:szCs w:val="20"/>
                <w:shd w:val="clear" w:color="auto" w:fill="FFFFFF"/>
              </w:rPr>
              <w:t>Verification</w:t>
            </w:r>
            <w:r w:rsidRPr="00B67511">
              <w:rPr>
                <w:rFonts w:ascii="Times New Roman" w:eastAsia="Times New Roman" w:hAnsi="Times New Roman" w:cs="Times New Roman"/>
                <w:color w:val="595959" w:themeColor="text1" w:themeTint="A6"/>
                <w:sz w:val="20"/>
                <w:szCs w:val="20"/>
                <w:shd w:val="clear" w:color="auto" w:fill="FFFFFF"/>
              </w:rPr>
              <w:t>: Reviews, Meetings and Inspections.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Following activities are involved in </w:t>
            </w:r>
            <w:r w:rsidRPr="00B67511">
              <w:rPr>
                <w:rFonts w:ascii="Times New Roman" w:eastAsia="Times New Roman" w:hAnsi="Times New Roman" w:cs="Times New Roman"/>
                <w:bCs/>
                <w:color w:val="595959" w:themeColor="text1" w:themeTint="A6"/>
                <w:sz w:val="20"/>
                <w:szCs w:val="20"/>
                <w:shd w:val="clear" w:color="auto" w:fill="FFFFFF"/>
              </w:rPr>
              <w:t>Validation</w:t>
            </w:r>
            <w:r w:rsidRPr="00B67511">
              <w:rPr>
                <w:rFonts w:ascii="Times New Roman" w:eastAsia="Times New Roman" w:hAnsi="Times New Roman" w:cs="Times New Roman"/>
                <w:color w:val="595959" w:themeColor="text1" w:themeTint="A6"/>
                <w:sz w:val="20"/>
                <w:szCs w:val="20"/>
                <w:shd w:val="clear" w:color="auto" w:fill="FFFFFF"/>
              </w:rPr>
              <w:t>: Testing like black box testing, white box testing, gray box testing etc.</w:t>
            </w:r>
          </w:p>
        </w:tc>
      </w:tr>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Involves all the static testing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Includes all the dynamic testing techniques</w:t>
            </w:r>
          </w:p>
        </w:tc>
      </w:tr>
    </w:tbl>
    <w:p w:rsidR="003A3DC4" w:rsidRDefault="003A3DC4"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 what is exploratory testing?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The exploratory testing means testing of software without any specific plans and schedules. This is formal testing process where we don’t have any test cases or test planning documents to test the application. Testers have to </w:t>
      </w:r>
      <w:r w:rsidRPr="00B67511">
        <w:rPr>
          <w:rFonts w:ascii="Times New Roman" w:eastAsia="Times New Roman" w:hAnsi="Times New Roman" w:cs="Times New Roman"/>
          <w:bCs/>
          <w:color w:val="595959" w:themeColor="text1" w:themeTint="A6"/>
          <w:sz w:val="20"/>
          <w:szCs w:val="20"/>
          <w:shd w:val="clear" w:color="auto" w:fill="FFFFFF"/>
        </w:rPr>
        <w:lastRenderedPageBreak/>
        <w:t>understand the application first by exploring the application and based on this understand they should come up with the test scenarios. After that start actual testing of application.</w:t>
      </w:r>
    </w:p>
    <w:p w:rsidR="00620F23" w:rsidRDefault="00620F23"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sz w:val="20"/>
          <w:szCs w:val="20"/>
        </w:rPr>
      </w:pPr>
      <w:r w:rsidRPr="00B67511">
        <w:rPr>
          <w:rFonts w:ascii="Times New Roman" w:eastAsia="Times New Roman" w:hAnsi="Times New Roman" w:cs="Times New Roman"/>
          <w:bCs/>
          <w:sz w:val="20"/>
          <w:szCs w:val="20"/>
          <w:highlight w:val="lightGray"/>
          <w:shd w:val="clear" w:color="auto" w:fill="FFFF00"/>
        </w:rPr>
        <w:t xml:space="preserve">Q </w:t>
      </w:r>
      <w:r w:rsidRPr="00B67511">
        <w:rPr>
          <w:rFonts w:ascii="Times New Roman" w:eastAsia="Times New Roman" w:hAnsi="Times New Roman" w:cs="Times New Roman"/>
          <w:sz w:val="20"/>
          <w:szCs w:val="20"/>
          <w:highlight w:val="lightGray"/>
          <w:shd w:val="clear" w:color="auto" w:fill="FFFF00"/>
        </w:rPr>
        <w:t>Describe Use Case Testing.</w:t>
      </w:r>
    </w:p>
    <w:p w:rsidR="00B67511" w:rsidRPr="006077CB" w:rsidRDefault="00B67511" w:rsidP="00B67511">
      <w:pPr>
        <w:spacing w:after="0" w:line="240" w:lineRule="auto"/>
        <w:rPr>
          <w:rFonts w:ascii="Times New Roman" w:eastAsia="Times New Roman" w:hAnsi="Times New Roman" w:cs="Times New Roman"/>
          <w:color w:val="FF0000"/>
          <w:sz w:val="20"/>
          <w:szCs w:val="20"/>
        </w:rPr>
      </w:pPr>
      <w:r w:rsidRPr="00B67511">
        <w:rPr>
          <w:rFonts w:ascii="Times New Roman" w:eastAsia="Times New Roman" w:hAnsi="Times New Roman" w:cs="Times New Roman"/>
          <w:bCs/>
          <w:sz w:val="20"/>
          <w:szCs w:val="20"/>
          <w:shd w:val="clear" w:color="auto" w:fill="FFFFFF"/>
        </w:rPr>
        <w:t>Use case is written by the user point of view. A use case is a description of the process which is performed by the end user for a particular task.</w:t>
      </w:r>
    </w:p>
    <w:p w:rsidR="00620F23" w:rsidRPr="00620F23" w:rsidRDefault="00620F23" w:rsidP="00B67511">
      <w:pPr>
        <w:spacing w:after="0" w:line="240" w:lineRule="auto"/>
        <w:rPr>
          <w:rFonts w:ascii="Times New Roman" w:eastAsia="Times New Roman" w:hAnsi="Times New Roman" w:cs="Times New Roman"/>
          <w:bCs/>
          <w:sz w:val="20"/>
          <w:szCs w:val="20"/>
          <w:highlight w:val="lightGray"/>
          <w:shd w:val="clear" w:color="auto" w:fill="FFFF00"/>
        </w:rPr>
      </w:pPr>
    </w:p>
    <w:p w:rsidR="00B67511" w:rsidRDefault="00B67511" w:rsidP="00B67511">
      <w:pPr>
        <w:spacing w:after="0" w:line="240" w:lineRule="auto"/>
        <w:rPr>
          <w:rFonts w:ascii="Times New Roman" w:eastAsia="Times New Roman" w:hAnsi="Times New Roman" w:cs="Times New Roman"/>
          <w:bCs/>
          <w:sz w:val="20"/>
          <w:szCs w:val="20"/>
          <w:shd w:val="clear" w:color="auto" w:fill="FFFF00"/>
        </w:rPr>
      </w:pPr>
      <w:r w:rsidRPr="00B67511">
        <w:rPr>
          <w:rFonts w:ascii="Times New Roman" w:eastAsia="Times New Roman" w:hAnsi="Times New Roman" w:cs="Times New Roman"/>
          <w:bCs/>
          <w:sz w:val="20"/>
          <w:szCs w:val="20"/>
          <w:highlight w:val="lightGray"/>
          <w:shd w:val="clear" w:color="auto" w:fill="FFFF00"/>
        </w:rPr>
        <w:t>Q Define STLC</w:t>
      </w:r>
    </w:p>
    <w:p w:rsidR="006077CB" w:rsidRDefault="006077CB" w:rsidP="00B67511">
      <w:pPr>
        <w:spacing w:after="0" w:line="240" w:lineRule="auto"/>
        <w:rPr>
          <w:rFonts w:ascii="Times New Roman" w:eastAsia="Times New Roman" w:hAnsi="Times New Roman" w:cs="Times New Roman"/>
          <w:bCs/>
          <w:sz w:val="20"/>
          <w:szCs w:val="20"/>
          <w:shd w:val="clear" w:color="auto" w:fill="FFFF00"/>
        </w:rPr>
      </w:pPr>
    </w:p>
    <w:p w:rsidR="006077CB" w:rsidRDefault="006077CB" w:rsidP="006077CB">
      <w:pPr>
        <w:spacing w:after="0" w:line="240" w:lineRule="auto"/>
        <w:rPr>
          <w:rFonts w:ascii="Times New Roman" w:eastAsia="Times New Roman" w:hAnsi="Times New Roman" w:cs="Times New Roman"/>
          <w:bCs/>
          <w:sz w:val="20"/>
          <w:szCs w:val="20"/>
          <w:shd w:val="clear" w:color="auto" w:fill="FFFFFF"/>
        </w:rPr>
      </w:pPr>
      <w:r>
        <w:rPr>
          <w:rFonts w:ascii="Times New Roman" w:eastAsia="Times New Roman" w:hAnsi="Times New Roman" w:cs="Times New Roman"/>
          <w:bCs/>
          <w:sz w:val="20"/>
          <w:szCs w:val="20"/>
          <w:shd w:val="clear" w:color="auto" w:fill="FFFFFF"/>
        </w:rPr>
        <w:t xml:space="preserve">Requirement/Design review </w:t>
      </w:r>
    </w:p>
    <w:p w:rsidR="006077CB" w:rsidRDefault="006077CB" w:rsidP="006077CB">
      <w:pPr>
        <w:spacing w:after="0" w:line="240" w:lineRule="auto"/>
        <w:rPr>
          <w:rFonts w:ascii="Times New Roman" w:eastAsia="Times New Roman" w:hAnsi="Times New Roman" w:cs="Times New Roman"/>
          <w:bCs/>
          <w:sz w:val="20"/>
          <w:szCs w:val="20"/>
          <w:shd w:val="clear" w:color="auto" w:fill="FFFFFF"/>
        </w:rPr>
      </w:pPr>
      <w:r>
        <w:rPr>
          <w:rFonts w:ascii="Times New Roman" w:eastAsia="Times New Roman" w:hAnsi="Times New Roman" w:cs="Times New Roman"/>
          <w:bCs/>
          <w:sz w:val="20"/>
          <w:szCs w:val="20"/>
          <w:shd w:val="clear" w:color="auto" w:fill="FFFFFF"/>
        </w:rPr>
        <w:t>Test planning</w:t>
      </w:r>
    </w:p>
    <w:p w:rsidR="006077CB" w:rsidRDefault="006077CB" w:rsidP="006077CB">
      <w:pPr>
        <w:spacing w:after="0" w:line="240" w:lineRule="auto"/>
        <w:rPr>
          <w:rFonts w:ascii="Times New Roman" w:eastAsia="Times New Roman" w:hAnsi="Times New Roman" w:cs="Times New Roman"/>
          <w:bCs/>
          <w:sz w:val="20"/>
          <w:szCs w:val="20"/>
          <w:shd w:val="clear" w:color="auto" w:fill="FFFFFF"/>
        </w:rPr>
      </w:pPr>
      <w:r>
        <w:rPr>
          <w:rFonts w:ascii="Times New Roman" w:eastAsia="Times New Roman" w:hAnsi="Times New Roman" w:cs="Times New Roman"/>
          <w:bCs/>
          <w:sz w:val="20"/>
          <w:szCs w:val="20"/>
          <w:shd w:val="clear" w:color="auto" w:fill="FFFFFF"/>
        </w:rPr>
        <w:t>Test Designing</w:t>
      </w:r>
    </w:p>
    <w:p w:rsidR="006077CB" w:rsidRDefault="006077CB" w:rsidP="006077CB">
      <w:pPr>
        <w:spacing w:after="0" w:line="240" w:lineRule="auto"/>
        <w:rPr>
          <w:rFonts w:ascii="Times New Roman" w:eastAsia="Times New Roman" w:hAnsi="Times New Roman" w:cs="Times New Roman"/>
          <w:bCs/>
          <w:sz w:val="20"/>
          <w:szCs w:val="20"/>
          <w:shd w:val="clear" w:color="auto" w:fill="FFFFFF"/>
        </w:rPr>
      </w:pPr>
      <w:r>
        <w:rPr>
          <w:rFonts w:ascii="Times New Roman" w:eastAsia="Times New Roman" w:hAnsi="Times New Roman" w:cs="Times New Roman"/>
          <w:bCs/>
          <w:sz w:val="20"/>
          <w:szCs w:val="20"/>
          <w:shd w:val="clear" w:color="auto" w:fill="FFFFFF"/>
        </w:rPr>
        <w:t xml:space="preserve">Test Environment setup </w:t>
      </w:r>
    </w:p>
    <w:p w:rsidR="006077CB" w:rsidRDefault="006077CB" w:rsidP="006077CB">
      <w:pPr>
        <w:spacing w:after="0" w:line="240" w:lineRule="auto"/>
        <w:rPr>
          <w:rFonts w:ascii="Times New Roman" w:eastAsia="Times New Roman" w:hAnsi="Times New Roman" w:cs="Times New Roman"/>
          <w:bCs/>
          <w:sz w:val="20"/>
          <w:szCs w:val="20"/>
          <w:shd w:val="clear" w:color="auto" w:fill="FFFFFF"/>
        </w:rPr>
      </w:pPr>
      <w:r>
        <w:rPr>
          <w:rFonts w:ascii="Times New Roman" w:eastAsia="Times New Roman" w:hAnsi="Times New Roman" w:cs="Times New Roman"/>
          <w:bCs/>
          <w:sz w:val="20"/>
          <w:szCs w:val="20"/>
          <w:shd w:val="clear" w:color="auto" w:fill="FFFFFF"/>
        </w:rPr>
        <w:t>Test Execution</w:t>
      </w:r>
    </w:p>
    <w:p w:rsidR="006077CB" w:rsidRDefault="006077CB" w:rsidP="006077CB">
      <w:pPr>
        <w:spacing w:after="0" w:line="240" w:lineRule="auto"/>
        <w:rPr>
          <w:rFonts w:ascii="Times New Roman" w:eastAsia="Times New Roman" w:hAnsi="Times New Roman" w:cs="Times New Roman"/>
          <w:bCs/>
          <w:sz w:val="20"/>
          <w:szCs w:val="20"/>
          <w:shd w:val="clear" w:color="auto" w:fill="FFFFFF"/>
        </w:rPr>
      </w:pPr>
      <w:r>
        <w:rPr>
          <w:rFonts w:ascii="Times New Roman" w:eastAsia="Times New Roman" w:hAnsi="Times New Roman" w:cs="Times New Roman"/>
          <w:bCs/>
          <w:sz w:val="20"/>
          <w:szCs w:val="20"/>
          <w:shd w:val="clear" w:color="auto" w:fill="FFFFFF"/>
        </w:rPr>
        <w:t>Test reporting</w:t>
      </w:r>
    </w:p>
    <w:p w:rsidR="00162369" w:rsidRDefault="00162369" w:rsidP="006077CB">
      <w:pPr>
        <w:spacing w:after="0" w:line="240" w:lineRule="auto"/>
        <w:rPr>
          <w:rFonts w:ascii="Times New Roman" w:eastAsia="Times New Roman" w:hAnsi="Times New Roman" w:cs="Times New Roman"/>
          <w:bCs/>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sz w:val="20"/>
          <w:szCs w:val="20"/>
        </w:rPr>
      </w:pPr>
      <w:r w:rsidRPr="00620F23">
        <w:rPr>
          <w:rFonts w:ascii="Times New Roman" w:eastAsia="Times New Roman" w:hAnsi="Times New Roman" w:cs="Times New Roman"/>
          <w:bCs/>
          <w:noProof/>
          <w:sz w:val="20"/>
          <w:szCs w:val="20"/>
          <w:shd w:val="clear" w:color="auto" w:fill="FFFFFF"/>
        </w:rPr>
        <w:drawing>
          <wp:inline distT="0" distB="0" distL="0" distR="0" wp14:anchorId="146C45AC" wp14:editId="18B98784">
            <wp:extent cx="2305685" cy="2266315"/>
            <wp:effectExtent l="0" t="0" r="0" b="635"/>
            <wp:docPr id="1" name="Picture 1" descr="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Testing Life Cyc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5685" cy="2266315"/>
                    </a:xfrm>
                    <a:prstGeom prst="rect">
                      <a:avLst/>
                    </a:prstGeom>
                    <a:noFill/>
                    <a:ln>
                      <a:noFill/>
                    </a:ln>
                  </pic:spPr>
                </pic:pic>
              </a:graphicData>
            </a:graphic>
          </wp:inline>
        </w:drawing>
      </w:r>
    </w:p>
    <w:p w:rsidR="00B67511" w:rsidRPr="00B67511" w:rsidRDefault="00B67511" w:rsidP="00B67511">
      <w:pPr>
        <w:spacing w:after="0" w:line="240" w:lineRule="auto"/>
        <w:rPr>
          <w:rFonts w:ascii="Times New Roman" w:eastAsia="Times New Roman" w:hAnsi="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691"/>
        <w:gridCol w:w="3914"/>
        <w:gridCol w:w="3995"/>
      </w:tblGrid>
      <w:tr w:rsidR="00EC035D" w:rsidRPr="00EC035D" w:rsidTr="00B67511">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Phase</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Activity</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Deliverables</w:t>
            </w:r>
          </w:p>
        </w:tc>
      </w:tr>
      <w:tr w:rsidR="00EC035D" w:rsidRPr="00EC035D" w:rsidTr="00B67511">
        <w:trPr>
          <w:trHeight w:val="1140"/>
        </w:trPr>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Requirements/ Design Review</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You review the software requirements/ design (Well, if they exist.)</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numPr>
                <w:ilvl w:val="0"/>
                <w:numId w:val="14"/>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‘Review Defect’ Reports</w:t>
            </w:r>
          </w:p>
        </w:tc>
      </w:tr>
      <w:tr w:rsidR="00EC035D" w:rsidRPr="00EC035D" w:rsidTr="00B67511">
        <w:trPr>
          <w:trHeight w:val="1320"/>
        </w:trPr>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Planning</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Once you have gathered a general idea of what needs to be tested, you ‘plan’ for the tests.</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9754D3" w:rsidP="00B67511">
            <w:pPr>
              <w:numPr>
                <w:ilvl w:val="0"/>
                <w:numId w:val="15"/>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hyperlink r:id="rId41" w:history="1">
              <w:r w:rsidR="00B67511" w:rsidRPr="00EC035D">
                <w:rPr>
                  <w:rFonts w:ascii="Times New Roman" w:eastAsia="Times New Roman" w:hAnsi="Times New Roman" w:cs="Times New Roman"/>
                  <w:bCs/>
                  <w:color w:val="595959" w:themeColor="text1" w:themeTint="A6"/>
                  <w:sz w:val="20"/>
                  <w:szCs w:val="20"/>
                  <w:u w:val="single"/>
                  <w:shd w:val="clear" w:color="auto" w:fill="FFFFFF"/>
                </w:rPr>
                <w:t>Test Plan</w:t>
              </w:r>
            </w:hyperlink>
          </w:p>
          <w:p w:rsidR="00B67511" w:rsidRPr="00B67511" w:rsidRDefault="00B67511" w:rsidP="00B67511">
            <w:pPr>
              <w:numPr>
                <w:ilvl w:val="0"/>
                <w:numId w:val="15"/>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Estimation</w:t>
            </w:r>
          </w:p>
          <w:p w:rsidR="00B67511" w:rsidRPr="00B67511" w:rsidRDefault="00B67511" w:rsidP="00B67511">
            <w:pPr>
              <w:numPr>
                <w:ilvl w:val="0"/>
                <w:numId w:val="15"/>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Schedule</w:t>
            </w:r>
          </w:p>
        </w:tc>
      </w:tr>
      <w:tr w:rsidR="00EC035D" w:rsidRPr="00EC035D" w:rsidTr="00B67511">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Designing</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You design/ detail your tests on the basis of detailed requirements/design of the software (sometimes, on the basis of your imagination).</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9754D3" w:rsidP="00B67511">
            <w:pPr>
              <w:numPr>
                <w:ilvl w:val="0"/>
                <w:numId w:val="16"/>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hyperlink r:id="rId42" w:history="1">
              <w:r w:rsidR="00B67511" w:rsidRPr="00EC035D">
                <w:rPr>
                  <w:rFonts w:ascii="Times New Roman" w:eastAsia="Times New Roman" w:hAnsi="Times New Roman" w:cs="Times New Roman"/>
                  <w:bCs/>
                  <w:color w:val="595959" w:themeColor="text1" w:themeTint="A6"/>
                  <w:sz w:val="20"/>
                  <w:szCs w:val="20"/>
                  <w:u w:val="single"/>
                  <w:shd w:val="clear" w:color="auto" w:fill="FFFFFF"/>
                </w:rPr>
                <w:t>Test Cases</w:t>
              </w:r>
            </w:hyperlink>
            <w:r w:rsidR="00B67511" w:rsidRPr="00B67511">
              <w:rPr>
                <w:rFonts w:ascii="Times New Roman" w:eastAsia="Times New Roman" w:hAnsi="Times New Roman" w:cs="Times New Roman"/>
                <w:bCs/>
                <w:color w:val="595959" w:themeColor="text1" w:themeTint="A6"/>
                <w:sz w:val="20"/>
                <w:szCs w:val="20"/>
                <w:shd w:val="clear" w:color="auto" w:fill="FFFFFF"/>
              </w:rPr>
              <w:t xml:space="preserve"> / </w:t>
            </w:r>
            <w:hyperlink r:id="rId43" w:history="1">
              <w:r w:rsidR="00B67511" w:rsidRPr="00EC035D">
                <w:rPr>
                  <w:rFonts w:ascii="Times New Roman" w:eastAsia="Times New Roman" w:hAnsi="Times New Roman" w:cs="Times New Roman"/>
                  <w:bCs/>
                  <w:color w:val="595959" w:themeColor="text1" w:themeTint="A6"/>
                  <w:sz w:val="20"/>
                  <w:szCs w:val="20"/>
                  <w:u w:val="single"/>
                  <w:shd w:val="clear" w:color="auto" w:fill="FFFFFF"/>
                </w:rPr>
                <w:t>Test Scripts</w:t>
              </w:r>
            </w:hyperlink>
            <w:r w:rsidR="00B67511" w:rsidRPr="00B67511">
              <w:rPr>
                <w:rFonts w:ascii="Times New Roman" w:eastAsia="Times New Roman" w:hAnsi="Times New Roman" w:cs="Times New Roman"/>
                <w:bCs/>
                <w:color w:val="595959" w:themeColor="text1" w:themeTint="A6"/>
                <w:sz w:val="20"/>
                <w:szCs w:val="20"/>
                <w:shd w:val="clear" w:color="auto" w:fill="FFFFFF"/>
              </w:rPr>
              <w:t xml:space="preserve"> /Test Data</w:t>
            </w:r>
          </w:p>
          <w:p w:rsidR="00B67511" w:rsidRPr="00B67511" w:rsidRDefault="00B67511" w:rsidP="00B67511">
            <w:pPr>
              <w:numPr>
                <w:ilvl w:val="0"/>
                <w:numId w:val="16"/>
              </w:numPr>
              <w:shd w:val="clear" w:color="auto" w:fill="FFFFFF"/>
              <w:spacing w:after="0" w:line="0" w:lineRule="atLeast"/>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Requirements Traceability Matrix</w:t>
            </w:r>
          </w:p>
        </w:tc>
      </w:tr>
      <w:tr w:rsidR="00EC035D" w:rsidRPr="00EC035D" w:rsidTr="00B67511">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Environment Setup</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You setup the test environment (server/ client/ network, </w:t>
            </w:r>
            <w:proofErr w:type="spellStart"/>
            <w:r w:rsidRPr="00B67511">
              <w:rPr>
                <w:rFonts w:ascii="Times New Roman" w:eastAsia="Times New Roman" w:hAnsi="Times New Roman" w:cs="Times New Roman"/>
                <w:bCs/>
                <w:color w:val="595959" w:themeColor="text1" w:themeTint="A6"/>
                <w:sz w:val="20"/>
                <w:szCs w:val="20"/>
                <w:shd w:val="clear" w:color="auto" w:fill="FFFFFF"/>
              </w:rPr>
              <w:t>etc</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with the goal of </w:t>
            </w:r>
            <w:r w:rsidRPr="00B67511">
              <w:rPr>
                <w:rFonts w:ascii="Times New Roman" w:eastAsia="Times New Roman" w:hAnsi="Times New Roman" w:cs="Times New Roman"/>
                <w:bCs/>
                <w:color w:val="595959" w:themeColor="text1" w:themeTint="A6"/>
                <w:sz w:val="20"/>
                <w:szCs w:val="20"/>
                <w:shd w:val="clear" w:color="auto" w:fill="FFFFFF"/>
              </w:rPr>
              <w:lastRenderedPageBreak/>
              <w:t>replicating the end-users’ environment.</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numPr>
                <w:ilvl w:val="0"/>
                <w:numId w:val="17"/>
              </w:numPr>
              <w:shd w:val="clear" w:color="auto" w:fill="FFFFFF"/>
              <w:spacing w:after="0" w:line="0" w:lineRule="atLeast"/>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lastRenderedPageBreak/>
              <w:t>Test Environment</w:t>
            </w:r>
          </w:p>
        </w:tc>
      </w:tr>
      <w:tr w:rsidR="00EC035D" w:rsidRPr="00EC035D" w:rsidTr="00B67511">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lastRenderedPageBreak/>
              <w:t>Test Execution</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You execute your Test Cases/ Scripts in the Test Environment to see whether they pass.</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numPr>
                <w:ilvl w:val="0"/>
                <w:numId w:val="18"/>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Results (Incremental)</w:t>
            </w:r>
          </w:p>
          <w:p w:rsidR="00B67511" w:rsidRPr="00B67511" w:rsidRDefault="009754D3" w:rsidP="00B67511">
            <w:pPr>
              <w:numPr>
                <w:ilvl w:val="0"/>
                <w:numId w:val="18"/>
              </w:numPr>
              <w:shd w:val="clear" w:color="auto" w:fill="FFFFFF"/>
              <w:spacing w:after="0" w:line="0" w:lineRule="atLeast"/>
              <w:textAlignment w:val="baseline"/>
              <w:rPr>
                <w:rFonts w:ascii="Times New Roman" w:eastAsia="Times New Roman" w:hAnsi="Times New Roman" w:cs="Times New Roman"/>
                <w:color w:val="595959" w:themeColor="text1" w:themeTint="A6"/>
                <w:sz w:val="20"/>
                <w:szCs w:val="20"/>
              </w:rPr>
            </w:pPr>
            <w:hyperlink r:id="rId44" w:history="1">
              <w:r w:rsidR="00B67511" w:rsidRPr="00EC035D">
                <w:rPr>
                  <w:rFonts w:ascii="Times New Roman" w:eastAsia="Times New Roman" w:hAnsi="Times New Roman" w:cs="Times New Roman"/>
                  <w:bCs/>
                  <w:color w:val="595959" w:themeColor="text1" w:themeTint="A6"/>
                  <w:sz w:val="20"/>
                  <w:szCs w:val="20"/>
                  <w:u w:val="single"/>
                  <w:shd w:val="clear" w:color="auto" w:fill="FFFFFF"/>
                </w:rPr>
                <w:t>Defect Reports</w:t>
              </w:r>
            </w:hyperlink>
          </w:p>
        </w:tc>
      </w:tr>
      <w:tr w:rsidR="00EC035D" w:rsidRPr="00EC035D" w:rsidTr="00B67511">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Reporting</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You prepare various reports for various stakeholders.</w:t>
            </w:r>
          </w:p>
        </w:tc>
        <w:tc>
          <w:tcPr>
            <w:tcW w:w="0" w:type="auto"/>
            <w:tcBorders>
              <w:top w:val="single" w:sz="6" w:space="0" w:color="BFBFBF"/>
              <w:left w:val="single" w:sz="6" w:space="0" w:color="BFBFBF"/>
              <w:bottom w:val="single" w:sz="6" w:space="0" w:color="BFBFBF"/>
              <w:right w:val="single" w:sz="6" w:space="0" w:color="BFBFBF"/>
            </w:tcBorders>
            <w:tcMar>
              <w:top w:w="120" w:type="dxa"/>
              <w:left w:w="120" w:type="dxa"/>
              <w:bottom w:w="120" w:type="dxa"/>
              <w:right w:w="120" w:type="dxa"/>
            </w:tcMar>
            <w:hideMark/>
          </w:tcPr>
          <w:p w:rsidR="00B67511" w:rsidRPr="00B67511" w:rsidRDefault="00B67511" w:rsidP="00B67511">
            <w:pPr>
              <w:numPr>
                <w:ilvl w:val="0"/>
                <w:numId w:val="19"/>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Results (Final)</w:t>
            </w:r>
          </w:p>
          <w:p w:rsidR="00B67511" w:rsidRPr="00B67511" w:rsidRDefault="00B67511" w:rsidP="00B67511">
            <w:pPr>
              <w:numPr>
                <w:ilvl w:val="0"/>
                <w:numId w:val="19"/>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Defect Metrics</w:t>
            </w:r>
          </w:p>
          <w:p w:rsidR="00B67511" w:rsidRPr="00B67511" w:rsidRDefault="00B67511" w:rsidP="00B67511">
            <w:pPr>
              <w:numPr>
                <w:ilvl w:val="0"/>
                <w:numId w:val="19"/>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Closure Report</w:t>
            </w:r>
          </w:p>
          <w:p w:rsidR="00B67511" w:rsidRPr="00B67511" w:rsidRDefault="00B67511" w:rsidP="00B67511">
            <w:pPr>
              <w:numPr>
                <w:ilvl w:val="0"/>
                <w:numId w:val="19"/>
              </w:numPr>
              <w:shd w:val="clear" w:color="auto" w:fill="FFFFFF"/>
              <w:spacing w:after="0" w:line="0" w:lineRule="atLeast"/>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Who Worked Late &amp; on Weekends (WWLW) Report [Depending on how fussy your Management is]</w:t>
            </w:r>
          </w:p>
        </w:tc>
      </w:tr>
    </w:tbl>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F82DAD" w:rsidRDefault="00F82DAD"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F82DAD" w:rsidRDefault="00F82DAD"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 What is Static and Dynamic Testing?</w:t>
      </w:r>
    </w:p>
    <w:p w:rsidR="00E15086" w:rsidRDefault="00E15086"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STATIC: manually checks the code, requirement documents, and design documents to find errors. </w:t>
      </w:r>
      <w:proofErr w:type="gramStart"/>
      <w:r w:rsidRPr="00B67511">
        <w:rPr>
          <w:rFonts w:ascii="Times New Roman" w:eastAsia="Times New Roman" w:hAnsi="Times New Roman" w:cs="Times New Roman"/>
          <w:bCs/>
          <w:color w:val="595959" w:themeColor="text1" w:themeTint="A6"/>
          <w:sz w:val="20"/>
          <w:szCs w:val="20"/>
          <w:shd w:val="clear" w:color="auto" w:fill="FFFFFF"/>
        </w:rPr>
        <w:t>Hence, the name "static".</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Main objective of this testing is to improve the quality of software products by finding errors in early stages of the development cycle.</w:t>
      </w:r>
    </w:p>
    <w:p w:rsidR="00E15086" w:rsidRDefault="00E15086"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 xml:space="preserve">DYNAMIC: Dynamic testing executes the software and validates the output with the expected outcome. Dynamic testing is performed at all levels of testing and it can be either black or white box testing. It checks for functional behavior of software </w:t>
      </w:r>
      <w:proofErr w:type="gramStart"/>
      <w:r w:rsidRPr="00B67511">
        <w:rPr>
          <w:rFonts w:ascii="Times New Roman" w:eastAsia="Times New Roman" w:hAnsi="Times New Roman" w:cs="Times New Roman"/>
          <w:bCs/>
          <w:color w:val="595959" w:themeColor="text1" w:themeTint="A6"/>
          <w:sz w:val="20"/>
          <w:szCs w:val="20"/>
          <w:shd w:val="clear" w:color="auto" w:fill="FFFFFF"/>
        </w:rPr>
        <w:t>system ,</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memory/</w:t>
      </w:r>
      <w:proofErr w:type="spellStart"/>
      <w:r w:rsidRPr="00B67511">
        <w:rPr>
          <w:rFonts w:ascii="Times New Roman" w:eastAsia="Times New Roman" w:hAnsi="Times New Roman" w:cs="Times New Roman"/>
          <w:bCs/>
          <w:color w:val="595959" w:themeColor="text1" w:themeTint="A6"/>
          <w:sz w:val="20"/>
          <w:szCs w:val="20"/>
          <w:shd w:val="clear" w:color="auto" w:fill="FFFFFF"/>
        </w:rPr>
        <w:t>cpu</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usage and overall performance of the system. </w:t>
      </w:r>
      <w:proofErr w:type="gramStart"/>
      <w:r w:rsidRPr="00B67511">
        <w:rPr>
          <w:rFonts w:ascii="Times New Roman" w:eastAsia="Times New Roman" w:hAnsi="Times New Roman" w:cs="Times New Roman"/>
          <w:bCs/>
          <w:color w:val="595959" w:themeColor="text1" w:themeTint="A6"/>
          <w:sz w:val="20"/>
          <w:szCs w:val="20"/>
          <w:shd w:val="clear" w:color="auto" w:fill="FFFFFF"/>
        </w:rPr>
        <w:t>Hence the name "Dynamic"</w:t>
      </w:r>
      <w:r w:rsidR="009A4160">
        <w:rPr>
          <w:rFonts w:ascii="Times New Roman" w:eastAsia="Times New Roman" w:hAnsi="Times New Roman" w:cs="Times New Roman"/>
          <w:bCs/>
          <w:color w:val="595959" w:themeColor="text1" w:themeTint="A6"/>
          <w:sz w:val="20"/>
          <w:szCs w:val="20"/>
          <w:shd w:val="clear" w:color="auto" w:fill="FFFFFF"/>
        </w:rPr>
        <w:t>.</w:t>
      </w:r>
      <w:proofErr w:type="gramEnd"/>
    </w:p>
    <w:p w:rsidR="00F82DAD" w:rsidRDefault="00F82DAD" w:rsidP="00B67511">
      <w:pPr>
        <w:spacing w:after="0" w:line="240" w:lineRule="auto"/>
        <w:rPr>
          <w:rFonts w:ascii="Times New Roman" w:eastAsia="Times New Roman" w:hAnsi="Times New Roman" w:cs="Times New Roman"/>
          <w:color w:val="595959" w:themeColor="text1" w:themeTint="A6"/>
          <w:sz w:val="20"/>
          <w:szCs w:val="20"/>
        </w:rPr>
      </w:pPr>
    </w:p>
    <w:p w:rsidR="00C87F75" w:rsidRDefault="00C87F75" w:rsidP="00C87F75">
      <w:pPr>
        <w:pStyle w:val="Heading1"/>
        <w:rPr>
          <w:sz w:val="20"/>
          <w:szCs w:val="20"/>
        </w:rPr>
      </w:pPr>
      <w:r w:rsidRPr="00C87F75">
        <w:rPr>
          <w:sz w:val="20"/>
          <w:szCs w:val="20"/>
          <w:highlight w:val="lightGray"/>
        </w:rPr>
        <w:t>Software Testing Levels</w:t>
      </w:r>
    </w:p>
    <w:p w:rsidR="006F7EB4" w:rsidRPr="00C87F75" w:rsidRDefault="006F7EB4" w:rsidP="00C87F75">
      <w:pPr>
        <w:pStyle w:val="Heading1"/>
        <w:rPr>
          <w:sz w:val="20"/>
          <w:szCs w:val="20"/>
        </w:rPr>
      </w:pPr>
      <w:r w:rsidRPr="006F7EB4">
        <w:rPr>
          <w:sz w:val="20"/>
          <w:szCs w:val="20"/>
        </w:rPr>
        <w:t>https://www.tutorialspoint.com/software_testing/software_testing_levels.htm</w:t>
      </w:r>
    </w:p>
    <w:p w:rsidR="00C87F75" w:rsidRPr="009C24AB" w:rsidRDefault="00C87F75" w:rsidP="00C87F75">
      <w:pPr>
        <w:pStyle w:val="NormalWeb"/>
        <w:rPr>
          <w:sz w:val="22"/>
          <w:szCs w:val="22"/>
        </w:rPr>
      </w:pPr>
      <w:r w:rsidRPr="009C24AB">
        <w:rPr>
          <w:rStyle w:val="Strong"/>
          <w:sz w:val="22"/>
          <w:szCs w:val="22"/>
        </w:rPr>
        <w:t>SOFTWARE TESTING LEVELS</w:t>
      </w:r>
      <w:r w:rsidRPr="009C24AB">
        <w:rPr>
          <w:sz w:val="22"/>
          <w:szCs w:val="22"/>
        </w:rPr>
        <w:t xml:space="preserve"> are the different stages in the software development life cycle where testing is conducted. There are four levels of software testing: Unit &gt;&gt; Integration &gt;&gt; System &gt;&gt; Acceptance.</w:t>
      </w:r>
    </w:p>
    <w:p w:rsidR="00C87F75" w:rsidRDefault="00C87F75" w:rsidP="00C87F75">
      <w:pPr>
        <w:pStyle w:val="NormalWeb"/>
      </w:pPr>
      <w:r>
        <w:rPr>
          <w:noProof/>
        </w:rPr>
        <w:drawing>
          <wp:inline distT="0" distB="0" distL="0" distR="0">
            <wp:extent cx="1749287" cy="2051873"/>
            <wp:effectExtent l="0" t="0" r="3810" b="5715"/>
            <wp:docPr id="8" name="Picture 8" descr="software testing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testing level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1336" cy="2054277"/>
                    </a:xfrm>
                    <a:prstGeom prst="rect">
                      <a:avLst/>
                    </a:prstGeom>
                    <a:noFill/>
                    <a:ln>
                      <a:noFill/>
                    </a:ln>
                  </pic:spPr>
                </pic:pic>
              </a:graphicData>
            </a:graphic>
          </wp:inline>
        </w:drawing>
      </w:r>
    </w:p>
    <w:p w:rsidR="00A00E16" w:rsidRDefault="00A00E16" w:rsidP="00C87F75">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8100"/>
      </w:tblGrid>
      <w:tr w:rsidR="00C87F75" w:rsidTr="00C87F75">
        <w:trPr>
          <w:tblCellSpacing w:w="15" w:type="dxa"/>
        </w:trPr>
        <w:tc>
          <w:tcPr>
            <w:tcW w:w="0" w:type="auto"/>
            <w:vAlign w:val="center"/>
            <w:hideMark/>
          </w:tcPr>
          <w:p w:rsidR="00C87F75" w:rsidRDefault="00C87F75">
            <w:pPr>
              <w:jc w:val="center"/>
              <w:rPr>
                <w:b/>
                <w:bCs/>
                <w:sz w:val="24"/>
                <w:szCs w:val="24"/>
              </w:rPr>
            </w:pPr>
            <w:r>
              <w:rPr>
                <w:b/>
                <w:bCs/>
              </w:rPr>
              <w:lastRenderedPageBreak/>
              <w:t>Level</w:t>
            </w:r>
          </w:p>
        </w:tc>
        <w:tc>
          <w:tcPr>
            <w:tcW w:w="0" w:type="auto"/>
            <w:vAlign w:val="center"/>
            <w:hideMark/>
          </w:tcPr>
          <w:p w:rsidR="00C87F75" w:rsidRDefault="00C87F75">
            <w:pPr>
              <w:jc w:val="center"/>
              <w:rPr>
                <w:b/>
                <w:bCs/>
                <w:sz w:val="24"/>
                <w:szCs w:val="24"/>
              </w:rPr>
            </w:pPr>
            <w:r>
              <w:rPr>
                <w:b/>
                <w:bCs/>
              </w:rPr>
              <w:t>Summary</w:t>
            </w:r>
          </w:p>
        </w:tc>
      </w:tr>
      <w:tr w:rsidR="00C87F75" w:rsidTr="00C87F75">
        <w:trPr>
          <w:tblCellSpacing w:w="15" w:type="dxa"/>
        </w:trPr>
        <w:tc>
          <w:tcPr>
            <w:tcW w:w="0" w:type="auto"/>
            <w:vAlign w:val="center"/>
            <w:hideMark/>
          </w:tcPr>
          <w:p w:rsidR="00C87F75" w:rsidRPr="00C87F75" w:rsidRDefault="009754D3">
            <w:pPr>
              <w:rPr>
                <w:color w:val="7F7F7F" w:themeColor="text1" w:themeTint="80"/>
                <w:sz w:val="24"/>
                <w:szCs w:val="24"/>
              </w:rPr>
            </w:pPr>
            <w:hyperlink r:id="rId46" w:history="1">
              <w:r w:rsidR="00C87F75" w:rsidRPr="00C87F75">
                <w:rPr>
                  <w:rStyle w:val="Hyperlink"/>
                  <w:color w:val="7F7F7F" w:themeColor="text1" w:themeTint="80"/>
                </w:rPr>
                <w:t>Unit Testing</w:t>
              </w:r>
            </w:hyperlink>
          </w:p>
        </w:tc>
        <w:tc>
          <w:tcPr>
            <w:tcW w:w="0" w:type="auto"/>
            <w:vAlign w:val="center"/>
            <w:hideMark/>
          </w:tcPr>
          <w:p w:rsidR="00C87F75" w:rsidRPr="00C87F75" w:rsidRDefault="00C87F75">
            <w:pPr>
              <w:rPr>
                <w:color w:val="404040" w:themeColor="text1" w:themeTint="BF"/>
                <w:sz w:val="24"/>
                <w:szCs w:val="24"/>
              </w:rPr>
            </w:pPr>
            <w:r w:rsidRPr="00C87F75">
              <w:rPr>
                <w:color w:val="404040" w:themeColor="text1" w:themeTint="BF"/>
              </w:rPr>
              <w:t>A level of the software testing process where individual units/components of a software/system are tested. The purpose is to validate that each unit of the software performs as designed.</w:t>
            </w:r>
          </w:p>
        </w:tc>
      </w:tr>
      <w:tr w:rsidR="00C87F75" w:rsidTr="00C87F75">
        <w:trPr>
          <w:tblCellSpacing w:w="15" w:type="dxa"/>
        </w:trPr>
        <w:tc>
          <w:tcPr>
            <w:tcW w:w="0" w:type="auto"/>
            <w:vAlign w:val="center"/>
            <w:hideMark/>
          </w:tcPr>
          <w:p w:rsidR="00C87F75" w:rsidRPr="00C87F75" w:rsidRDefault="009754D3">
            <w:pPr>
              <w:rPr>
                <w:color w:val="7F7F7F" w:themeColor="text1" w:themeTint="80"/>
                <w:sz w:val="24"/>
                <w:szCs w:val="24"/>
              </w:rPr>
            </w:pPr>
            <w:hyperlink r:id="rId47" w:history="1">
              <w:r w:rsidR="00C87F75" w:rsidRPr="00C87F75">
                <w:rPr>
                  <w:rStyle w:val="Hyperlink"/>
                  <w:color w:val="7F7F7F" w:themeColor="text1" w:themeTint="80"/>
                </w:rPr>
                <w:t>Integration Testing</w:t>
              </w:r>
            </w:hyperlink>
          </w:p>
        </w:tc>
        <w:tc>
          <w:tcPr>
            <w:tcW w:w="0" w:type="auto"/>
            <w:vAlign w:val="center"/>
            <w:hideMark/>
          </w:tcPr>
          <w:p w:rsidR="00C87F75" w:rsidRDefault="00C87F75">
            <w:pPr>
              <w:rPr>
                <w:sz w:val="24"/>
                <w:szCs w:val="24"/>
              </w:rPr>
            </w:pPr>
            <w:r>
              <w:t>A level of the software testing process where individual units are combined and tested as a group. The purpose of this level of testing is to expose faults in the interaction between integrated units.</w:t>
            </w:r>
          </w:p>
        </w:tc>
      </w:tr>
      <w:tr w:rsidR="00C87F75" w:rsidTr="00C87F75">
        <w:trPr>
          <w:tblCellSpacing w:w="15" w:type="dxa"/>
        </w:trPr>
        <w:tc>
          <w:tcPr>
            <w:tcW w:w="0" w:type="auto"/>
            <w:vAlign w:val="center"/>
            <w:hideMark/>
          </w:tcPr>
          <w:p w:rsidR="00C87F75" w:rsidRPr="00C87F75" w:rsidRDefault="009754D3">
            <w:pPr>
              <w:rPr>
                <w:color w:val="7F7F7F" w:themeColor="text1" w:themeTint="80"/>
                <w:sz w:val="24"/>
                <w:szCs w:val="24"/>
              </w:rPr>
            </w:pPr>
            <w:hyperlink r:id="rId48" w:history="1">
              <w:r w:rsidR="00C87F75" w:rsidRPr="00C87F75">
                <w:rPr>
                  <w:rStyle w:val="Hyperlink"/>
                  <w:color w:val="7F7F7F" w:themeColor="text1" w:themeTint="80"/>
                </w:rPr>
                <w:t>System Testing</w:t>
              </w:r>
            </w:hyperlink>
          </w:p>
        </w:tc>
        <w:tc>
          <w:tcPr>
            <w:tcW w:w="0" w:type="auto"/>
            <w:vAlign w:val="center"/>
            <w:hideMark/>
          </w:tcPr>
          <w:p w:rsidR="00C87F75" w:rsidRDefault="00C87F75">
            <w:pPr>
              <w:rPr>
                <w:sz w:val="24"/>
                <w:szCs w:val="24"/>
              </w:rPr>
            </w:pPr>
            <w:r>
              <w:t xml:space="preserve">A level of the software testing process where a complete, integrated system/software is tested. The purpose of this test is to evaluate the </w:t>
            </w:r>
            <w:r w:rsidRPr="00095DC3">
              <w:rPr>
                <w:b/>
              </w:rPr>
              <w:t>system’s compliance with the specified requirements.</w:t>
            </w:r>
          </w:p>
        </w:tc>
      </w:tr>
      <w:tr w:rsidR="00C87F75" w:rsidTr="00C87F75">
        <w:trPr>
          <w:tblCellSpacing w:w="15" w:type="dxa"/>
        </w:trPr>
        <w:tc>
          <w:tcPr>
            <w:tcW w:w="0" w:type="auto"/>
            <w:vAlign w:val="center"/>
            <w:hideMark/>
          </w:tcPr>
          <w:p w:rsidR="00C87F75" w:rsidRPr="00C87F75" w:rsidRDefault="009754D3">
            <w:pPr>
              <w:rPr>
                <w:color w:val="7F7F7F" w:themeColor="text1" w:themeTint="80"/>
                <w:sz w:val="24"/>
                <w:szCs w:val="24"/>
              </w:rPr>
            </w:pPr>
            <w:hyperlink r:id="rId49" w:history="1">
              <w:r w:rsidR="00C87F75" w:rsidRPr="00C87F75">
                <w:rPr>
                  <w:rStyle w:val="Hyperlink"/>
                  <w:color w:val="7F7F7F" w:themeColor="text1" w:themeTint="80"/>
                </w:rPr>
                <w:t>Acceptance Testing</w:t>
              </w:r>
            </w:hyperlink>
          </w:p>
        </w:tc>
        <w:tc>
          <w:tcPr>
            <w:tcW w:w="0" w:type="auto"/>
            <w:vAlign w:val="center"/>
            <w:hideMark/>
          </w:tcPr>
          <w:p w:rsidR="00C87F75" w:rsidRDefault="00C87F75">
            <w:pPr>
              <w:rPr>
                <w:sz w:val="24"/>
                <w:szCs w:val="24"/>
              </w:rPr>
            </w:pPr>
            <w:r>
              <w:t xml:space="preserve">A level of the software testing process where a system is tested for acceptability. The purpose of this test is to evaluate the </w:t>
            </w:r>
            <w:r w:rsidRPr="00095DC3">
              <w:rPr>
                <w:b/>
              </w:rPr>
              <w:t xml:space="preserve">system’s compliance with the business </w:t>
            </w:r>
            <w:r w:rsidRPr="006325D0">
              <w:rPr>
                <w:b/>
              </w:rPr>
              <w:t>requirements and assess whether it is acceptable for delivery</w:t>
            </w:r>
            <w:r>
              <w:t>.</w:t>
            </w:r>
          </w:p>
        </w:tc>
      </w:tr>
    </w:tbl>
    <w:p w:rsidR="00C87F75" w:rsidRDefault="00C87F75" w:rsidP="00C87F75">
      <w:pPr>
        <w:pStyle w:val="NormalWeb"/>
      </w:pPr>
      <w:r>
        <w:rPr>
          <w:rStyle w:val="Emphasis"/>
        </w:rPr>
        <w:t xml:space="preserve">Note: </w:t>
      </w:r>
      <w:r>
        <w:t>Some tend to include Regression Testing as a separate level of software testing but that is a misconception. Regression Testing is, in fact, just a type of testing that can be performed at any of the four main levels.</w:t>
      </w:r>
    </w:p>
    <w:p w:rsidR="00837CAE" w:rsidRPr="00837CAE" w:rsidRDefault="00837CAE" w:rsidP="00837CAE">
      <w:pPr>
        <w:pStyle w:val="Heading1"/>
        <w:rPr>
          <w:sz w:val="20"/>
          <w:szCs w:val="20"/>
        </w:rPr>
      </w:pPr>
      <w:r w:rsidRPr="00837CAE">
        <w:rPr>
          <w:sz w:val="20"/>
          <w:szCs w:val="20"/>
          <w:highlight w:val="lightGray"/>
        </w:rPr>
        <w:t>Software Testing Types</w:t>
      </w:r>
    </w:p>
    <w:p w:rsidR="00837CAE" w:rsidRPr="00A3404B" w:rsidRDefault="00837CAE" w:rsidP="00837CAE">
      <w:pPr>
        <w:pStyle w:val="NormalWeb"/>
        <w:rPr>
          <w:sz w:val="20"/>
          <w:szCs w:val="20"/>
        </w:rPr>
      </w:pPr>
      <w:r w:rsidRPr="00A3404B">
        <w:rPr>
          <w:rStyle w:val="Strong"/>
          <w:sz w:val="20"/>
          <w:szCs w:val="20"/>
        </w:rPr>
        <w:t>SOFTWARE TESTING TYPES</w:t>
      </w:r>
      <w:r w:rsidRPr="00A3404B">
        <w:rPr>
          <w:sz w:val="20"/>
          <w:szCs w:val="20"/>
        </w:rPr>
        <w:t xml:space="preserve"> listed here are a few out of the hundreds of software testing types. The different types of testing you can perform on </w:t>
      </w:r>
      <w:proofErr w:type="gramStart"/>
      <w:r w:rsidRPr="00A3404B">
        <w:rPr>
          <w:sz w:val="20"/>
          <w:szCs w:val="20"/>
        </w:rPr>
        <w:t>a software</w:t>
      </w:r>
      <w:proofErr w:type="gramEnd"/>
      <w:r w:rsidRPr="00A3404B">
        <w:rPr>
          <w:sz w:val="20"/>
          <w:szCs w:val="20"/>
        </w:rPr>
        <w:t xml:space="preserve"> is limited only by the degree of your imagination. Here, we provide you summary of some of the major ones.</w:t>
      </w:r>
    </w:p>
    <w:p w:rsidR="00837CAE" w:rsidRPr="00837CAE" w:rsidRDefault="00837CAE" w:rsidP="00837CAE">
      <w:pPr>
        <w:pStyle w:val="Heading2"/>
        <w:rPr>
          <w:sz w:val="22"/>
          <w:szCs w:val="22"/>
        </w:rPr>
      </w:pPr>
      <w:r w:rsidRPr="00837CAE">
        <w:rPr>
          <w:sz w:val="22"/>
          <w:szCs w:val="22"/>
        </w:rPr>
        <w:t>LIST OF SOFTWARE TESTING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7967"/>
      </w:tblGrid>
      <w:tr w:rsidR="00837CAE" w:rsidTr="00837CAE">
        <w:trPr>
          <w:tblCellSpacing w:w="15" w:type="dxa"/>
        </w:trPr>
        <w:tc>
          <w:tcPr>
            <w:tcW w:w="0" w:type="auto"/>
            <w:vAlign w:val="center"/>
            <w:hideMark/>
          </w:tcPr>
          <w:p w:rsidR="00837CAE" w:rsidRDefault="00837CAE">
            <w:pPr>
              <w:jc w:val="center"/>
              <w:rPr>
                <w:b/>
                <w:bCs/>
                <w:sz w:val="24"/>
                <w:szCs w:val="24"/>
              </w:rPr>
            </w:pPr>
            <w:r>
              <w:rPr>
                <w:b/>
                <w:bCs/>
              </w:rPr>
              <w:t>Type</w:t>
            </w:r>
          </w:p>
        </w:tc>
        <w:tc>
          <w:tcPr>
            <w:tcW w:w="0" w:type="auto"/>
            <w:vAlign w:val="center"/>
            <w:hideMark/>
          </w:tcPr>
          <w:p w:rsidR="00837CAE" w:rsidRDefault="00837CAE">
            <w:pPr>
              <w:jc w:val="center"/>
              <w:rPr>
                <w:b/>
                <w:bCs/>
                <w:sz w:val="24"/>
                <w:szCs w:val="24"/>
              </w:rPr>
            </w:pPr>
            <w:r>
              <w:rPr>
                <w:b/>
                <w:bCs/>
              </w:rPr>
              <w:t>Summary</w:t>
            </w:r>
          </w:p>
        </w:tc>
      </w:tr>
      <w:tr w:rsidR="00837CAE" w:rsidTr="00837CAE">
        <w:trPr>
          <w:tblCellSpacing w:w="15" w:type="dxa"/>
        </w:trPr>
        <w:tc>
          <w:tcPr>
            <w:tcW w:w="0" w:type="auto"/>
            <w:vAlign w:val="center"/>
            <w:hideMark/>
          </w:tcPr>
          <w:p w:rsidR="00837CAE" w:rsidRPr="00837CAE" w:rsidRDefault="009754D3">
            <w:pPr>
              <w:rPr>
                <w:color w:val="595959" w:themeColor="text1" w:themeTint="A6"/>
                <w:sz w:val="24"/>
                <w:szCs w:val="24"/>
              </w:rPr>
            </w:pPr>
            <w:hyperlink r:id="rId50" w:history="1">
              <w:r w:rsidR="00837CAE" w:rsidRPr="00837CAE">
                <w:rPr>
                  <w:rStyle w:val="Hyperlink"/>
                  <w:color w:val="595959" w:themeColor="text1" w:themeTint="A6"/>
                </w:rPr>
                <w:t>Smoke Testing</w:t>
              </w:r>
            </w:hyperlink>
          </w:p>
        </w:tc>
        <w:tc>
          <w:tcPr>
            <w:tcW w:w="0" w:type="auto"/>
            <w:vAlign w:val="center"/>
            <w:hideMark/>
          </w:tcPr>
          <w:p w:rsidR="00837CAE" w:rsidRDefault="00837CAE">
            <w:pPr>
              <w:rPr>
                <w:sz w:val="24"/>
                <w:szCs w:val="24"/>
              </w:rPr>
            </w:pPr>
            <w:r>
              <w:t>Smoke Testing, also known as “Build Verification Testing”, is a type of software testing that comprises of a non-exhaustive set of tests that aim at ensuring that the most important functions work.</w:t>
            </w:r>
          </w:p>
        </w:tc>
      </w:tr>
      <w:tr w:rsidR="00837CAE" w:rsidTr="00837CAE">
        <w:trPr>
          <w:tblCellSpacing w:w="15" w:type="dxa"/>
        </w:trPr>
        <w:tc>
          <w:tcPr>
            <w:tcW w:w="0" w:type="auto"/>
            <w:vAlign w:val="center"/>
            <w:hideMark/>
          </w:tcPr>
          <w:p w:rsidR="00837CAE" w:rsidRPr="00837CAE" w:rsidRDefault="009754D3">
            <w:pPr>
              <w:rPr>
                <w:color w:val="595959" w:themeColor="text1" w:themeTint="A6"/>
                <w:sz w:val="24"/>
                <w:szCs w:val="24"/>
              </w:rPr>
            </w:pPr>
            <w:hyperlink r:id="rId51" w:history="1">
              <w:r w:rsidR="00837CAE" w:rsidRPr="00837CAE">
                <w:rPr>
                  <w:rStyle w:val="Hyperlink"/>
                  <w:color w:val="595959" w:themeColor="text1" w:themeTint="A6"/>
                </w:rPr>
                <w:t>Functional Testing</w:t>
              </w:r>
            </w:hyperlink>
          </w:p>
        </w:tc>
        <w:tc>
          <w:tcPr>
            <w:tcW w:w="0" w:type="auto"/>
            <w:vAlign w:val="center"/>
            <w:hideMark/>
          </w:tcPr>
          <w:p w:rsidR="00837CAE" w:rsidRDefault="00837CAE">
            <w:pPr>
              <w:rPr>
                <w:sz w:val="24"/>
                <w:szCs w:val="24"/>
              </w:rPr>
            </w:pPr>
            <w:r>
              <w:t>Functional Testing is a type of software testing whereby the system is tested against the functional requirements/specifications.</w:t>
            </w:r>
          </w:p>
        </w:tc>
      </w:tr>
      <w:tr w:rsidR="00837CAE" w:rsidTr="00837CAE">
        <w:trPr>
          <w:tblCellSpacing w:w="15" w:type="dxa"/>
        </w:trPr>
        <w:tc>
          <w:tcPr>
            <w:tcW w:w="0" w:type="auto"/>
            <w:vAlign w:val="center"/>
            <w:hideMark/>
          </w:tcPr>
          <w:p w:rsidR="00837CAE" w:rsidRPr="00837CAE" w:rsidRDefault="009754D3">
            <w:pPr>
              <w:rPr>
                <w:color w:val="595959" w:themeColor="text1" w:themeTint="A6"/>
                <w:sz w:val="24"/>
                <w:szCs w:val="24"/>
              </w:rPr>
            </w:pPr>
            <w:hyperlink r:id="rId52" w:history="1">
              <w:r w:rsidR="00837CAE" w:rsidRPr="00837CAE">
                <w:rPr>
                  <w:rStyle w:val="Hyperlink"/>
                  <w:color w:val="595959" w:themeColor="text1" w:themeTint="A6"/>
                </w:rPr>
                <w:t>Usability Testing</w:t>
              </w:r>
            </w:hyperlink>
          </w:p>
        </w:tc>
        <w:tc>
          <w:tcPr>
            <w:tcW w:w="0" w:type="auto"/>
            <w:vAlign w:val="center"/>
            <w:hideMark/>
          </w:tcPr>
          <w:p w:rsidR="00837CAE" w:rsidRDefault="00837CAE">
            <w:r>
              <w:t>Usability Testing is a type of software testing done from an end-user’s perspective to determine if the system is easily usable.</w:t>
            </w:r>
          </w:p>
          <w:p w:rsidR="003A0176" w:rsidRDefault="003A0176">
            <w:pPr>
              <w:rPr>
                <w:sz w:val="24"/>
                <w:szCs w:val="24"/>
              </w:rPr>
            </w:pPr>
          </w:p>
        </w:tc>
      </w:tr>
      <w:tr w:rsidR="00837CAE" w:rsidTr="00837CAE">
        <w:trPr>
          <w:tblCellSpacing w:w="15" w:type="dxa"/>
        </w:trPr>
        <w:tc>
          <w:tcPr>
            <w:tcW w:w="0" w:type="auto"/>
            <w:vAlign w:val="center"/>
            <w:hideMark/>
          </w:tcPr>
          <w:p w:rsidR="00837CAE" w:rsidRPr="00837CAE" w:rsidRDefault="009754D3">
            <w:pPr>
              <w:rPr>
                <w:color w:val="595959" w:themeColor="text1" w:themeTint="A6"/>
                <w:sz w:val="24"/>
                <w:szCs w:val="24"/>
              </w:rPr>
            </w:pPr>
            <w:hyperlink r:id="rId53" w:history="1">
              <w:r w:rsidR="00837CAE" w:rsidRPr="00837CAE">
                <w:rPr>
                  <w:rStyle w:val="Hyperlink"/>
                  <w:color w:val="595959" w:themeColor="text1" w:themeTint="A6"/>
                </w:rPr>
                <w:t>Security Testing</w:t>
              </w:r>
            </w:hyperlink>
          </w:p>
        </w:tc>
        <w:tc>
          <w:tcPr>
            <w:tcW w:w="0" w:type="auto"/>
            <w:vAlign w:val="center"/>
            <w:hideMark/>
          </w:tcPr>
          <w:p w:rsidR="00837CAE" w:rsidRDefault="00837CAE">
            <w:pPr>
              <w:rPr>
                <w:sz w:val="24"/>
                <w:szCs w:val="24"/>
              </w:rPr>
            </w:pPr>
            <w:r>
              <w:t>Security Testing is a type of software testing that intends to uncover vulnerabilities of the system and determine that its data and resources are protected from possible intruders.</w:t>
            </w:r>
          </w:p>
        </w:tc>
      </w:tr>
      <w:tr w:rsidR="00837CAE" w:rsidTr="00A127AE">
        <w:trPr>
          <w:trHeight w:val="933"/>
          <w:tblCellSpacing w:w="15" w:type="dxa"/>
        </w:trPr>
        <w:tc>
          <w:tcPr>
            <w:tcW w:w="0" w:type="auto"/>
            <w:vAlign w:val="center"/>
            <w:hideMark/>
          </w:tcPr>
          <w:p w:rsidR="00837CAE" w:rsidRPr="00837CAE" w:rsidRDefault="009754D3">
            <w:pPr>
              <w:rPr>
                <w:color w:val="595959" w:themeColor="text1" w:themeTint="A6"/>
                <w:sz w:val="24"/>
                <w:szCs w:val="24"/>
              </w:rPr>
            </w:pPr>
            <w:hyperlink r:id="rId54" w:history="1">
              <w:r w:rsidR="00837CAE" w:rsidRPr="00837CAE">
                <w:rPr>
                  <w:rStyle w:val="Hyperlink"/>
                  <w:color w:val="595959" w:themeColor="text1" w:themeTint="A6"/>
                </w:rPr>
                <w:t>Performance Testing</w:t>
              </w:r>
            </w:hyperlink>
          </w:p>
        </w:tc>
        <w:tc>
          <w:tcPr>
            <w:tcW w:w="0" w:type="auto"/>
            <w:vAlign w:val="center"/>
            <w:hideMark/>
          </w:tcPr>
          <w:p w:rsidR="00837CAE" w:rsidRDefault="00837CAE">
            <w:pPr>
              <w:rPr>
                <w:sz w:val="24"/>
                <w:szCs w:val="24"/>
              </w:rPr>
            </w:pPr>
            <w:r>
              <w:t xml:space="preserve">Performance Testing is a type of software testing that intends to determine how a </w:t>
            </w:r>
            <w:r w:rsidRPr="005175FF">
              <w:rPr>
                <w:b/>
              </w:rPr>
              <w:t>system performs in terms of responsiveness and stability under a certain load</w:t>
            </w:r>
            <w:r>
              <w:t>.</w:t>
            </w:r>
          </w:p>
        </w:tc>
      </w:tr>
      <w:tr w:rsidR="00837CAE" w:rsidTr="00837CAE">
        <w:trPr>
          <w:tblCellSpacing w:w="15" w:type="dxa"/>
        </w:trPr>
        <w:tc>
          <w:tcPr>
            <w:tcW w:w="0" w:type="auto"/>
            <w:vAlign w:val="center"/>
            <w:hideMark/>
          </w:tcPr>
          <w:p w:rsidR="00837CAE" w:rsidRPr="00837CAE" w:rsidRDefault="009754D3">
            <w:pPr>
              <w:rPr>
                <w:color w:val="595959" w:themeColor="text1" w:themeTint="A6"/>
                <w:sz w:val="24"/>
                <w:szCs w:val="24"/>
              </w:rPr>
            </w:pPr>
            <w:hyperlink r:id="rId55" w:history="1">
              <w:r w:rsidR="00837CAE" w:rsidRPr="00837CAE">
                <w:rPr>
                  <w:rStyle w:val="Hyperlink"/>
                  <w:color w:val="595959" w:themeColor="text1" w:themeTint="A6"/>
                </w:rPr>
                <w:t>Regression Testing</w:t>
              </w:r>
            </w:hyperlink>
          </w:p>
        </w:tc>
        <w:tc>
          <w:tcPr>
            <w:tcW w:w="0" w:type="auto"/>
            <w:vAlign w:val="center"/>
            <w:hideMark/>
          </w:tcPr>
          <w:p w:rsidR="00837CAE" w:rsidRDefault="00837CAE">
            <w:pPr>
              <w:rPr>
                <w:sz w:val="24"/>
                <w:szCs w:val="24"/>
              </w:rPr>
            </w:pPr>
            <w:r>
              <w:t>Regression testing is a type of software testing that intends to ensure that changes (enhancements or defect fixes) to the software have not adversely affected it.</w:t>
            </w:r>
          </w:p>
        </w:tc>
      </w:tr>
      <w:tr w:rsidR="00837CAE" w:rsidTr="00837CAE">
        <w:trPr>
          <w:tblCellSpacing w:w="15" w:type="dxa"/>
        </w:trPr>
        <w:tc>
          <w:tcPr>
            <w:tcW w:w="0" w:type="auto"/>
            <w:vAlign w:val="center"/>
            <w:hideMark/>
          </w:tcPr>
          <w:p w:rsidR="00837CAE" w:rsidRPr="00837CAE" w:rsidRDefault="009754D3">
            <w:pPr>
              <w:rPr>
                <w:color w:val="595959" w:themeColor="text1" w:themeTint="A6"/>
                <w:sz w:val="24"/>
                <w:szCs w:val="24"/>
              </w:rPr>
            </w:pPr>
            <w:hyperlink r:id="rId56" w:history="1">
              <w:r w:rsidR="00837CAE" w:rsidRPr="00837CAE">
                <w:rPr>
                  <w:rStyle w:val="Hyperlink"/>
                  <w:color w:val="595959" w:themeColor="text1" w:themeTint="A6"/>
                </w:rPr>
                <w:t>Compliance Testing</w:t>
              </w:r>
            </w:hyperlink>
          </w:p>
        </w:tc>
        <w:tc>
          <w:tcPr>
            <w:tcW w:w="0" w:type="auto"/>
            <w:vAlign w:val="center"/>
            <w:hideMark/>
          </w:tcPr>
          <w:p w:rsidR="00837CAE" w:rsidRDefault="00837CAE">
            <w:pPr>
              <w:rPr>
                <w:sz w:val="24"/>
                <w:szCs w:val="24"/>
              </w:rPr>
            </w:pPr>
            <w:r>
              <w:t xml:space="preserve">Compliance Testing [also known as conformance testing, regulation testing, </w:t>
            </w:r>
            <w:proofErr w:type="gramStart"/>
            <w:r>
              <w:t>standards</w:t>
            </w:r>
            <w:proofErr w:type="gramEnd"/>
            <w:r>
              <w:t xml:space="preserve"> testing] is a type of testing to determine the compliance of a system with internal or external standards.</w:t>
            </w:r>
          </w:p>
        </w:tc>
      </w:tr>
    </w:tbl>
    <w:p w:rsidR="00837CAE" w:rsidRPr="00837CAE" w:rsidRDefault="00837CAE" w:rsidP="00837CAE">
      <w:pPr>
        <w:pStyle w:val="Heading2"/>
        <w:rPr>
          <w:sz w:val="22"/>
          <w:szCs w:val="22"/>
        </w:rPr>
      </w:pPr>
      <w:r w:rsidRPr="00837CAE">
        <w:rPr>
          <w:sz w:val="22"/>
          <w:szCs w:val="22"/>
        </w:rPr>
        <w:t>DISTINCTION</w:t>
      </w:r>
    </w:p>
    <w:p w:rsidR="00837CAE" w:rsidRPr="00837CAE" w:rsidRDefault="00837CAE" w:rsidP="00837CAE">
      <w:pPr>
        <w:pStyle w:val="NormalWeb"/>
        <w:rPr>
          <w:color w:val="000000" w:themeColor="text1"/>
          <w:sz w:val="22"/>
          <w:szCs w:val="22"/>
        </w:rPr>
      </w:pPr>
      <w:r w:rsidRPr="00837CAE">
        <w:rPr>
          <w:color w:val="000000" w:themeColor="text1"/>
          <w:sz w:val="22"/>
          <w:szCs w:val="22"/>
        </w:rPr>
        <w:t xml:space="preserve">Please note that Software Testing </w:t>
      </w:r>
      <w:r w:rsidRPr="00837CAE">
        <w:rPr>
          <w:rStyle w:val="Strong"/>
          <w:color w:val="000000" w:themeColor="text1"/>
          <w:sz w:val="22"/>
          <w:szCs w:val="22"/>
        </w:rPr>
        <w:t>Types</w:t>
      </w:r>
      <w:r w:rsidRPr="00837CAE">
        <w:rPr>
          <w:color w:val="000000" w:themeColor="text1"/>
          <w:sz w:val="22"/>
          <w:szCs w:val="22"/>
        </w:rPr>
        <w:t xml:space="preserve"> are different from </w:t>
      </w:r>
      <w:r w:rsidRPr="00837CAE">
        <w:rPr>
          <w:rStyle w:val="Strong"/>
          <w:color w:val="000000" w:themeColor="text1"/>
          <w:sz w:val="22"/>
          <w:szCs w:val="22"/>
        </w:rPr>
        <w:t>Levels</w:t>
      </w:r>
      <w:r w:rsidRPr="00837CAE">
        <w:rPr>
          <w:color w:val="000000" w:themeColor="text1"/>
          <w:sz w:val="22"/>
          <w:szCs w:val="22"/>
        </w:rPr>
        <w:t xml:space="preserve"> or </w:t>
      </w:r>
      <w:r w:rsidRPr="00837CAE">
        <w:rPr>
          <w:rStyle w:val="Strong"/>
          <w:color w:val="000000" w:themeColor="text1"/>
          <w:sz w:val="22"/>
          <w:szCs w:val="22"/>
        </w:rPr>
        <w:t>Methods</w:t>
      </w:r>
      <w:r w:rsidRPr="00837CAE">
        <w:rPr>
          <w:color w:val="000000" w:themeColor="text1"/>
          <w:sz w:val="22"/>
          <w:szCs w:val="22"/>
        </w:rPr>
        <w:t>. In contrast to the Software Testing Types listed above, </w:t>
      </w:r>
      <w:hyperlink r:id="rId57" w:history="1">
        <w:r w:rsidRPr="00837CAE">
          <w:rPr>
            <w:rStyle w:val="Hyperlink"/>
            <w:color w:val="000000" w:themeColor="text1"/>
            <w:sz w:val="22"/>
            <w:szCs w:val="22"/>
          </w:rPr>
          <w:t>Software Testing Levels</w:t>
        </w:r>
      </w:hyperlink>
      <w:r w:rsidRPr="00837CAE">
        <w:rPr>
          <w:color w:val="000000" w:themeColor="text1"/>
          <w:sz w:val="22"/>
          <w:szCs w:val="22"/>
        </w:rPr>
        <w:t xml:space="preserve"> are the tests done at various stages of software development and </w:t>
      </w:r>
      <w:hyperlink r:id="rId58" w:history="1">
        <w:r w:rsidRPr="00837CAE">
          <w:rPr>
            <w:rStyle w:val="Hyperlink"/>
            <w:color w:val="000000" w:themeColor="text1"/>
            <w:sz w:val="22"/>
            <w:szCs w:val="22"/>
          </w:rPr>
          <w:t>Software Testing Methods</w:t>
        </w:r>
      </w:hyperlink>
      <w:r w:rsidRPr="00837CAE">
        <w:rPr>
          <w:color w:val="000000" w:themeColor="text1"/>
          <w:sz w:val="22"/>
          <w:szCs w:val="22"/>
        </w:rPr>
        <w:t> are the ways the tests are conducted. For example, you can do Functional Testing (A Type) during System Testing (A Level) using Black Box Testing (A Method).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highlight w:val="lightGray"/>
          <w:shd w:val="clear" w:color="auto" w:fill="FFFF00"/>
        </w:rPr>
        <w:t>Q What is Globalization Testing?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t>Ans.</w:t>
      </w:r>
      <w:r w:rsidRPr="00B67511">
        <w:rPr>
          <w:rFonts w:ascii="Times New Roman" w:eastAsia="Times New Roman" w:hAnsi="Times New Roman" w:cs="Times New Roman"/>
          <w:color w:val="595959" w:themeColor="text1" w:themeTint="A6"/>
          <w:sz w:val="20"/>
          <w:szCs w:val="20"/>
        </w:rPr>
        <w:t xml:space="preserve"> Process of verifying software whether it can be </w:t>
      </w:r>
      <w:r w:rsidRPr="00AF270F">
        <w:rPr>
          <w:rFonts w:ascii="Times New Roman" w:eastAsia="Times New Roman" w:hAnsi="Times New Roman" w:cs="Times New Roman"/>
          <w:b/>
          <w:color w:val="595959" w:themeColor="text1" w:themeTint="A6"/>
          <w:sz w:val="20"/>
          <w:szCs w:val="20"/>
        </w:rPr>
        <w:t>run independent of its geographical and cultural environment</w:t>
      </w:r>
      <w:r w:rsidRPr="00B67511">
        <w:rPr>
          <w:rFonts w:ascii="Times New Roman" w:eastAsia="Times New Roman" w:hAnsi="Times New Roman" w:cs="Times New Roman"/>
          <w:color w:val="595959" w:themeColor="text1" w:themeTint="A6"/>
          <w:sz w:val="20"/>
          <w:szCs w:val="20"/>
        </w:rPr>
        <w:t xml:space="preserve">. </w:t>
      </w:r>
      <w:proofErr w:type="gramStart"/>
      <w:r w:rsidRPr="00B67511">
        <w:rPr>
          <w:rFonts w:ascii="Times New Roman" w:eastAsia="Times New Roman" w:hAnsi="Times New Roman" w:cs="Times New Roman"/>
          <w:color w:val="595959" w:themeColor="text1" w:themeTint="A6"/>
          <w:sz w:val="20"/>
          <w:szCs w:val="20"/>
        </w:rPr>
        <w:t>Checking if the application is having features of setting and changing language, date, format and currency if it is designed for global users.</w:t>
      </w:r>
      <w:proofErr w:type="gramEnd"/>
    </w:p>
    <w:p w:rsidR="00F82DAD" w:rsidRDefault="00F82DAD"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 What is Localization Testing?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 xml:space="preserve">Ans. Verifying of globalized application </w:t>
      </w:r>
      <w:r w:rsidRPr="00AF270F">
        <w:rPr>
          <w:rFonts w:ascii="Times New Roman" w:eastAsia="Times New Roman" w:hAnsi="Times New Roman" w:cs="Times New Roman"/>
          <w:b/>
          <w:bCs/>
          <w:color w:val="595959" w:themeColor="text1" w:themeTint="A6"/>
          <w:sz w:val="20"/>
          <w:szCs w:val="20"/>
          <w:shd w:val="clear" w:color="auto" w:fill="FFFFFF"/>
        </w:rPr>
        <w:t>for a particular locality of users, cultural and geographical conditions</w:t>
      </w:r>
      <w:r w:rsidRPr="00B67511">
        <w:rPr>
          <w:rFonts w:ascii="Times New Roman" w:eastAsia="Times New Roman" w:hAnsi="Times New Roman" w:cs="Times New Roman"/>
          <w:bCs/>
          <w:color w:val="595959" w:themeColor="text1" w:themeTint="A6"/>
          <w:sz w:val="20"/>
          <w:szCs w:val="20"/>
          <w:shd w:val="clear" w:color="auto" w:fill="FFFFFF"/>
        </w:rPr>
        <w:t>.</w:t>
      </w:r>
      <w:proofErr w:type="gramEnd"/>
    </w:p>
    <w:p w:rsidR="00F82DAD" w:rsidRDefault="00F82DAD"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2A5763">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Q What is Acceptance Testing?</w:t>
      </w:r>
      <w:r w:rsidRPr="00B67511">
        <w:rPr>
          <w:rFonts w:ascii="Times New Roman" w:eastAsia="Times New Roman" w:hAnsi="Times New Roman" w:cs="Times New Roman"/>
          <w:bCs/>
          <w:color w:val="595959" w:themeColor="text1" w:themeTint="A6"/>
          <w:sz w:val="20"/>
          <w:szCs w:val="20"/>
          <w:shd w:val="clear" w:color="auto" w:fill="FFFF00"/>
        </w:rPr>
        <w:br/>
      </w:r>
      <w:r w:rsidRPr="00B67511">
        <w:rPr>
          <w:rFonts w:ascii="Times New Roman" w:eastAsia="Times New Roman" w:hAnsi="Times New Roman" w:cs="Times New Roman"/>
          <w:bCs/>
          <w:color w:val="595959" w:themeColor="text1" w:themeTint="A6"/>
          <w:sz w:val="20"/>
          <w:szCs w:val="20"/>
          <w:shd w:val="clear" w:color="auto" w:fill="FFFFFF"/>
        </w:rPr>
        <w:t>Acceptance testing is performed after system testing is done and all or most of the major defects have been fixed. The goal of acceptance testing is to establish confidence in the delivered software/system that it meets the end user/</w:t>
      </w:r>
      <w:proofErr w:type="spellStart"/>
      <w:r w:rsidRPr="00B67511">
        <w:rPr>
          <w:rFonts w:ascii="Times New Roman" w:eastAsia="Times New Roman" w:hAnsi="Times New Roman" w:cs="Times New Roman"/>
          <w:bCs/>
          <w:color w:val="595959" w:themeColor="text1" w:themeTint="A6"/>
          <w:sz w:val="20"/>
          <w:szCs w:val="20"/>
          <w:shd w:val="clear" w:color="auto" w:fill="FFFFFF"/>
        </w:rPr>
        <w:t>customers</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requirements and is fit for use Acceptance testing is done by user/customer and some of the project stakeholders.</w:t>
      </w:r>
      <w:r w:rsidR="002A5763">
        <w:rPr>
          <w:rFonts w:ascii="Times New Roman" w:eastAsia="Times New Roman" w:hAnsi="Times New Roman" w:cs="Times New Roman"/>
          <w:bCs/>
          <w:color w:val="595959" w:themeColor="text1" w:themeTint="A6"/>
          <w:sz w:val="20"/>
          <w:szCs w:val="20"/>
          <w:shd w:val="clear" w:color="auto" w:fill="FFFFFF"/>
        </w:rPr>
        <w:t xml:space="preserve"> </w:t>
      </w:r>
      <w:r w:rsidRPr="00B67511">
        <w:rPr>
          <w:rFonts w:ascii="Times New Roman" w:eastAsia="Times New Roman" w:hAnsi="Times New Roman" w:cs="Times New Roman"/>
          <w:bCs/>
          <w:color w:val="595959" w:themeColor="text1" w:themeTint="A6"/>
          <w:sz w:val="20"/>
          <w:szCs w:val="20"/>
          <w:shd w:val="clear" w:color="auto" w:fill="FFFFFF"/>
        </w:rPr>
        <w:t>Acceptance testing is done in production kind of environment.</w:t>
      </w:r>
    </w:p>
    <w:p w:rsidR="006D6907" w:rsidRDefault="006D6907"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Alpha Testing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Alpha testing is conducted at developer's site, potential users, members or </w:t>
      </w:r>
      <w:proofErr w:type="gramStart"/>
      <w:r w:rsidRPr="00B67511">
        <w:rPr>
          <w:rFonts w:ascii="Times New Roman" w:eastAsia="Times New Roman" w:hAnsi="Times New Roman" w:cs="Times New Roman"/>
          <w:bCs/>
          <w:color w:val="595959" w:themeColor="text1" w:themeTint="A6"/>
          <w:sz w:val="20"/>
          <w:szCs w:val="20"/>
          <w:shd w:val="clear" w:color="auto" w:fill="FFFFFF"/>
        </w:rPr>
        <w:t>developers</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organization are invited to use the system and report defects.</w:t>
      </w:r>
    </w:p>
    <w:p w:rsidR="006D6907" w:rsidRDefault="006D6907" w:rsidP="00B67511">
      <w:pPr>
        <w:spacing w:after="0" w:line="240" w:lineRule="auto"/>
        <w:rPr>
          <w:rFonts w:ascii="Times New Roman" w:eastAsia="Times New Roman" w:hAnsi="Times New Roman" w:cs="Times New Roman"/>
          <w:bCs/>
          <w:color w:val="595959" w:themeColor="text1" w:themeTint="A6"/>
          <w:sz w:val="20"/>
          <w:szCs w:val="20"/>
          <w:u w:val="single"/>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Beta Testing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Beta testing is also known as field testing, it is done by potential or existing users/customers at an external site without developers involvement, this test is done to determine that the software satisfies the end users/</w:t>
      </w:r>
      <w:proofErr w:type="spellStart"/>
      <w:r w:rsidRPr="00B67511">
        <w:rPr>
          <w:rFonts w:ascii="Times New Roman" w:eastAsia="Times New Roman" w:hAnsi="Times New Roman" w:cs="Times New Roman"/>
          <w:bCs/>
          <w:color w:val="595959" w:themeColor="text1" w:themeTint="A6"/>
          <w:sz w:val="20"/>
          <w:szCs w:val="20"/>
          <w:shd w:val="clear" w:color="auto" w:fill="FFFFFF"/>
        </w:rPr>
        <w:t>customers</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needs.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jc w:val="center"/>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SELENIUM QUESTIONS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 xml:space="preserve">What are the annotations used in </w:t>
      </w:r>
      <w:proofErr w:type="spellStart"/>
      <w:proofErr w:type="gramStart"/>
      <w:r w:rsidRPr="00B67511">
        <w:rPr>
          <w:rFonts w:ascii="Times New Roman" w:eastAsia="Times New Roman" w:hAnsi="Times New Roman" w:cs="Times New Roman"/>
          <w:bCs/>
          <w:color w:val="595959" w:themeColor="text1" w:themeTint="A6"/>
          <w:sz w:val="20"/>
          <w:szCs w:val="20"/>
          <w:highlight w:val="lightGray"/>
          <w:shd w:val="clear" w:color="auto" w:fill="FFFF00"/>
        </w:rPr>
        <w:t>TestNG</w:t>
      </w:r>
      <w:proofErr w:type="spellEnd"/>
      <w:r w:rsidRPr="00B67511">
        <w:rPr>
          <w:rFonts w:ascii="Times New Roman" w:eastAsia="Times New Roman" w:hAnsi="Times New Roman" w:cs="Times New Roman"/>
          <w:bCs/>
          <w:color w:val="595959" w:themeColor="text1" w:themeTint="A6"/>
          <w:sz w:val="20"/>
          <w:szCs w:val="20"/>
          <w:highlight w:val="lightGray"/>
          <w:shd w:val="clear" w:color="auto" w:fill="FFFF00"/>
        </w:rPr>
        <w:t xml:space="preserve"> ?</w:t>
      </w:r>
      <w:proofErr w:type="gramEnd"/>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Ans</w:t>
      </w:r>
      <w:proofErr w:type="spellEnd"/>
      <w:r w:rsidRPr="00B67511">
        <w:rPr>
          <w:rFonts w:ascii="Times New Roman" w:eastAsia="Times New Roman" w:hAnsi="Times New Roman" w:cs="Times New Roman"/>
          <w:bCs/>
          <w:color w:val="595959" w:themeColor="text1" w:themeTint="A6"/>
          <w:sz w:val="20"/>
          <w:szCs w:val="20"/>
          <w:shd w:val="clear" w:color="auto" w:fill="FFFFFF"/>
        </w:rPr>
        <w:t>: @Test, @</w:t>
      </w:r>
      <w:proofErr w:type="spellStart"/>
      <w:r w:rsidRPr="00B67511">
        <w:rPr>
          <w:rFonts w:ascii="Times New Roman" w:eastAsia="Times New Roman" w:hAnsi="Times New Roman" w:cs="Times New Roman"/>
          <w:bCs/>
          <w:color w:val="595959" w:themeColor="text1" w:themeTint="A6"/>
          <w:sz w:val="20"/>
          <w:szCs w:val="20"/>
          <w:shd w:val="clear" w:color="auto" w:fill="FFFFFF"/>
        </w:rPr>
        <w:t>BeforeSuite</w:t>
      </w:r>
      <w:proofErr w:type="spellEnd"/>
      <w:r w:rsidRPr="00B67511">
        <w:rPr>
          <w:rFonts w:ascii="Times New Roman" w:eastAsia="Times New Roman" w:hAnsi="Times New Roman" w:cs="Times New Roman"/>
          <w:bCs/>
          <w:color w:val="595959" w:themeColor="text1" w:themeTint="A6"/>
          <w:sz w:val="20"/>
          <w:szCs w:val="20"/>
          <w:shd w:val="clear" w:color="auto" w:fill="FFFFFF"/>
        </w:rPr>
        <w:t>, @</w:t>
      </w:r>
      <w:proofErr w:type="spellStart"/>
      <w:r w:rsidRPr="00B67511">
        <w:rPr>
          <w:rFonts w:ascii="Times New Roman" w:eastAsia="Times New Roman" w:hAnsi="Times New Roman" w:cs="Times New Roman"/>
          <w:bCs/>
          <w:color w:val="595959" w:themeColor="text1" w:themeTint="A6"/>
          <w:sz w:val="20"/>
          <w:szCs w:val="20"/>
          <w:shd w:val="clear" w:color="auto" w:fill="FFFFFF"/>
        </w:rPr>
        <w:t>AfterSuite</w:t>
      </w:r>
      <w:proofErr w:type="spellEnd"/>
      <w:r w:rsidRPr="00B67511">
        <w:rPr>
          <w:rFonts w:ascii="Times New Roman" w:eastAsia="Times New Roman" w:hAnsi="Times New Roman" w:cs="Times New Roman"/>
          <w:bCs/>
          <w:color w:val="595959" w:themeColor="text1" w:themeTint="A6"/>
          <w:sz w:val="20"/>
          <w:szCs w:val="20"/>
          <w:shd w:val="clear" w:color="auto" w:fill="FFFFFF"/>
        </w:rPr>
        <w:t>, @</w:t>
      </w:r>
      <w:proofErr w:type="spellStart"/>
      <w:r w:rsidRPr="00B67511">
        <w:rPr>
          <w:rFonts w:ascii="Times New Roman" w:eastAsia="Times New Roman" w:hAnsi="Times New Roman" w:cs="Times New Roman"/>
          <w:bCs/>
          <w:color w:val="595959" w:themeColor="text1" w:themeTint="A6"/>
          <w:sz w:val="20"/>
          <w:szCs w:val="20"/>
          <w:shd w:val="clear" w:color="auto" w:fill="FFFFFF"/>
        </w:rPr>
        <w:t>BeforeTest</w:t>
      </w:r>
      <w:proofErr w:type="spellEnd"/>
      <w:r w:rsidRPr="00B67511">
        <w:rPr>
          <w:rFonts w:ascii="Times New Roman" w:eastAsia="Times New Roman" w:hAnsi="Times New Roman" w:cs="Times New Roman"/>
          <w:bCs/>
          <w:color w:val="595959" w:themeColor="text1" w:themeTint="A6"/>
          <w:sz w:val="20"/>
          <w:szCs w:val="20"/>
          <w:shd w:val="clear" w:color="auto" w:fill="FFFFFF"/>
        </w:rPr>
        <w:t>, @</w:t>
      </w:r>
      <w:proofErr w:type="spellStart"/>
      <w:r w:rsidRPr="00B67511">
        <w:rPr>
          <w:rFonts w:ascii="Times New Roman" w:eastAsia="Times New Roman" w:hAnsi="Times New Roman" w:cs="Times New Roman"/>
          <w:bCs/>
          <w:color w:val="595959" w:themeColor="text1" w:themeTint="A6"/>
          <w:sz w:val="20"/>
          <w:szCs w:val="20"/>
          <w:shd w:val="clear" w:color="auto" w:fill="FFFFFF"/>
        </w:rPr>
        <w:t>AfterTest</w:t>
      </w:r>
      <w:proofErr w:type="spellEnd"/>
      <w:r w:rsidRPr="00B67511">
        <w:rPr>
          <w:rFonts w:ascii="Times New Roman" w:eastAsia="Times New Roman" w:hAnsi="Times New Roman" w:cs="Times New Roman"/>
          <w:bCs/>
          <w:color w:val="595959" w:themeColor="text1" w:themeTint="A6"/>
          <w:sz w:val="20"/>
          <w:szCs w:val="20"/>
          <w:shd w:val="clear" w:color="auto" w:fill="FFFFFF"/>
        </w:rPr>
        <w:t>, @</w:t>
      </w:r>
      <w:proofErr w:type="spellStart"/>
      <w:r w:rsidRPr="00B67511">
        <w:rPr>
          <w:rFonts w:ascii="Times New Roman" w:eastAsia="Times New Roman" w:hAnsi="Times New Roman" w:cs="Times New Roman"/>
          <w:bCs/>
          <w:color w:val="595959" w:themeColor="text1" w:themeTint="A6"/>
          <w:sz w:val="20"/>
          <w:szCs w:val="20"/>
          <w:shd w:val="clear" w:color="auto" w:fill="FFFFFF"/>
        </w:rPr>
        <w:t>BeforeClass</w:t>
      </w:r>
      <w:proofErr w:type="spellEnd"/>
      <w:r w:rsidRPr="00B67511">
        <w:rPr>
          <w:rFonts w:ascii="Times New Roman" w:eastAsia="Times New Roman" w:hAnsi="Times New Roman" w:cs="Times New Roman"/>
          <w:bCs/>
          <w:color w:val="595959" w:themeColor="text1" w:themeTint="A6"/>
          <w:sz w:val="20"/>
          <w:szCs w:val="20"/>
          <w:shd w:val="clear" w:color="auto" w:fill="FFFFFF"/>
        </w:rPr>
        <w:t>, @</w:t>
      </w:r>
      <w:proofErr w:type="spellStart"/>
      <w:r w:rsidRPr="00B67511">
        <w:rPr>
          <w:rFonts w:ascii="Times New Roman" w:eastAsia="Times New Roman" w:hAnsi="Times New Roman" w:cs="Times New Roman"/>
          <w:bCs/>
          <w:color w:val="595959" w:themeColor="text1" w:themeTint="A6"/>
          <w:sz w:val="20"/>
          <w:szCs w:val="20"/>
          <w:shd w:val="clear" w:color="auto" w:fill="FFFFFF"/>
        </w:rPr>
        <w:t>AfterClass</w:t>
      </w:r>
      <w:proofErr w:type="spellEnd"/>
      <w:r w:rsidRPr="00B67511">
        <w:rPr>
          <w:rFonts w:ascii="Times New Roman" w:eastAsia="Times New Roman" w:hAnsi="Times New Roman" w:cs="Times New Roman"/>
          <w:bCs/>
          <w:color w:val="595959" w:themeColor="text1" w:themeTint="A6"/>
          <w:sz w:val="20"/>
          <w:szCs w:val="20"/>
          <w:shd w:val="clear" w:color="auto" w:fill="FFFFFF"/>
        </w:rPr>
        <w:t>, @</w:t>
      </w:r>
      <w:proofErr w:type="spellStart"/>
      <w:r w:rsidRPr="00B67511">
        <w:rPr>
          <w:rFonts w:ascii="Times New Roman" w:eastAsia="Times New Roman" w:hAnsi="Times New Roman" w:cs="Times New Roman"/>
          <w:bCs/>
          <w:color w:val="595959" w:themeColor="text1" w:themeTint="A6"/>
          <w:sz w:val="20"/>
          <w:szCs w:val="20"/>
          <w:shd w:val="clear" w:color="auto" w:fill="FFFFFF"/>
        </w:rPr>
        <w:t>BeforeMethod</w:t>
      </w:r>
      <w:proofErr w:type="spellEnd"/>
      <w:r w:rsidRPr="00B67511">
        <w:rPr>
          <w:rFonts w:ascii="Times New Roman" w:eastAsia="Times New Roman" w:hAnsi="Times New Roman" w:cs="Times New Roman"/>
          <w:bCs/>
          <w:color w:val="595959" w:themeColor="text1" w:themeTint="A6"/>
          <w:sz w:val="20"/>
          <w:szCs w:val="20"/>
          <w:shd w:val="clear" w:color="auto" w:fill="FFFFFF"/>
        </w:rPr>
        <w:t>, @</w:t>
      </w:r>
      <w:proofErr w:type="spellStart"/>
      <w:r w:rsidRPr="00B67511">
        <w:rPr>
          <w:rFonts w:ascii="Times New Roman" w:eastAsia="Times New Roman" w:hAnsi="Times New Roman" w:cs="Times New Roman"/>
          <w:bCs/>
          <w:color w:val="595959" w:themeColor="text1" w:themeTint="A6"/>
          <w:sz w:val="20"/>
          <w:szCs w:val="20"/>
          <w:shd w:val="clear" w:color="auto" w:fill="FFFFFF"/>
        </w:rPr>
        <w:t>AfterMethod</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
    <w:p w:rsidR="00C0633F" w:rsidRPr="00B67511" w:rsidRDefault="00C0633F"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What are different types of locators?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Ans</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There are 8 types of locators and all are the static methods of the </w:t>
      </w:r>
      <w:proofErr w:type="gramStart"/>
      <w:r w:rsidRPr="00B67511">
        <w:rPr>
          <w:rFonts w:ascii="Times New Roman" w:eastAsia="Times New Roman" w:hAnsi="Times New Roman" w:cs="Times New Roman"/>
          <w:bCs/>
          <w:color w:val="595959" w:themeColor="text1" w:themeTint="A6"/>
          <w:sz w:val="20"/>
          <w:szCs w:val="20"/>
          <w:shd w:val="clear" w:color="auto" w:fill="FFFFFF"/>
        </w:rPr>
        <w:t>By</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class.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By.id(</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By.name(), </w:t>
      </w:r>
      <w:proofErr w:type="spellStart"/>
      <w:r w:rsidRPr="00B67511">
        <w:rPr>
          <w:rFonts w:ascii="Times New Roman" w:eastAsia="Times New Roman" w:hAnsi="Times New Roman" w:cs="Times New Roman"/>
          <w:bCs/>
          <w:color w:val="595959" w:themeColor="text1" w:themeTint="A6"/>
          <w:sz w:val="20"/>
          <w:szCs w:val="20"/>
          <w:shd w:val="clear" w:color="auto" w:fill="FFFFFF"/>
        </w:rPr>
        <w:t>By.tagName</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By.className</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By.linkText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By.partialLinkText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By.xpath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By.cssSelector</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
    <w:p w:rsidR="00177F92" w:rsidRDefault="00177F92"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How will you find an element using Selenium?</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In Selenium every object or control in a web page is referred </w:t>
      </w:r>
      <w:proofErr w:type="gramStart"/>
      <w:r w:rsidRPr="00B67511">
        <w:rPr>
          <w:rFonts w:ascii="Times New Roman" w:eastAsia="Times New Roman" w:hAnsi="Times New Roman" w:cs="Times New Roman"/>
          <w:bCs/>
          <w:color w:val="595959" w:themeColor="text1" w:themeTint="A6"/>
          <w:sz w:val="20"/>
          <w:szCs w:val="20"/>
          <w:shd w:val="clear" w:color="auto" w:fill="FFFFFF"/>
        </w:rPr>
        <w:t>as an elements</w:t>
      </w:r>
      <w:proofErr w:type="gramEnd"/>
      <w:r w:rsidRPr="00B67511">
        <w:rPr>
          <w:rFonts w:ascii="Times New Roman" w:eastAsia="Times New Roman" w:hAnsi="Times New Roman" w:cs="Times New Roman"/>
          <w:bCs/>
          <w:color w:val="595959" w:themeColor="text1" w:themeTint="A6"/>
          <w:sz w:val="20"/>
          <w:szCs w:val="20"/>
          <w:shd w:val="clear" w:color="auto" w:fill="FFFFFF"/>
        </w:rPr>
        <w:t>, there are different ways to find an element in a web page they are</w:t>
      </w:r>
    </w:p>
    <w:p w:rsidR="00B67511" w:rsidRPr="00B67511" w:rsidRDefault="00B67511" w:rsidP="00B67511">
      <w:pPr>
        <w:numPr>
          <w:ilvl w:val="0"/>
          <w:numId w:val="20"/>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ID</w:t>
      </w:r>
    </w:p>
    <w:p w:rsidR="00B67511" w:rsidRPr="00B67511" w:rsidRDefault="00B67511" w:rsidP="00B67511">
      <w:pPr>
        <w:numPr>
          <w:ilvl w:val="0"/>
          <w:numId w:val="20"/>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Name</w:t>
      </w:r>
    </w:p>
    <w:p w:rsidR="00B67511" w:rsidRPr="00B67511" w:rsidRDefault="00B67511" w:rsidP="00B67511">
      <w:pPr>
        <w:numPr>
          <w:ilvl w:val="0"/>
          <w:numId w:val="20"/>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Tag</w:t>
      </w:r>
    </w:p>
    <w:p w:rsidR="00B67511" w:rsidRPr="00B67511" w:rsidRDefault="00B67511" w:rsidP="00B67511">
      <w:pPr>
        <w:numPr>
          <w:ilvl w:val="0"/>
          <w:numId w:val="20"/>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Attribute</w:t>
      </w:r>
    </w:p>
    <w:p w:rsidR="00B67511" w:rsidRPr="00B67511" w:rsidRDefault="00B67511" w:rsidP="00B67511">
      <w:pPr>
        <w:numPr>
          <w:ilvl w:val="0"/>
          <w:numId w:val="20"/>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CSS</w:t>
      </w:r>
    </w:p>
    <w:p w:rsidR="00B67511" w:rsidRPr="00B67511" w:rsidRDefault="00B67511" w:rsidP="00B67511">
      <w:pPr>
        <w:numPr>
          <w:ilvl w:val="0"/>
          <w:numId w:val="20"/>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Linktext</w:t>
      </w:r>
      <w:proofErr w:type="spellEnd"/>
    </w:p>
    <w:p w:rsidR="00B67511" w:rsidRPr="00B67511" w:rsidRDefault="00B67511" w:rsidP="00B67511">
      <w:pPr>
        <w:numPr>
          <w:ilvl w:val="0"/>
          <w:numId w:val="20"/>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PartialLinkText</w:t>
      </w:r>
      <w:proofErr w:type="spellEnd"/>
    </w:p>
    <w:p w:rsidR="00B67511" w:rsidRPr="00732BEB" w:rsidRDefault="00B67511" w:rsidP="00B67511">
      <w:pPr>
        <w:numPr>
          <w:ilvl w:val="0"/>
          <w:numId w:val="20"/>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etc</w:t>
      </w:r>
      <w:proofErr w:type="spellEnd"/>
    </w:p>
    <w:p w:rsidR="00732BEB" w:rsidRPr="00B67511" w:rsidRDefault="00732BEB" w:rsidP="00732BEB">
      <w:p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p>
    <w:p w:rsidR="00600502" w:rsidRDefault="00600502"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What is the difference between Assert and Verify?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Assert</w:t>
      </w:r>
      <w:r w:rsidRPr="00B67511">
        <w:rPr>
          <w:rFonts w:ascii="Times New Roman" w:eastAsia="Times New Roman" w:hAnsi="Times New Roman" w:cs="Times New Roman"/>
          <w:bCs/>
          <w:color w:val="595959" w:themeColor="text1" w:themeTint="A6"/>
          <w:sz w:val="20"/>
          <w:szCs w:val="20"/>
          <w:shd w:val="clear" w:color="auto" w:fill="FFFFFF"/>
        </w:rPr>
        <w:t>- it is used to verify the result. If the test case fails then it will stop the execution of the test case there itself and move the control to other test case.</w:t>
      </w:r>
    </w:p>
    <w:p w:rsidR="00BF3B4B" w:rsidRDefault="00BF3B4B" w:rsidP="00B67511">
      <w:pPr>
        <w:spacing w:after="0" w:line="240" w:lineRule="auto"/>
        <w:rPr>
          <w:rFonts w:ascii="Times New Roman" w:eastAsia="Times New Roman" w:hAnsi="Times New Roman" w:cs="Times New Roman"/>
          <w:bCs/>
          <w:color w:val="595959" w:themeColor="text1" w:themeTint="A6"/>
          <w:sz w:val="20"/>
          <w:szCs w:val="20"/>
          <w:u w:val="single"/>
          <w:shd w:val="clear" w:color="auto" w:fill="FFFFFF"/>
        </w:rPr>
      </w:pP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u w:val="single"/>
          <w:shd w:val="clear" w:color="auto" w:fill="FFFFFF"/>
        </w:rPr>
        <w:t>Verify</w:t>
      </w:r>
      <w:r w:rsidRPr="00B67511">
        <w:rPr>
          <w:rFonts w:ascii="Times New Roman" w:eastAsia="Times New Roman" w:hAnsi="Times New Roman" w:cs="Times New Roman"/>
          <w:bCs/>
          <w:color w:val="595959" w:themeColor="text1" w:themeTint="A6"/>
          <w:sz w:val="20"/>
          <w:szCs w:val="20"/>
          <w:shd w:val="clear" w:color="auto" w:fill="FFFFFF"/>
        </w:rPr>
        <w:t>- it is also used to verify the result. If the test case fails then it will not stop the execution of that test case.</w:t>
      </w:r>
    </w:p>
    <w:p w:rsidR="00732BEB" w:rsidRPr="00B67511" w:rsidRDefault="00732BEB"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Explain what assertion in Selenium is and what are the types of assertion?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Assertion is used as a verification point. It verifies that the state of the application conforms to what is expected.  The types of assertion are “assert”, “Verify” and “wait </w:t>
      </w:r>
      <w:proofErr w:type="gramStart"/>
      <w:r w:rsidRPr="00B67511">
        <w:rPr>
          <w:rFonts w:ascii="Times New Roman" w:eastAsia="Times New Roman" w:hAnsi="Times New Roman" w:cs="Times New Roman"/>
          <w:bCs/>
          <w:color w:val="595959" w:themeColor="text1" w:themeTint="A6"/>
          <w:sz w:val="20"/>
          <w:szCs w:val="20"/>
          <w:shd w:val="clear" w:color="auto" w:fill="FFFFFF"/>
        </w:rPr>
        <w:t>For</w:t>
      </w:r>
      <w:proofErr w:type="gramEnd"/>
      <w:r w:rsidRPr="00B67511">
        <w:rPr>
          <w:rFonts w:ascii="Times New Roman" w:eastAsia="Times New Roman" w:hAnsi="Times New Roman" w:cs="Times New Roman"/>
          <w:bCs/>
          <w:color w:val="595959" w:themeColor="text1" w:themeTint="A6"/>
          <w:sz w:val="20"/>
          <w:szCs w:val="20"/>
          <w:shd w:val="clear" w:color="auto" w:fill="FFFFFF"/>
        </w:rPr>
        <w:t>”.</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 xml:space="preserve">What is </w:t>
      </w:r>
      <w:proofErr w:type="spellStart"/>
      <w:proofErr w:type="gramStart"/>
      <w:r w:rsidRPr="00B67511">
        <w:rPr>
          <w:rFonts w:ascii="Times New Roman" w:eastAsia="Times New Roman" w:hAnsi="Times New Roman" w:cs="Times New Roman"/>
          <w:bCs/>
          <w:color w:val="595959" w:themeColor="text1" w:themeTint="A6"/>
          <w:sz w:val="20"/>
          <w:szCs w:val="20"/>
          <w:highlight w:val="lightGray"/>
          <w:shd w:val="clear" w:color="auto" w:fill="FFFF00"/>
        </w:rPr>
        <w:t>XPath</w:t>
      </w:r>
      <w:proofErr w:type="spellEnd"/>
      <w:proofErr w:type="gramEnd"/>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is a technique for uniquely identifying an element on a web page. It behaves like an address to a HTML element such as check boxes, text, images, links, and </w:t>
      </w:r>
      <w:proofErr w:type="spellStart"/>
      <w:r w:rsidRPr="00B67511">
        <w:rPr>
          <w:rFonts w:ascii="Times New Roman" w:eastAsia="Times New Roman" w:hAnsi="Times New Roman" w:cs="Times New Roman"/>
          <w:bCs/>
          <w:color w:val="595959" w:themeColor="text1" w:themeTint="A6"/>
          <w:sz w:val="20"/>
          <w:szCs w:val="20"/>
          <w:shd w:val="clear" w:color="auto" w:fill="FFFFFF"/>
        </w:rPr>
        <w:t>divs</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etc. In Selenium, we treat </w:t>
      </w:r>
      <w:proofErr w:type="spellStart"/>
      <w:r w:rsidRPr="00B67511">
        <w:rPr>
          <w:rFonts w:ascii="Times New Roman" w:eastAsia="Times New Roman" w:hAnsi="Times New Roman" w:cs="Times New Roman"/>
          <w:bCs/>
          <w:color w:val="595959" w:themeColor="text1" w:themeTint="A6"/>
          <w:sz w:val="20"/>
          <w:szCs w:val="20"/>
          <w:shd w:val="clear" w:color="auto" w:fill="FFFFFF"/>
        </w:rPr>
        <w:t>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as one of the most trusted element locators. </w:t>
      </w:r>
      <w:proofErr w:type="spellStart"/>
      <w:r w:rsidRPr="00B67511">
        <w:rPr>
          <w:rFonts w:ascii="Times New Roman" w:eastAsia="Times New Roman" w:hAnsi="Times New Roman" w:cs="Times New Roman"/>
          <w:bCs/>
          <w:color w:val="595959" w:themeColor="text1" w:themeTint="A6"/>
          <w:sz w:val="20"/>
          <w:szCs w:val="20"/>
          <w:shd w:val="clear" w:color="auto" w:fill="FFFFFF"/>
        </w:rPr>
        <w:t>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is much more than an address as it not only points to the end point, it also contains the whole map to lead to a destination.</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What is Firebug?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Firebug is the most famous add-on for the Firefox browser. It gives you control over the document object model of the web page so that you can modify, manage, and monitor the CSS, HTML, and JavaScript in real-time. You can edit, debug, and monitor CSS, HTML, and JavaScript live in any web page.</w:t>
      </w:r>
    </w:p>
    <w:p w:rsidR="00732BEB" w:rsidRDefault="00732BEB" w:rsidP="00B67511">
      <w:pPr>
        <w:spacing w:after="0" w:line="240" w:lineRule="auto"/>
        <w:rPr>
          <w:rFonts w:ascii="Times New Roman" w:eastAsia="Times New Roman" w:hAnsi="Times New Roman" w:cs="Times New Roman"/>
          <w:color w:val="595959" w:themeColor="text1" w:themeTint="A6"/>
          <w:sz w:val="20"/>
          <w:szCs w:val="20"/>
          <w:highlight w:val="lightGray"/>
          <w:shd w:val="clear" w:color="auto" w:fill="FFFF00"/>
        </w:rPr>
      </w:pPr>
    </w:p>
    <w:p w:rsidR="00CC56B5" w:rsidRDefault="00CC56B5" w:rsidP="00B67511">
      <w:pPr>
        <w:spacing w:after="0" w:line="240" w:lineRule="auto"/>
        <w:rPr>
          <w:rFonts w:ascii="Times New Roman" w:eastAsia="Times New Roman" w:hAnsi="Times New Roman" w:cs="Times New Roman"/>
          <w:color w:val="595959" w:themeColor="text1" w:themeTint="A6"/>
          <w:sz w:val="20"/>
          <w:szCs w:val="20"/>
          <w:highlight w:val="lightGray"/>
          <w:shd w:val="clear" w:color="auto" w:fill="FFFF00"/>
        </w:rPr>
      </w:pPr>
    </w:p>
    <w:p w:rsidR="00CC56B5" w:rsidRPr="00CC56B5" w:rsidRDefault="00CC56B5" w:rsidP="00CC56B5">
      <w:pPr>
        <w:spacing w:after="0" w:line="240" w:lineRule="auto"/>
        <w:rPr>
          <w:rFonts w:ascii="Times New Roman" w:eastAsia="Times New Roman" w:hAnsi="Times New Roman" w:cs="Times New Roman"/>
          <w:color w:val="595959" w:themeColor="text1" w:themeTint="A6"/>
          <w:sz w:val="20"/>
          <w:szCs w:val="20"/>
          <w:highlight w:val="lightGray"/>
          <w:shd w:val="clear" w:color="auto" w:fill="FFFF00"/>
        </w:rPr>
      </w:pPr>
      <w:r w:rsidRPr="00CC56B5">
        <w:rPr>
          <w:rFonts w:ascii="Times New Roman" w:eastAsia="Times New Roman" w:hAnsi="Times New Roman" w:cs="Times New Roman"/>
          <w:color w:val="595959" w:themeColor="text1" w:themeTint="A6"/>
          <w:sz w:val="20"/>
          <w:szCs w:val="20"/>
          <w:highlight w:val="lightGray"/>
          <w:shd w:val="clear" w:color="auto" w:fill="FFFF00"/>
        </w:rPr>
        <w:t>Problem with Page Objects:</w:t>
      </w:r>
    </w:p>
    <w:p w:rsidR="00CC56B5" w:rsidRPr="00CC56B5" w:rsidRDefault="00CC56B5" w:rsidP="00CC56B5">
      <w:pPr>
        <w:pStyle w:val="NormalWeb"/>
        <w:spacing w:before="0" w:beforeAutospacing="0" w:after="150" w:afterAutospacing="0" w:line="432" w:lineRule="atLeast"/>
        <w:rPr>
          <w:rFonts w:asciiTheme="minorHAnsi" w:hAnsiTheme="minorHAnsi" w:cstheme="minorHAnsi"/>
          <w:color w:val="242729"/>
          <w:sz w:val="20"/>
          <w:szCs w:val="20"/>
        </w:rPr>
      </w:pPr>
      <w:r w:rsidRPr="00CC56B5">
        <w:rPr>
          <w:rFonts w:asciiTheme="minorHAnsi" w:hAnsiTheme="minorHAnsi" w:cstheme="minorHAnsi"/>
          <w:color w:val="242729"/>
          <w:sz w:val="20"/>
          <w:szCs w:val="20"/>
        </w:rPr>
        <w:t xml:space="preserve">Page objects is a </w:t>
      </w:r>
      <w:proofErr w:type="spellStart"/>
      <w:r w:rsidRPr="00000C2B">
        <w:rPr>
          <w:rFonts w:asciiTheme="minorHAnsi" w:hAnsiTheme="minorHAnsi" w:cstheme="minorHAnsi"/>
          <w:b/>
          <w:color w:val="242729"/>
          <w:sz w:val="20"/>
          <w:szCs w:val="20"/>
        </w:rPr>
        <w:t>well known</w:t>
      </w:r>
      <w:proofErr w:type="spellEnd"/>
      <w:r w:rsidRPr="00000C2B">
        <w:rPr>
          <w:rFonts w:asciiTheme="minorHAnsi" w:hAnsiTheme="minorHAnsi" w:cstheme="minorHAnsi"/>
          <w:b/>
          <w:color w:val="242729"/>
          <w:sz w:val="20"/>
          <w:szCs w:val="20"/>
        </w:rPr>
        <w:t xml:space="preserve"> design pattern</w:t>
      </w:r>
      <w:r w:rsidRPr="00CC56B5">
        <w:rPr>
          <w:rFonts w:asciiTheme="minorHAnsi" w:hAnsiTheme="minorHAnsi" w:cstheme="minorHAnsi"/>
          <w:color w:val="242729"/>
          <w:sz w:val="20"/>
          <w:szCs w:val="20"/>
        </w:rPr>
        <w:t xml:space="preserve">, widely accepted by the automation engineers, to create separate class file for each page of the application to group all the elements as properties and their behaviors / business functionalities as methods of the class. But it might not be a great idea always, especially when the page has more / </w:t>
      </w:r>
      <w:r w:rsidRPr="008154E3">
        <w:rPr>
          <w:rFonts w:asciiTheme="minorHAnsi" w:hAnsiTheme="minorHAnsi" w:cstheme="minorHAnsi"/>
          <w:b/>
          <w:color w:val="242729"/>
          <w:sz w:val="20"/>
          <w:szCs w:val="20"/>
        </w:rPr>
        <w:t>different sets of elements</w:t>
      </w:r>
      <w:r w:rsidRPr="00CC56B5">
        <w:rPr>
          <w:rFonts w:asciiTheme="minorHAnsi" w:hAnsiTheme="minorHAnsi" w:cstheme="minorHAnsi"/>
          <w:color w:val="242729"/>
          <w:sz w:val="20"/>
          <w:szCs w:val="20"/>
        </w:rPr>
        <w:t xml:space="preserve"> / </w:t>
      </w:r>
      <w:r w:rsidRPr="008154E3">
        <w:rPr>
          <w:rFonts w:asciiTheme="minorHAnsi" w:hAnsiTheme="minorHAnsi" w:cstheme="minorHAnsi"/>
          <w:b/>
          <w:color w:val="242729"/>
          <w:sz w:val="20"/>
          <w:szCs w:val="20"/>
        </w:rPr>
        <w:t>complex element like a grid</w:t>
      </w:r>
      <w:r w:rsidRPr="00CC56B5">
        <w:rPr>
          <w:rFonts w:asciiTheme="minorHAnsi" w:hAnsiTheme="minorHAnsi" w:cstheme="minorHAnsi"/>
          <w:color w:val="242729"/>
          <w:sz w:val="20"/>
          <w:szCs w:val="20"/>
        </w:rPr>
        <w:t xml:space="preserve"> / </w:t>
      </w:r>
      <w:r w:rsidRPr="008154E3">
        <w:rPr>
          <w:rFonts w:asciiTheme="minorHAnsi" w:hAnsiTheme="minorHAnsi" w:cstheme="minorHAnsi"/>
          <w:b/>
          <w:color w:val="242729"/>
          <w:sz w:val="20"/>
          <w:szCs w:val="20"/>
        </w:rPr>
        <w:t>calendar widget</w:t>
      </w:r>
      <w:r w:rsidRPr="00CC56B5">
        <w:rPr>
          <w:rFonts w:asciiTheme="minorHAnsi" w:hAnsiTheme="minorHAnsi" w:cstheme="minorHAnsi"/>
          <w:color w:val="242729"/>
          <w:sz w:val="20"/>
          <w:szCs w:val="20"/>
        </w:rPr>
        <w:t xml:space="preserve"> / a HTML table etc.</w:t>
      </w:r>
    </w:p>
    <w:p w:rsidR="00CC56B5" w:rsidRDefault="00CC56B5" w:rsidP="00B67511">
      <w:pPr>
        <w:spacing w:after="0" w:line="240" w:lineRule="auto"/>
        <w:rPr>
          <w:rFonts w:ascii="Times New Roman" w:eastAsia="Times New Roman" w:hAnsi="Times New Roman" w:cs="Times New Roman"/>
          <w:color w:val="595959" w:themeColor="text1" w:themeTint="A6"/>
          <w:sz w:val="20"/>
          <w:szCs w:val="20"/>
          <w:highlight w:val="lightGray"/>
          <w:shd w:val="clear" w:color="auto" w:fill="FFFF00"/>
        </w:rPr>
      </w:pPr>
    </w:p>
    <w:p w:rsidR="00CC56B5" w:rsidRDefault="00CC56B5" w:rsidP="00B67511">
      <w:pPr>
        <w:spacing w:after="0" w:line="240" w:lineRule="auto"/>
        <w:rPr>
          <w:rFonts w:ascii="Times New Roman" w:eastAsia="Times New Roman" w:hAnsi="Times New Roman" w:cs="Times New Roman"/>
          <w:color w:val="595959" w:themeColor="text1" w:themeTint="A6"/>
          <w:sz w:val="20"/>
          <w:szCs w:val="20"/>
          <w:highlight w:val="lightGray"/>
          <w:shd w:val="clear" w:color="auto" w:fill="FFFF00"/>
        </w:rPr>
      </w:pPr>
    </w:p>
    <w:p w:rsidR="00240CB0" w:rsidRDefault="00240CB0" w:rsidP="00B67511">
      <w:pPr>
        <w:spacing w:after="0" w:line="240" w:lineRule="auto"/>
        <w:rPr>
          <w:rFonts w:ascii="Times New Roman" w:eastAsia="Times New Roman" w:hAnsi="Times New Roman" w:cs="Times New Roman"/>
          <w:color w:val="595959" w:themeColor="text1" w:themeTint="A6"/>
          <w:sz w:val="20"/>
          <w:szCs w:val="20"/>
          <w:highlight w:val="lightGray"/>
          <w:shd w:val="clear" w:color="auto" w:fill="FFFF00"/>
        </w:rPr>
      </w:pPr>
      <w:proofErr w:type="gramStart"/>
      <w:r>
        <w:rPr>
          <w:rFonts w:ascii="Times New Roman" w:eastAsia="Times New Roman" w:hAnsi="Times New Roman" w:cs="Times New Roman"/>
          <w:color w:val="595959" w:themeColor="text1" w:themeTint="A6"/>
          <w:sz w:val="20"/>
          <w:szCs w:val="20"/>
          <w:highlight w:val="lightGray"/>
          <w:shd w:val="clear" w:color="auto" w:fill="FFFF00"/>
        </w:rPr>
        <w:t>Difference between POM and Keyword Driven Framework.</w:t>
      </w:r>
      <w:proofErr w:type="gramEnd"/>
    </w:p>
    <w:p w:rsidR="00240CB0" w:rsidRPr="00240CB0" w:rsidRDefault="00240CB0" w:rsidP="00240CB0">
      <w:pPr>
        <w:shd w:val="clear" w:color="auto" w:fill="FFFFFF"/>
        <w:spacing w:after="0" w:line="240" w:lineRule="auto"/>
        <w:textAlignment w:val="baseline"/>
        <w:rPr>
          <w:rFonts w:eastAsia="Times New Roman" w:cstheme="minorHAnsi"/>
          <w:color w:val="242729"/>
          <w:sz w:val="20"/>
          <w:szCs w:val="20"/>
        </w:rPr>
      </w:pPr>
      <w:r w:rsidRPr="00240CB0">
        <w:rPr>
          <w:rFonts w:eastAsia="Times New Roman" w:cstheme="minorHAnsi"/>
          <w:color w:val="242729"/>
          <w:sz w:val="20"/>
          <w:szCs w:val="20"/>
        </w:rPr>
        <w:t>As I understand, in </w:t>
      </w:r>
      <w:r w:rsidRPr="00240CB0">
        <w:rPr>
          <w:rFonts w:eastAsia="Times New Roman" w:cstheme="minorHAnsi"/>
          <w:b/>
          <w:bCs/>
          <w:color w:val="242729"/>
          <w:sz w:val="20"/>
          <w:szCs w:val="20"/>
          <w:bdr w:val="none" w:sz="0" w:space="0" w:color="auto" w:frame="1"/>
        </w:rPr>
        <w:t>Page Object</w:t>
      </w:r>
      <w:r w:rsidRPr="00240CB0">
        <w:rPr>
          <w:rFonts w:eastAsia="Times New Roman" w:cstheme="minorHAnsi"/>
          <w:color w:val="242729"/>
          <w:sz w:val="20"/>
          <w:szCs w:val="20"/>
        </w:rPr>
        <w:t>, we must create a java class for each page. In </w:t>
      </w:r>
      <w:r w:rsidRPr="00240CB0">
        <w:rPr>
          <w:rFonts w:eastAsia="Times New Roman" w:cstheme="minorHAnsi"/>
          <w:b/>
          <w:bCs/>
          <w:color w:val="242729"/>
          <w:sz w:val="20"/>
          <w:szCs w:val="20"/>
          <w:bdr w:val="none" w:sz="0" w:space="0" w:color="auto" w:frame="1"/>
        </w:rPr>
        <w:t>Keyword Driven Framework</w:t>
      </w:r>
      <w:r w:rsidRPr="00240CB0">
        <w:rPr>
          <w:rFonts w:eastAsia="Times New Roman" w:cstheme="minorHAnsi"/>
          <w:color w:val="242729"/>
          <w:sz w:val="20"/>
          <w:szCs w:val="20"/>
        </w:rPr>
        <w:t>, we need to create a generic module, which based on input key perform action based on predefined rule(s).</w:t>
      </w:r>
    </w:p>
    <w:p w:rsidR="00240CB0" w:rsidRPr="00240CB0" w:rsidRDefault="00240CB0" w:rsidP="00240CB0">
      <w:pPr>
        <w:shd w:val="clear" w:color="auto" w:fill="FFFFFF"/>
        <w:spacing w:after="240" w:line="240" w:lineRule="auto"/>
        <w:textAlignment w:val="baseline"/>
        <w:rPr>
          <w:rFonts w:eastAsia="Times New Roman" w:cstheme="minorHAnsi"/>
          <w:color w:val="242729"/>
          <w:sz w:val="20"/>
          <w:szCs w:val="20"/>
        </w:rPr>
      </w:pPr>
      <w:r w:rsidRPr="00240CB0">
        <w:rPr>
          <w:rFonts w:eastAsia="Times New Roman" w:cstheme="minorHAnsi"/>
          <w:color w:val="242729"/>
          <w:sz w:val="20"/>
          <w:szCs w:val="20"/>
        </w:rPr>
        <w:lastRenderedPageBreak/>
        <w:t>My question is, when we implement keyword driven framework, is page object not an option anymore? Can a keyword driven framework and Page Object implementation co-exist?</w:t>
      </w:r>
    </w:p>
    <w:p w:rsidR="00240CB0" w:rsidRPr="00240CB0" w:rsidRDefault="00240CB0" w:rsidP="00240CB0">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240CB0">
        <w:rPr>
          <w:rFonts w:asciiTheme="minorHAnsi" w:hAnsiTheme="minorHAnsi" w:cstheme="minorHAnsi"/>
          <w:color w:val="242729"/>
          <w:sz w:val="20"/>
          <w:szCs w:val="20"/>
        </w:rPr>
        <w:t xml:space="preserve">Yes they can </w:t>
      </w:r>
      <w:proofErr w:type="gramStart"/>
      <w:r w:rsidRPr="00240CB0">
        <w:rPr>
          <w:rFonts w:asciiTheme="minorHAnsi" w:hAnsiTheme="minorHAnsi" w:cstheme="minorHAnsi"/>
          <w:color w:val="242729"/>
          <w:sz w:val="20"/>
          <w:szCs w:val="20"/>
        </w:rPr>
        <w:t>coexists</w:t>
      </w:r>
      <w:proofErr w:type="gramEnd"/>
      <w:r w:rsidRPr="00240CB0">
        <w:rPr>
          <w:rFonts w:asciiTheme="minorHAnsi" w:hAnsiTheme="minorHAnsi" w:cstheme="minorHAnsi"/>
          <w:color w:val="242729"/>
          <w:sz w:val="20"/>
          <w:szCs w:val="20"/>
        </w:rPr>
        <w:t>.</w:t>
      </w:r>
      <w:r>
        <w:rPr>
          <w:rFonts w:asciiTheme="minorHAnsi" w:hAnsiTheme="minorHAnsi" w:cstheme="minorHAnsi"/>
          <w:color w:val="242729"/>
          <w:sz w:val="20"/>
          <w:szCs w:val="20"/>
        </w:rPr>
        <w:t xml:space="preserve"> </w:t>
      </w:r>
      <w:r w:rsidRPr="00240CB0">
        <w:rPr>
          <w:rFonts w:asciiTheme="minorHAnsi" w:hAnsiTheme="minorHAnsi" w:cstheme="minorHAnsi"/>
          <w:color w:val="242729"/>
          <w:sz w:val="20"/>
          <w:szCs w:val="20"/>
        </w:rPr>
        <w:t>Whatever way you want to test I see Page Object as the foundation. It lower the maintenance cost a lot.</w:t>
      </w:r>
    </w:p>
    <w:p w:rsidR="00240CB0" w:rsidRPr="00240CB0" w:rsidRDefault="00240CB0" w:rsidP="00240CB0">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3F3C39">
        <w:rPr>
          <w:rFonts w:asciiTheme="minorHAnsi" w:hAnsiTheme="minorHAnsi" w:cstheme="minorHAnsi"/>
          <w:b/>
          <w:color w:val="242729"/>
          <w:sz w:val="20"/>
          <w:szCs w:val="20"/>
        </w:rPr>
        <w:t xml:space="preserve">Keyword driven Framework is created as a higher abstraction layer so that non-technical easier understands the test case design. </w:t>
      </w:r>
      <w:r w:rsidRPr="00240CB0">
        <w:rPr>
          <w:rFonts w:asciiTheme="minorHAnsi" w:hAnsiTheme="minorHAnsi" w:cstheme="minorHAnsi"/>
          <w:color w:val="242729"/>
          <w:sz w:val="20"/>
          <w:szCs w:val="20"/>
        </w:rPr>
        <w:t>Such as a function named login explains that it will login. This login function then uses the Page Objects to create element calls.</w:t>
      </w:r>
    </w:p>
    <w:p w:rsidR="00240CB0" w:rsidRPr="003F3C39" w:rsidRDefault="00240CB0" w:rsidP="00240CB0">
      <w:pPr>
        <w:pStyle w:val="NormalWeb"/>
        <w:shd w:val="clear" w:color="auto" w:fill="FFFFFF"/>
        <w:spacing w:before="0" w:beforeAutospacing="0" w:after="240" w:afterAutospacing="0"/>
        <w:textAlignment w:val="baseline"/>
        <w:rPr>
          <w:rFonts w:asciiTheme="minorHAnsi" w:hAnsiTheme="minorHAnsi" w:cstheme="minorHAnsi"/>
          <w:b/>
          <w:color w:val="242729"/>
          <w:sz w:val="20"/>
          <w:szCs w:val="20"/>
        </w:rPr>
      </w:pPr>
      <w:r w:rsidRPr="003F3C39">
        <w:rPr>
          <w:rFonts w:asciiTheme="minorHAnsi" w:hAnsiTheme="minorHAnsi" w:cstheme="minorHAnsi"/>
          <w:b/>
          <w:color w:val="242729"/>
          <w:sz w:val="20"/>
          <w:szCs w:val="20"/>
        </w:rPr>
        <w:t>So Page Object is only a lower level of abstraction to make it easier to create test cases.</w:t>
      </w:r>
    </w:p>
    <w:p w:rsidR="00240CB0" w:rsidRPr="00240CB0" w:rsidRDefault="009754D3" w:rsidP="00240CB0">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hyperlink r:id="rId59" w:history="1">
        <w:r w:rsidR="00240CB0" w:rsidRPr="00240CB0">
          <w:rPr>
            <w:rStyle w:val="Hyperlink"/>
            <w:rFonts w:asciiTheme="minorHAnsi" w:hAnsiTheme="minorHAnsi" w:cstheme="minorHAnsi"/>
            <w:color w:val="005999"/>
            <w:sz w:val="20"/>
            <w:szCs w:val="20"/>
            <w:bdr w:val="none" w:sz="0" w:space="0" w:color="auto" w:frame="1"/>
          </w:rPr>
          <w:t>http://www.ranorex.com/blog/keyword-driven-test-automation-framework</w:t>
        </w:r>
      </w:hyperlink>
    </w:p>
    <w:p w:rsidR="00240CB0" w:rsidRPr="00240CB0" w:rsidRDefault="00240CB0" w:rsidP="00240CB0">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240CB0">
        <w:rPr>
          <w:rFonts w:asciiTheme="minorHAnsi" w:hAnsiTheme="minorHAnsi" w:cstheme="minorHAnsi"/>
          <w:color w:val="242729"/>
          <w:sz w:val="20"/>
          <w:szCs w:val="20"/>
        </w:rPr>
        <w:t>This link explains what ke</w:t>
      </w:r>
      <w:r>
        <w:rPr>
          <w:rFonts w:asciiTheme="minorHAnsi" w:hAnsiTheme="minorHAnsi" w:cstheme="minorHAnsi"/>
          <w:color w:val="242729"/>
          <w:sz w:val="20"/>
          <w:szCs w:val="20"/>
        </w:rPr>
        <w:t>y</w:t>
      </w:r>
      <w:r w:rsidRPr="00240CB0">
        <w:rPr>
          <w:rFonts w:asciiTheme="minorHAnsi" w:hAnsiTheme="minorHAnsi" w:cstheme="minorHAnsi"/>
          <w:color w:val="242729"/>
          <w:sz w:val="20"/>
          <w:szCs w:val="20"/>
        </w:rPr>
        <w:t>word driven is.</w:t>
      </w:r>
    </w:p>
    <w:p w:rsidR="00240CB0" w:rsidRPr="00240CB0" w:rsidRDefault="00240CB0" w:rsidP="00240CB0">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240CB0">
        <w:rPr>
          <w:rFonts w:asciiTheme="minorHAnsi" w:hAnsiTheme="minorHAnsi" w:cstheme="minorHAnsi"/>
          <w:color w:val="242729"/>
          <w:sz w:val="20"/>
          <w:szCs w:val="20"/>
        </w:rPr>
        <w:t>This is a sample keyword driven framework implemented in Selenium.</w:t>
      </w:r>
    </w:p>
    <w:p w:rsidR="00240CB0" w:rsidRPr="00240CB0" w:rsidRDefault="009754D3" w:rsidP="00240CB0">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hyperlink r:id="rId60" w:history="1">
        <w:r w:rsidR="00240CB0" w:rsidRPr="00240CB0">
          <w:rPr>
            <w:rStyle w:val="Hyperlink"/>
            <w:rFonts w:asciiTheme="minorHAnsi" w:hAnsiTheme="minorHAnsi" w:cstheme="minorHAnsi"/>
            <w:color w:val="005999"/>
            <w:sz w:val="20"/>
            <w:szCs w:val="20"/>
            <w:bdr w:val="none" w:sz="0" w:space="0" w:color="auto" w:frame="1"/>
          </w:rPr>
          <w:t>http://www.testautomationguru.com/keyword-driven-framework-for-localization-testing-using-selenium-webdriver/</w:t>
        </w:r>
      </w:hyperlink>
    </w:p>
    <w:p w:rsidR="00240CB0" w:rsidRPr="00240CB0" w:rsidRDefault="00240CB0" w:rsidP="00240CB0">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240CB0">
        <w:rPr>
          <w:rFonts w:asciiTheme="minorHAnsi" w:hAnsiTheme="minorHAnsi" w:cstheme="minorHAnsi"/>
          <w:color w:val="242729"/>
          <w:sz w:val="20"/>
          <w:szCs w:val="20"/>
        </w:rPr>
        <w:t xml:space="preserve">It, kind of, does not make sense to use POM in the pure low level keyword driven framework. </w:t>
      </w:r>
      <w:proofErr w:type="gramStart"/>
      <w:r w:rsidRPr="00240CB0">
        <w:rPr>
          <w:rFonts w:asciiTheme="minorHAnsi" w:hAnsiTheme="minorHAnsi" w:cstheme="minorHAnsi"/>
          <w:color w:val="242729"/>
          <w:sz w:val="20"/>
          <w:szCs w:val="20"/>
        </w:rPr>
        <w:t>Because each and every element of the page and the corresponding action would be described in a spreadsheet.</w:t>
      </w:r>
      <w:proofErr w:type="gramEnd"/>
    </w:p>
    <w:p w:rsidR="00240CB0" w:rsidRPr="00240CB0" w:rsidRDefault="00240CB0" w:rsidP="00240CB0">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240CB0">
        <w:rPr>
          <w:rFonts w:asciiTheme="minorHAnsi" w:hAnsiTheme="minorHAnsi" w:cstheme="minorHAnsi"/>
          <w:color w:val="242729"/>
          <w:sz w:val="20"/>
          <w:szCs w:val="20"/>
        </w:rPr>
        <w:t>If you are going for high level keyword driven or hybrid framework, then you can use POM.</w:t>
      </w:r>
    </w:p>
    <w:p w:rsidR="00240CB0" w:rsidRPr="00240CB0" w:rsidRDefault="00240CB0" w:rsidP="00240CB0">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240CB0">
        <w:rPr>
          <w:rFonts w:asciiTheme="minorHAnsi" w:hAnsiTheme="minorHAnsi" w:cstheme="minorHAnsi"/>
          <w:color w:val="242729"/>
          <w:sz w:val="20"/>
          <w:szCs w:val="20"/>
        </w:rPr>
        <w:t>Hybrid framework: </w:t>
      </w:r>
      <w:hyperlink r:id="rId61" w:history="1">
        <w:r w:rsidRPr="00240CB0">
          <w:rPr>
            <w:rStyle w:val="Hyperlink"/>
            <w:rFonts w:asciiTheme="minorHAnsi" w:hAnsiTheme="minorHAnsi" w:cstheme="minorHAnsi"/>
            <w:color w:val="005999"/>
            <w:sz w:val="20"/>
            <w:szCs w:val="20"/>
            <w:bdr w:val="none" w:sz="0" w:space="0" w:color="auto" w:frame="1"/>
          </w:rPr>
          <w:t>http://www.testautomationguru.com/hybrid-test-automation-framework/</w:t>
        </w:r>
      </w:hyperlink>
    </w:p>
    <w:p w:rsidR="00240CB0" w:rsidRPr="00240CB0" w:rsidRDefault="00240CB0" w:rsidP="00240CB0">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240CB0">
        <w:rPr>
          <w:rFonts w:asciiTheme="minorHAnsi" w:hAnsiTheme="minorHAnsi" w:cstheme="minorHAnsi"/>
          <w:color w:val="242729"/>
          <w:sz w:val="20"/>
          <w:szCs w:val="20"/>
        </w:rPr>
        <w:t>The above example is in QTP. But you will get the idea.</w:t>
      </w:r>
    </w:p>
    <w:p w:rsidR="00240CB0" w:rsidRPr="00240CB0" w:rsidRDefault="00240CB0" w:rsidP="00240CB0">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240CB0">
        <w:rPr>
          <w:rFonts w:asciiTheme="minorHAnsi" w:hAnsiTheme="minorHAnsi" w:cstheme="minorHAnsi"/>
          <w:color w:val="242729"/>
          <w:sz w:val="20"/>
          <w:szCs w:val="20"/>
        </w:rPr>
        <w:t>Page Object Design: </w:t>
      </w:r>
      <w:hyperlink r:id="rId62" w:history="1">
        <w:r w:rsidRPr="00240CB0">
          <w:rPr>
            <w:rStyle w:val="Hyperlink"/>
            <w:rFonts w:asciiTheme="minorHAnsi" w:hAnsiTheme="minorHAnsi" w:cstheme="minorHAnsi"/>
            <w:color w:val="005999"/>
            <w:sz w:val="20"/>
            <w:szCs w:val="20"/>
            <w:bdr w:val="none" w:sz="0" w:space="0" w:color="auto" w:frame="1"/>
          </w:rPr>
          <w:t>http://www.testautomationguru.com/arquillian-graphene-page-fragments/</w:t>
        </w:r>
      </w:hyperlink>
    </w:p>
    <w:p w:rsidR="00240CB0" w:rsidRPr="00240CB0" w:rsidRDefault="00240CB0" w:rsidP="00240CB0">
      <w:pPr>
        <w:shd w:val="clear" w:color="auto" w:fill="FFFFFF"/>
        <w:spacing w:after="240" w:line="240" w:lineRule="auto"/>
        <w:textAlignment w:val="baseline"/>
        <w:rPr>
          <w:rFonts w:eastAsia="Times New Roman" w:cstheme="minorHAnsi"/>
          <w:color w:val="242729"/>
          <w:sz w:val="20"/>
          <w:szCs w:val="20"/>
        </w:rPr>
      </w:pPr>
      <w:r w:rsidRPr="00240CB0">
        <w:rPr>
          <w:rFonts w:eastAsia="Times New Roman" w:cstheme="minorHAnsi"/>
          <w:color w:val="242729"/>
          <w:sz w:val="20"/>
          <w:szCs w:val="20"/>
        </w:rPr>
        <w:t xml:space="preserve">Keyword driven will work based on abstraction of keywords in your classes. For simple example click, input, button, dropdown, radio button, check box </w:t>
      </w:r>
      <w:proofErr w:type="spellStart"/>
      <w:r w:rsidRPr="00240CB0">
        <w:rPr>
          <w:rFonts w:eastAsia="Times New Roman" w:cstheme="minorHAnsi"/>
          <w:color w:val="242729"/>
          <w:sz w:val="20"/>
          <w:szCs w:val="20"/>
        </w:rPr>
        <w:t>etc</w:t>
      </w:r>
      <w:proofErr w:type="spellEnd"/>
      <w:r w:rsidRPr="00240CB0">
        <w:rPr>
          <w:rFonts w:eastAsia="Times New Roman" w:cstheme="minorHAnsi"/>
          <w:color w:val="242729"/>
          <w:sz w:val="20"/>
          <w:szCs w:val="20"/>
        </w:rPr>
        <w:t xml:space="preserve"> are keywords and have to maintain individual functions in your class. For maintain these most of them uses excel, </w:t>
      </w:r>
      <w:proofErr w:type="spellStart"/>
      <w:r w:rsidRPr="00240CB0">
        <w:rPr>
          <w:rFonts w:eastAsia="Times New Roman" w:cstheme="minorHAnsi"/>
          <w:color w:val="242729"/>
          <w:sz w:val="20"/>
          <w:szCs w:val="20"/>
        </w:rPr>
        <w:t>csv</w:t>
      </w:r>
      <w:proofErr w:type="spellEnd"/>
      <w:r w:rsidRPr="00240CB0">
        <w:rPr>
          <w:rFonts w:eastAsia="Times New Roman" w:cstheme="minorHAnsi"/>
          <w:color w:val="242729"/>
          <w:sz w:val="20"/>
          <w:szCs w:val="20"/>
        </w:rPr>
        <w:t>.</w:t>
      </w:r>
    </w:p>
    <w:p w:rsidR="00240CB0" w:rsidRPr="00240CB0" w:rsidRDefault="00240CB0" w:rsidP="00240CB0">
      <w:pPr>
        <w:shd w:val="clear" w:color="auto" w:fill="FFFFFF"/>
        <w:spacing w:after="240" w:line="240" w:lineRule="auto"/>
        <w:textAlignment w:val="baseline"/>
        <w:rPr>
          <w:rFonts w:eastAsia="Times New Roman" w:cstheme="minorHAnsi"/>
          <w:color w:val="242729"/>
          <w:sz w:val="20"/>
          <w:szCs w:val="20"/>
        </w:rPr>
      </w:pPr>
      <w:r w:rsidRPr="00240CB0">
        <w:rPr>
          <w:rFonts w:eastAsia="Times New Roman" w:cstheme="minorHAnsi"/>
          <w:color w:val="242729"/>
          <w:sz w:val="20"/>
          <w:szCs w:val="20"/>
        </w:rPr>
        <w:t xml:space="preserve">Ex: </w:t>
      </w:r>
      <w:proofErr w:type="spellStart"/>
      <w:r w:rsidRPr="00240CB0">
        <w:rPr>
          <w:rFonts w:eastAsia="Times New Roman" w:cstheme="minorHAnsi"/>
          <w:color w:val="242729"/>
          <w:sz w:val="20"/>
          <w:szCs w:val="20"/>
        </w:rPr>
        <w:t>BaseClass</w:t>
      </w:r>
      <w:proofErr w:type="spellEnd"/>
      <w:r w:rsidRPr="00240CB0">
        <w:rPr>
          <w:rFonts w:eastAsia="Times New Roman" w:cstheme="minorHAnsi"/>
          <w:color w:val="242729"/>
          <w:sz w:val="20"/>
          <w:szCs w:val="20"/>
        </w:rPr>
        <w:t xml:space="preserve"> contains all the operations of key words like public void </w:t>
      </w:r>
      <w:proofErr w:type="gramStart"/>
      <w:r w:rsidRPr="00240CB0">
        <w:rPr>
          <w:rFonts w:eastAsia="Times New Roman" w:cstheme="minorHAnsi"/>
          <w:color w:val="242729"/>
          <w:sz w:val="20"/>
          <w:szCs w:val="20"/>
        </w:rPr>
        <w:t>input(</w:t>
      </w:r>
      <w:proofErr w:type="gramEnd"/>
      <w:r w:rsidRPr="00240CB0">
        <w:rPr>
          <w:rFonts w:eastAsia="Times New Roman" w:cstheme="minorHAnsi"/>
          <w:color w:val="242729"/>
          <w:sz w:val="20"/>
          <w:szCs w:val="20"/>
        </w:rPr>
        <w:t xml:space="preserve">String </w:t>
      </w:r>
      <w:proofErr w:type="spellStart"/>
      <w:r w:rsidRPr="00240CB0">
        <w:rPr>
          <w:rFonts w:eastAsia="Times New Roman" w:cstheme="minorHAnsi"/>
          <w:color w:val="242729"/>
          <w:sz w:val="20"/>
          <w:szCs w:val="20"/>
        </w:rPr>
        <w:t>locatorType</w:t>
      </w:r>
      <w:proofErr w:type="spellEnd"/>
      <w:r w:rsidRPr="00240CB0">
        <w:rPr>
          <w:rFonts w:eastAsia="Times New Roman" w:cstheme="minorHAnsi"/>
          <w:color w:val="242729"/>
          <w:sz w:val="20"/>
          <w:szCs w:val="20"/>
        </w:rPr>
        <w:t xml:space="preserve">, String </w:t>
      </w:r>
      <w:proofErr w:type="spellStart"/>
      <w:r w:rsidRPr="00240CB0">
        <w:rPr>
          <w:rFonts w:eastAsia="Times New Roman" w:cstheme="minorHAnsi"/>
          <w:color w:val="242729"/>
          <w:sz w:val="20"/>
          <w:szCs w:val="20"/>
        </w:rPr>
        <w:t>locatorValue</w:t>
      </w:r>
      <w:proofErr w:type="spellEnd"/>
      <w:r w:rsidRPr="00240CB0">
        <w:rPr>
          <w:rFonts w:eastAsia="Times New Roman" w:cstheme="minorHAnsi"/>
          <w:color w:val="242729"/>
          <w:sz w:val="20"/>
          <w:szCs w:val="20"/>
        </w:rPr>
        <w:t xml:space="preserve">) //here locator type would be of </w:t>
      </w:r>
      <w:proofErr w:type="spellStart"/>
      <w:r w:rsidRPr="00240CB0">
        <w:rPr>
          <w:rFonts w:eastAsia="Times New Roman" w:cstheme="minorHAnsi"/>
          <w:color w:val="242729"/>
          <w:sz w:val="20"/>
          <w:szCs w:val="20"/>
        </w:rPr>
        <w:t>xpath</w:t>
      </w:r>
      <w:proofErr w:type="spellEnd"/>
      <w:r w:rsidRPr="00240CB0">
        <w:rPr>
          <w:rFonts w:eastAsia="Times New Roman" w:cstheme="minorHAnsi"/>
          <w:color w:val="242729"/>
          <w:sz w:val="20"/>
          <w:szCs w:val="20"/>
        </w:rPr>
        <w:t>, id, name, class, tag and respective value</w:t>
      </w:r>
    </w:p>
    <w:p w:rsidR="00240CB0" w:rsidRPr="00240CB0" w:rsidRDefault="00240CB0" w:rsidP="00240CB0">
      <w:pPr>
        <w:shd w:val="clear" w:color="auto" w:fill="FFFFFF"/>
        <w:spacing w:after="240" w:line="240" w:lineRule="auto"/>
        <w:textAlignment w:val="baseline"/>
        <w:rPr>
          <w:rFonts w:eastAsia="Times New Roman" w:cstheme="minorHAnsi"/>
          <w:color w:val="242729"/>
          <w:sz w:val="20"/>
          <w:szCs w:val="20"/>
        </w:rPr>
      </w:pPr>
      <w:r w:rsidRPr="00240CB0">
        <w:rPr>
          <w:rFonts w:eastAsia="Times New Roman" w:cstheme="minorHAnsi"/>
          <w:color w:val="242729"/>
          <w:sz w:val="20"/>
          <w:szCs w:val="20"/>
        </w:rPr>
        <w:t>Issues</w:t>
      </w:r>
      <w:proofErr w:type="gramStart"/>
      <w:r w:rsidRPr="00240CB0">
        <w:rPr>
          <w:rFonts w:eastAsia="Times New Roman" w:cstheme="minorHAnsi"/>
          <w:color w:val="242729"/>
          <w:sz w:val="20"/>
          <w:szCs w:val="20"/>
        </w:rPr>
        <w:t>:-</w:t>
      </w:r>
      <w:proofErr w:type="gramEnd"/>
      <w:r w:rsidRPr="00240CB0">
        <w:rPr>
          <w:rFonts w:eastAsia="Times New Roman" w:cstheme="minorHAnsi"/>
          <w:color w:val="242729"/>
          <w:sz w:val="20"/>
          <w:szCs w:val="20"/>
        </w:rPr>
        <w:t xml:space="preserve"> Today I want to go with signup and </w:t>
      </w:r>
      <w:proofErr w:type="spellStart"/>
      <w:r w:rsidRPr="00240CB0">
        <w:rPr>
          <w:rFonts w:eastAsia="Times New Roman" w:cstheme="minorHAnsi"/>
          <w:color w:val="242729"/>
          <w:sz w:val="20"/>
          <w:szCs w:val="20"/>
        </w:rPr>
        <w:t>signin</w:t>
      </w:r>
      <w:proofErr w:type="spellEnd"/>
      <w:r w:rsidRPr="00240CB0">
        <w:rPr>
          <w:rFonts w:eastAsia="Times New Roman" w:cstheme="minorHAnsi"/>
          <w:color w:val="242729"/>
          <w:sz w:val="20"/>
          <w:szCs w:val="20"/>
        </w:rPr>
        <w:t xml:space="preserve">, Ok no probs. I prepared steps and ran successfully then tomorrow management want to execute only login functionality. How can we manage, can you rewrite the steps? Can i use any testing framework, may be ambiguity comes from excel input and </w:t>
      </w:r>
      <w:proofErr w:type="spellStart"/>
      <w:r w:rsidRPr="00240CB0">
        <w:rPr>
          <w:rFonts w:eastAsia="Times New Roman" w:cstheme="minorHAnsi"/>
          <w:color w:val="242729"/>
          <w:sz w:val="20"/>
          <w:szCs w:val="20"/>
        </w:rPr>
        <w:t>testng</w:t>
      </w:r>
      <w:proofErr w:type="spellEnd"/>
      <w:r w:rsidRPr="00240CB0">
        <w:rPr>
          <w:rFonts w:eastAsia="Times New Roman" w:cstheme="minorHAnsi"/>
          <w:color w:val="242729"/>
          <w:sz w:val="20"/>
          <w:szCs w:val="20"/>
        </w:rPr>
        <w:t>! So is it preferable? NO because it is easy to see but hard to manage!</w:t>
      </w:r>
    </w:p>
    <w:p w:rsidR="00240CB0" w:rsidRPr="00240CB0" w:rsidRDefault="00240CB0" w:rsidP="00240CB0">
      <w:pPr>
        <w:shd w:val="clear" w:color="auto" w:fill="FFFFFF"/>
        <w:spacing w:after="240" w:line="240" w:lineRule="auto"/>
        <w:textAlignment w:val="baseline"/>
        <w:rPr>
          <w:rFonts w:eastAsia="Times New Roman" w:cstheme="minorHAnsi"/>
          <w:color w:val="242729"/>
          <w:sz w:val="20"/>
          <w:szCs w:val="20"/>
        </w:rPr>
      </w:pPr>
      <w:r w:rsidRPr="00240CB0">
        <w:rPr>
          <w:rFonts w:eastAsia="Times New Roman" w:cstheme="minorHAnsi"/>
          <w:color w:val="242729"/>
          <w:sz w:val="20"/>
          <w:szCs w:val="20"/>
        </w:rPr>
        <w:t>Now Page Object Model</w:t>
      </w:r>
      <w:proofErr w:type="gramStart"/>
      <w:r w:rsidRPr="00240CB0">
        <w:rPr>
          <w:rFonts w:eastAsia="Times New Roman" w:cstheme="minorHAnsi"/>
          <w:color w:val="242729"/>
          <w:sz w:val="20"/>
          <w:szCs w:val="20"/>
        </w:rPr>
        <w:t>:-</w:t>
      </w:r>
      <w:proofErr w:type="gramEnd"/>
      <w:r w:rsidRPr="00240CB0">
        <w:rPr>
          <w:rFonts w:eastAsia="Times New Roman" w:cstheme="minorHAnsi"/>
          <w:color w:val="242729"/>
          <w:sz w:val="20"/>
          <w:szCs w:val="20"/>
        </w:rPr>
        <w:t xml:space="preserve"> It's not a framework, </w:t>
      </w:r>
      <w:proofErr w:type="spellStart"/>
      <w:r w:rsidRPr="00240CB0">
        <w:rPr>
          <w:rFonts w:eastAsia="Times New Roman" w:cstheme="minorHAnsi"/>
          <w:color w:val="242729"/>
          <w:sz w:val="20"/>
          <w:szCs w:val="20"/>
        </w:rPr>
        <w:t>its</w:t>
      </w:r>
      <w:proofErr w:type="spellEnd"/>
      <w:r w:rsidRPr="00240CB0">
        <w:rPr>
          <w:rFonts w:eastAsia="Times New Roman" w:cstheme="minorHAnsi"/>
          <w:color w:val="242729"/>
          <w:sz w:val="20"/>
          <w:szCs w:val="20"/>
        </w:rPr>
        <w:t xml:space="preserve"> a design pattern or methodology. Here if you use any testing </w:t>
      </w:r>
      <w:proofErr w:type="gramStart"/>
      <w:r w:rsidRPr="00240CB0">
        <w:rPr>
          <w:rFonts w:eastAsia="Times New Roman" w:cstheme="minorHAnsi"/>
          <w:color w:val="242729"/>
          <w:sz w:val="20"/>
          <w:szCs w:val="20"/>
        </w:rPr>
        <w:t>framework(</w:t>
      </w:r>
      <w:proofErr w:type="spellStart"/>
      <w:proofErr w:type="gramEnd"/>
      <w:r w:rsidRPr="00240CB0">
        <w:rPr>
          <w:rFonts w:eastAsia="Times New Roman" w:cstheme="minorHAnsi"/>
          <w:color w:val="242729"/>
          <w:sz w:val="20"/>
          <w:szCs w:val="20"/>
        </w:rPr>
        <w:t>testng</w:t>
      </w:r>
      <w:proofErr w:type="spellEnd"/>
      <w:r w:rsidRPr="00240CB0">
        <w:rPr>
          <w:rFonts w:eastAsia="Times New Roman" w:cstheme="minorHAnsi"/>
          <w:color w:val="242729"/>
          <w:sz w:val="20"/>
          <w:szCs w:val="20"/>
        </w:rPr>
        <w:t xml:space="preserve">) </w:t>
      </w:r>
      <w:proofErr w:type="spellStart"/>
      <w:r w:rsidRPr="00240CB0">
        <w:rPr>
          <w:rFonts w:eastAsia="Times New Roman" w:cstheme="minorHAnsi"/>
          <w:color w:val="242729"/>
          <w:sz w:val="20"/>
          <w:szCs w:val="20"/>
        </w:rPr>
        <w:t>its</w:t>
      </w:r>
      <w:proofErr w:type="spellEnd"/>
      <w:r w:rsidRPr="00240CB0">
        <w:rPr>
          <w:rFonts w:eastAsia="Times New Roman" w:cstheme="minorHAnsi"/>
          <w:color w:val="242729"/>
          <w:sz w:val="20"/>
          <w:szCs w:val="20"/>
        </w:rPr>
        <w:t xml:space="preserve"> easy to maintain your methods/operations. We can use data</w:t>
      </w:r>
      <w:r w:rsidR="00502D22">
        <w:rPr>
          <w:rFonts w:eastAsia="Times New Roman" w:cstheme="minorHAnsi"/>
          <w:color w:val="242729"/>
          <w:sz w:val="20"/>
          <w:szCs w:val="20"/>
        </w:rPr>
        <w:t xml:space="preserve"> </w:t>
      </w:r>
      <w:r w:rsidR="00502D22" w:rsidRPr="00240CB0">
        <w:rPr>
          <w:rFonts w:eastAsia="Times New Roman" w:cstheme="minorHAnsi"/>
          <w:color w:val="242729"/>
          <w:sz w:val="20"/>
          <w:szCs w:val="20"/>
        </w:rPr>
        <w:t>driven</w:t>
      </w:r>
      <w:r w:rsidRPr="00240CB0">
        <w:rPr>
          <w:rFonts w:eastAsia="Times New Roman" w:cstheme="minorHAnsi"/>
          <w:color w:val="242729"/>
          <w:sz w:val="20"/>
          <w:szCs w:val="20"/>
        </w:rPr>
        <w:t xml:space="preserve"> that make sense.</w:t>
      </w:r>
    </w:p>
    <w:p w:rsidR="00240CB0" w:rsidRPr="00240CB0" w:rsidRDefault="00240CB0" w:rsidP="00240CB0">
      <w:pPr>
        <w:shd w:val="clear" w:color="auto" w:fill="FFFFFF"/>
        <w:spacing w:after="240" w:line="240" w:lineRule="auto"/>
        <w:textAlignment w:val="baseline"/>
        <w:rPr>
          <w:rFonts w:eastAsia="Times New Roman" w:cstheme="minorHAnsi"/>
          <w:color w:val="242729"/>
          <w:sz w:val="20"/>
          <w:szCs w:val="20"/>
        </w:rPr>
      </w:pPr>
      <w:r w:rsidRPr="00240CB0">
        <w:rPr>
          <w:rFonts w:eastAsia="Times New Roman" w:cstheme="minorHAnsi"/>
          <w:color w:val="242729"/>
          <w:sz w:val="20"/>
          <w:szCs w:val="20"/>
        </w:rPr>
        <w:t>So based on your project and need we have to maintain and prepare framework and stick with that framework.</w:t>
      </w:r>
    </w:p>
    <w:p w:rsidR="00240CB0" w:rsidRPr="00240CB0" w:rsidRDefault="00240CB0" w:rsidP="00240CB0">
      <w:pPr>
        <w:shd w:val="clear" w:color="auto" w:fill="FFFFFF"/>
        <w:spacing w:after="240" w:line="240" w:lineRule="auto"/>
        <w:textAlignment w:val="baseline"/>
        <w:rPr>
          <w:rFonts w:eastAsia="Times New Roman" w:cstheme="minorHAnsi"/>
          <w:color w:val="242729"/>
          <w:sz w:val="20"/>
          <w:szCs w:val="20"/>
        </w:rPr>
      </w:pPr>
      <w:r w:rsidRPr="00240CB0">
        <w:rPr>
          <w:rFonts w:eastAsia="Times New Roman" w:cstheme="minorHAnsi"/>
          <w:color w:val="242729"/>
          <w:sz w:val="20"/>
          <w:szCs w:val="20"/>
        </w:rPr>
        <w:t>I have Keyword Driven, Hybrid and Page Object Modal.</w:t>
      </w:r>
    </w:p>
    <w:p w:rsidR="00240CB0" w:rsidRPr="00240CB0" w:rsidRDefault="00240CB0" w:rsidP="00240CB0">
      <w:pPr>
        <w:shd w:val="clear" w:color="auto" w:fill="FFFFFF"/>
        <w:spacing w:after="240" w:line="240" w:lineRule="auto"/>
        <w:textAlignment w:val="baseline"/>
        <w:rPr>
          <w:rFonts w:eastAsia="Times New Roman" w:cstheme="minorHAnsi"/>
          <w:color w:val="242729"/>
          <w:sz w:val="20"/>
          <w:szCs w:val="20"/>
        </w:rPr>
      </w:pPr>
      <w:r w:rsidRPr="00F04C00">
        <w:rPr>
          <w:rFonts w:eastAsia="Times New Roman" w:cstheme="minorHAnsi"/>
          <w:b/>
          <w:color w:val="242729"/>
          <w:sz w:val="20"/>
          <w:szCs w:val="20"/>
        </w:rPr>
        <w:t xml:space="preserve">Page Object Modal: It works well for the completed application. But if you are working on </w:t>
      </w:r>
      <w:proofErr w:type="spellStart"/>
      <w:r w:rsidRPr="00F04C00">
        <w:rPr>
          <w:rFonts w:eastAsia="Times New Roman" w:cstheme="minorHAnsi"/>
          <w:b/>
          <w:color w:val="242729"/>
          <w:sz w:val="20"/>
          <w:szCs w:val="20"/>
        </w:rPr>
        <w:t>a</w:t>
      </w:r>
      <w:proofErr w:type="spellEnd"/>
      <w:r w:rsidRPr="00F04C00">
        <w:rPr>
          <w:rFonts w:eastAsia="Times New Roman" w:cstheme="minorHAnsi"/>
          <w:b/>
          <w:color w:val="242729"/>
          <w:sz w:val="20"/>
          <w:szCs w:val="20"/>
        </w:rPr>
        <w:t xml:space="preserve"> agile then it is not suitable</w:t>
      </w:r>
      <w:proofErr w:type="gramStart"/>
      <w:r w:rsidRPr="00F04C00">
        <w:rPr>
          <w:rFonts w:eastAsia="Times New Roman" w:cstheme="minorHAnsi"/>
          <w:b/>
          <w:color w:val="242729"/>
          <w:sz w:val="20"/>
          <w:szCs w:val="20"/>
        </w:rPr>
        <w:t>..</w:t>
      </w:r>
      <w:proofErr w:type="gramEnd"/>
      <w:r w:rsidRPr="00240CB0">
        <w:rPr>
          <w:rFonts w:eastAsia="Times New Roman" w:cstheme="minorHAnsi"/>
          <w:color w:val="242729"/>
          <w:sz w:val="20"/>
          <w:szCs w:val="20"/>
        </w:rPr>
        <w:t xml:space="preserve"> If the locator keeps on changing, every time you will get failure</w:t>
      </w:r>
      <w:proofErr w:type="gramStart"/>
      <w:r w:rsidRPr="00240CB0">
        <w:rPr>
          <w:rFonts w:eastAsia="Times New Roman" w:cstheme="minorHAnsi"/>
          <w:color w:val="242729"/>
          <w:sz w:val="20"/>
          <w:szCs w:val="20"/>
        </w:rPr>
        <w:t>..</w:t>
      </w:r>
      <w:proofErr w:type="gramEnd"/>
      <w:r w:rsidRPr="00240CB0">
        <w:rPr>
          <w:rFonts w:eastAsia="Times New Roman" w:cstheme="minorHAnsi"/>
          <w:color w:val="242729"/>
          <w:sz w:val="20"/>
          <w:szCs w:val="20"/>
        </w:rPr>
        <w:t xml:space="preserve"> Consider that there is a cancel button on your sign in page and you are least bother about the change in cancel. if the locator changes for that then it will make you fail all the test case because every test case should come across login page only/.</w:t>
      </w:r>
    </w:p>
    <w:p w:rsidR="00240CB0" w:rsidRPr="00240CB0" w:rsidRDefault="00240CB0" w:rsidP="00240CB0">
      <w:pPr>
        <w:shd w:val="clear" w:color="auto" w:fill="FFFFFF"/>
        <w:spacing w:after="240" w:line="240" w:lineRule="auto"/>
        <w:textAlignment w:val="baseline"/>
        <w:rPr>
          <w:rFonts w:eastAsia="Times New Roman" w:cstheme="minorHAnsi"/>
          <w:color w:val="242729"/>
          <w:sz w:val="20"/>
          <w:szCs w:val="20"/>
        </w:rPr>
      </w:pPr>
      <w:r w:rsidRPr="00240CB0">
        <w:rPr>
          <w:rFonts w:eastAsia="Times New Roman" w:cstheme="minorHAnsi"/>
          <w:color w:val="242729"/>
          <w:sz w:val="20"/>
          <w:szCs w:val="20"/>
        </w:rPr>
        <w:t>Hybrid: Keyword+ POM:</w:t>
      </w:r>
    </w:p>
    <w:p w:rsidR="00240CB0" w:rsidRPr="00240CB0" w:rsidRDefault="00240CB0" w:rsidP="00240CB0">
      <w:pPr>
        <w:shd w:val="clear" w:color="auto" w:fill="FFFFFF"/>
        <w:spacing w:after="240" w:line="240" w:lineRule="auto"/>
        <w:textAlignment w:val="baseline"/>
        <w:rPr>
          <w:rFonts w:eastAsia="Times New Roman" w:cstheme="minorHAnsi"/>
          <w:color w:val="242729"/>
          <w:sz w:val="20"/>
          <w:szCs w:val="20"/>
        </w:rPr>
      </w:pPr>
      <w:r w:rsidRPr="00240CB0">
        <w:rPr>
          <w:rFonts w:eastAsia="Times New Roman" w:cstheme="minorHAnsi"/>
          <w:color w:val="242729"/>
          <w:sz w:val="20"/>
          <w:szCs w:val="20"/>
        </w:rPr>
        <w:lastRenderedPageBreak/>
        <w:t>It is a better choice. Because you keep every locator in a separate file and always you will look the locator whatever you need for that test case only.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highlight w:val="lightGray"/>
          <w:shd w:val="clear" w:color="auto" w:fill="FFFF00"/>
        </w:rPr>
        <w:t>WHY IS THE FIREBUG USEFUL IN SELENIUM AUTOMATION?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1- Display source – It gives you the ability to review the HTML of the web page after the JavaScript engine completes it processing.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2- Highlight changes – It allows to detect and highlight (in Yellow) any HTML changes as they appear on the web page. This feature would fetch your attention instantly to make sure nothing gets missed.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3- On the fly Inspection – </w:t>
      </w:r>
      <w:proofErr w:type="spellStart"/>
      <w:r w:rsidRPr="00B67511">
        <w:rPr>
          <w:rFonts w:ascii="Times New Roman" w:eastAsia="Times New Roman" w:hAnsi="Times New Roman" w:cs="Times New Roman"/>
          <w:bCs/>
          <w:color w:val="595959" w:themeColor="text1" w:themeTint="A6"/>
          <w:sz w:val="20"/>
          <w:szCs w:val="20"/>
          <w:shd w:val="clear" w:color="auto" w:fill="FFFFFF"/>
        </w:rPr>
        <w:t>FireBug</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has its “Inspect” option for quickly viewing the prospective locators as you exercise it on a web element.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4- Copy HTML – You can easily copy the HTML code of the page or part of a web page using the “</w:t>
      </w:r>
      <w:proofErr w:type="spellStart"/>
      <w:r w:rsidRPr="00B67511">
        <w:rPr>
          <w:rFonts w:ascii="Times New Roman" w:eastAsia="Times New Roman" w:hAnsi="Times New Roman" w:cs="Times New Roman"/>
          <w:bCs/>
          <w:color w:val="595959" w:themeColor="text1" w:themeTint="A6"/>
          <w:sz w:val="20"/>
          <w:szCs w:val="20"/>
          <w:shd w:val="clear" w:color="auto" w:fill="FFFFFF"/>
        </w:rPr>
        <w:t>innerHTML</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property or the </w:t>
      </w:r>
      <w:proofErr w:type="spellStart"/>
      <w:r w:rsidRPr="00B67511">
        <w:rPr>
          <w:rFonts w:ascii="Times New Roman" w:eastAsia="Times New Roman" w:hAnsi="Times New Roman" w:cs="Times New Roman"/>
          <w:bCs/>
          <w:color w:val="595959" w:themeColor="text1" w:themeTint="A6"/>
          <w:sz w:val="20"/>
          <w:szCs w:val="20"/>
          <w:shd w:val="clear" w:color="auto" w:fill="FFFFFF"/>
        </w:rPr>
        <w:t>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expression for the element.</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 xml:space="preserve">What is </w:t>
      </w:r>
      <w:proofErr w:type="spellStart"/>
      <w:r w:rsidRPr="00B67511">
        <w:rPr>
          <w:rFonts w:ascii="Times New Roman" w:eastAsia="Times New Roman" w:hAnsi="Times New Roman" w:cs="Times New Roman"/>
          <w:bCs/>
          <w:color w:val="595959" w:themeColor="text1" w:themeTint="A6"/>
          <w:sz w:val="20"/>
          <w:szCs w:val="20"/>
          <w:highlight w:val="lightGray"/>
          <w:shd w:val="clear" w:color="auto" w:fill="FFFF00"/>
        </w:rPr>
        <w:t>FirePath</w:t>
      </w:r>
      <w:proofErr w:type="spellEnd"/>
      <w:r w:rsidRPr="00B67511">
        <w:rPr>
          <w:rFonts w:ascii="Times New Roman" w:eastAsia="Times New Roman" w:hAnsi="Times New Roman" w:cs="Times New Roman"/>
          <w:bCs/>
          <w:color w:val="595959" w:themeColor="text1" w:themeTint="A6"/>
          <w:sz w:val="20"/>
          <w:szCs w:val="20"/>
          <w:highlight w:val="lightGray"/>
          <w:shd w:val="clear" w:color="auto" w:fill="FFFF00"/>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It is an </w:t>
      </w:r>
      <w:r w:rsidRPr="00F04C00">
        <w:rPr>
          <w:rFonts w:ascii="Times New Roman" w:eastAsia="Times New Roman" w:hAnsi="Times New Roman" w:cs="Times New Roman"/>
          <w:b/>
          <w:bCs/>
          <w:color w:val="595959" w:themeColor="text1" w:themeTint="A6"/>
          <w:sz w:val="20"/>
          <w:szCs w:val="20"/>
          <w:shd w:val="clear" w:color="auto" w:fill="FFFFFF"/>
        </w:rPr>
        <w:t>extension</w:t>
      </w:r>
      <w:r w:rsidRPr="00B67511">
        <w:rPr>
          <w:rFonts w:ascii="Times New Roman" w:eastAsia="Times New Roman" w:hAnsi="Times New Roman" w:cs="Times New Roman"/>
          <w:bCs/>
          <w:color w:val="595959" w:themeColor="text1" w:themeTint="A6"/>
          <w:sz w:val="20"/>
          <w:szCs w:val="20"/>
          <w:shd w:val="clear" w:color="auto" w:fill="FFFFFF"/>
        </w:rPr>
        <w:t xml:space="preserve"> to </w:t>
      </w:r>
      <w:proofErr w:type="spellStart"/>
      <w:r w:rsidRPr="00B67511">
        <w:rPr>
          <w:rFonts w:ascii="Times New Roman" w:eastAsia="Times New Roman" w:hAnsi="Times New Roman" w:cs="Times New Roman"/>
          <w:bCs/>
          <w:color w:val="595959" w:themeColor="text1" w:themeTint="A6"/>
          <w:sz w:val="20"/>
          <w:szCs w:val="20"/>
          <w:shd w:val="clear" w:color="auto" w:fill="FFFFFF"/>
        </w:rPr>
        <w:t>FireBug</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that adds a development tool to edit, inspect and generate </w:t>
      </w:r>
      <w:proofErr w:type="spellStart"/>
      <w:r w:rsidRPr="00B67511">
        <w:rPr>
          <w:rFonts w:ascii="Times New Roman" w:eastAsia="Times New Roman" w:hAnsi="Times New Roman" w:cs="Times New Roman"/>
          <w:bCs/>
          <w:color w:val="595959" w:themeColor="text1" w:themeTint="A6"/>
          <w:sz w:val="20"/>
          <w:szCs w:val="20"/>
          <w:shd w:val="clear" w:color="auto" w:fill="FFFFFF"/>
        </w:rPr>
        <w:t>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expressions and CSS3 Selectors.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Why it is Useful to Selenium Automation Tester</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1) You can type self-written </w:t>
      </w:r>
      <w:proofErr w:type="spellStart"/>
      <w:r w:rsidRPr="00B67511">
        <w:rPr>
          <w:rFonts w:ascii="Times New Roman" w:eastAsia="Times New Roman" w:hAnsi="Times New Roman" w:cs="Times New Roman"/>
          <w:bCs/>
          <w:color w:val="595959" w:themeColor="text1" w:themeTint="A6"/>
          <w:sz w:val="20"/>
          <w:szCs w:val="20"/>
          <w:shd w:val="clear" w:color="auto" w:fill="FFFFFF"/>
        </w:rPr>
        <w:t>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and check if it is correct by highlighting the results directly on the Webpage.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2) </w:t>
      </w:r>
      <w:proofErr w:type="gramStart"/>
      <w:r w:rsidRPr="00B67511">
        <w:rPr>
          <w:rFonts w:ascii="Times New Roman" w:eastAsia="Times New Roman" w:hAnsi="Times New Roman" w:cs="Times New Roman"/>
          <w:bCs/>
          <w:color w:val="595959" w:themeColor="text1" w:themeTint="A6"/>
          <w:sz w:val="20"/>
          <w:szCs w:val="20"/>
          <w:shd w:val="clear" w:color="auto" w:fill="FFFFFF"/>
        </w:rPr>
        <w:t>Generate</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an </w:t>
      </w:r>
      <w:proofErr w:type="spellStart"/>
      <w:r w:rsidRPr="00B67511">
        <w:rPr>
          <w:rFonts w:ascii="Times New Roman" w:eastAsia="Times New Roman" w:hAnsi="Times New Roman" w:cs="Times New Roman"/>
          <w:bCs/>
          <w:color w:val="595959" w:themeColor="text1" w:themeTint="A6"/>
          <w:sz w:val="20"/>
          <w:szCs w:val="20"/>
          <w:shd w:val="clear" w:color="auto" w:fill="FFFFFF"/>
        </w:rPr>
        <w:t>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expression or a CSS selector for an element by right clicking on it and selecting “Inspect in </w:t>
      </w:r>
      <w:proofErr w:type="spellStart"/>
      <w:r w:rsidRPr="00B67511">
        <w:rPr>
          <w:rFonts w:ascii="Times New Roman" w:eastAsia="Times New Roman" w:hAnsi="Times New Roman" w:cs="Times New Roman"/>
          <w:bCs/>
          <w:color w:val="595959" w:themeColor="text1" w:themeTint="A6"/>
          <w:sz w:val="20"/>
          <w:szCs w:val="20"/>
          <w:shd w:val="clear" w:color="auto" w:fill="FFFFFF"/>
        </w:rPr>
        <w:t>FirePath</w:t>
      </w:r>
      <w:proofErr w:type="spellEnd"/>
      <w:r w:rsidRPr="00B67511">
        <w:rPr>
          <w:rFonts w:ascii="Times New Roman" w:eastAsia="Times New Roman" w:hAnsi="Times New Roman" w:cs="Times New Roman"/>
          <w:bCs/>
          <w:color w:val="595959" w:themeColor="text1" w:themeTint="A6"/>
          <w:sz w:val="20"/>
          <w:szCs w:val="20"/>
          <w:shd w:val="clear" w:color="auto" w:fill="FFFFFF"/>
        </w:rPr>
        <w:t>” in the context menu.</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3) Like Firebug it also gives you the </w:t>
      </w:r>
      <w:proofErr w:type="spellStart"/>
      <w:r w:rsidRPr="00B67511">
        <w:rPr>
          <w:rFonts w:ascii="Times New Roman" w:eastAsia="Times New Roman" w:hAnsi="Times New Roman" w:cs="Times New Roman"/>
          <w:bCs/>
          <w:color w:val="595959" w:themeColor="text1" w:themeTint="A6"/>
          <w:sz w:val="20"/>
          <w:szCs w:val="20"/>
          <w:shd w:val="clear" w:color="auto" w:fill="FFFFFF"/>
        </w:rPr>
        <w:t>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of the selected Element.</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Explain the difference between single and double slash in X-path?</w:t>
      </w:r>
      <w:r w:rsidRPr="00B67511">
        <w:rPr>
          <w:rFonts w:ascii="Times New Roman" w:eastAsia="Times New Roman" w:hAnsi="Times New Roman" w:cs="Times New Roman"/>
          <w:bCs/>
          <w:color w:val="595959" w:themeColor="text1" w:themeTint="A6"/>
          <w:sz w:val="20"/>
          <w:szCs w:val="20"/>
          <w:shd w:val="clear" w:color="auto" w:fill="FFFF00"/>
        </w:rPr>
        <w:t xml:space="preserve">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Single </w:t>
      </w:r>
      <w:proofErr w:type="gramStart"/>
      <w:r w:rsidRPr="00B67511">
        <w:rPr>
          <w:rFonts w:ascii="Times New Roman" w:eastAsia="Times New Roman" w:hAnsi="Times New Roman" w:cs="Times New Roman"/>
          <w:bCs/>
          <w:color w:val="595959" w:themeColor="text1" w:themeTint="A6"/>
          <w:sz w:val="20"/>
          <w:szCs w:val="20"/>
          <w:shd w:val="clear" w:color="auto" w:fill="FFFFFF"/>
        </w:rPr>
        <w:t>Slash(</w:t>
      </w:r>
      <w:proofErr w:type="gram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numPr>
          <w:ilvl w:val="0"/>
          <w:numId w:val="2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Single </w:t>
      </w:r>
      <w:proofErr w:type="gramStart"/>
      <w:r w:rsidRPr="00B67511">
        <w:rPr>
          <w:rFonts w:ascii="Times New Roman" w:eastAsia="Times New Roman" w:hAnsi="Times New Roman" w:cs="Times New Roman"/>
          <w:bCs/>
          <w:color w:val="595959" w:themeColor="text1" w:themeTint="A6"/>
          <w:sz w:val="20"/>
          <w:szCs w:val="20"/>
          <w:shd w:val="clear" w:color="auto" w:fill="FFFFFF"/>
        </w:rPr>
        <w:t>Slash(</w:t>
      </w:r>
      <w:proofErr w:type="gramEnd"/>
      <w:r w:rsidRPr="00B67511">
        <w:rPr>
          <w:rFonts w:ascii="Times New Roman" w:eastAsia="Times New Roman" w:hAnsi="Times New Roman" w:cs="Times New Roman"/>
          <w:bCs/>
          <w:color w:val="595959" w:themeColor="text1" w:themeTint="A6"/>
          <w:sz w:val="20"/>
          <w:szCs w:val="20"/>
          <w:shd w:val="clear" w:color="auto" w:fill="FFFFFF"/>
        </w:rPr>
        <w:t>/) starts selection from the document node.</w:t>
      </w:r>
    </w:p>
    <w:p w:rsidR="00B67511" w:rsidRPr="00B67511" w:rsidRDefault="00B67511" w:rsidP="00B67511">
      <w:pPr>
        <w:numPr>
          <w:ilvl w:val="0"/>
          <w:numId w:val="2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It allows us to create Absolute path expressions.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Double </w:t>
      </w:r>
      <w:proofErr w:type="gramStart"/>
      <w:r w:rsidRPr="00B67511">
        <w:rPr>
          <w:rFonts w:ascii="Times New Roman" w:eastAsia="Times New Roman" w:hAnsi="Times New Roman" w:cs="Times New Roman"/>
          <w:bCs/>
          <w:color w:val="595959" w:themeColor="text1" w:themeTint="A6"/>
          <w:sz w:val="20"/>
          <w:szCs w:val="20"/>
          <w:shd w:val="clear" w:color="auto" w:fill="FFFFFF"/>
        </w:rPr>
        <w:t>Slash(</w:t>
      </w:r>
      <w:proofErr w:type="gram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numPr>
          <w:ilvl w:val="0"/>
          <w:numId w:val="2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It start  selection matching anywhere in the document</w:t>
      </w:r>
    </w:p>
    <w:p w:rsidR="00B67511" w:rsidRPr="00B67511" w:rsidRDefault="00B67511" w:rsidP="00B67511">
      <w:pPr>
        <w:numPr>
          <w:ilvl w:val="0"/>
          <w:numId w:val="2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It enables to create relative path expression.</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List out the technical challenges with Selenium?</w:t>
      </w:r>
    </w:p>
    <w:p w:rsidR="00B67511" w:rsidRPr="00B67511" w:rsidRDefault="00B67511" w:rsidP="00B67511">
      <w:pPr>
        <w:numPr>
          <w:ilvl w:val="0"/>
          <w:numId w:val="23"/>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Selenium supports only web based applications</w:t>
      </w:r>
    </w:p>
    <w:p w:rsidR="00B67511" w:rsidRPr="00B67511" w:rsidRDefault="00B67511" w:rsidP="00B67511">
      <w:pPr>
        <w:numPr>
          <w:ilvl w:val="0"/>
          <w:numId w:val="23"/>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For any reporting related capabilities have to depend on third party tools</w:t>
      </w:r>
    </w:p>
    <w:p w:rsidR="00B67511" w:rsidRPr="00B67511" w:rsidRDefault="00B67511" w:rsidP="00B67511">
      <w:pPr>
        <w:numPr>
          <w:ilvl w:val="0"/>
          <w:numId w:val="2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Since Selenium is a freeware tool, there is no direct support if one is in trouble with the support of applications</w:t>
      </w:r>
    </w:p>
    <w:p w:rsidR="00B67511" w:rsidRPr="00B67511" w:rsidRDefault="00B67511" w:rsidP="00B67511">
      <w:pPr>
        <w:numPr>
          <w:ilvl w:val="0"/>
          <w:numId w:val="2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There </w:t>
      </w:r>
      <w:r w:rsidRPr="00BB7E6E">
        <w:rPr>
          <w:rFonts w:ascii="Times New Roman" w:eastAsia="Times New Roman" w:hAnsi="Times New Roman" w:cs="Times New Roman"/>
          <w:b/>
          <w:bCs/>
          <w:color w:val="595959" w:themeColor="text1" w:themeTint="A6"/>
          <w:sz w:val="20"/>
          <w:szCs w:val="20"/>
          <w:shd w:val="clear" w:color="auto" w:fill="FFFFFF"/>
        </w:rPr>
        <w:t>is no object repository concept in</w:t>
      </w:r>
      <w:r w:rsidRPr="00B67511">
        <w:rPr>
          <w:rFonts w:ascii="Times New Roman" w:eastAsia="Times New Roman" w:hAnsi="Times New Roman" w:cs="Times New Roman"/>
          <w:bCs/>
          <w:color w:val="595959" w:themeColor="text1" w:themeTint="A6"/>
          <w:sz w:val="20"/>
          <w:szCs w:val="20"/>
          <w:shd w:val="clear" w:color="auto" w:fill="FFFFFF"/>
        </w:rPr>
        <w:t xml:space="preserve"> Selenium, so maintainability of the objects is very high</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Why testers should opt for Selenium and not QTP?</w:t>
      </w:r>
    </w:p>
    <w:p w:rsidR="00B67511" w:rsidRPr="00B67511" w:rsidRDefault="00B67511" w:rsidP="00B67511">
      <w:pPr>
        <w:numPr>
          <w:ilvl w:val="0"/>
          <w:numId w:val="24"/>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Selenium is an open source whereas QTP is a commercial tool</w:t>
      </w:r>
    </w:p>
    <w:p w:rsidR="00B67511" w:rsidRPr="00B67511" w:rsidRDefault="00B67511" w:rsidP="00B67511">
      <w:pPr>
        <w:numPr>
          <w:ilvl w:val="0"/>
          <w:numId w:val="24"/>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Selenium supports Firefox, IE, Opera, </w:t>
      </w:r>
      <w:proofErr w:type="gramStart"/>
      <w:r w:rsidRPr="00B67511">
        <w:rPr>
          <w:rFonts w:ascii="Times New Roman" w:eastAsia="Times New Roman" w:hAnsi="Times New Roman" w:cs="Times New Roman"/>
          <w:bCs/>
          <w:color w:val="595959" w:themeColor="text1" w:themeTint="A6"/>
          <w:sz w:val="20"/>
          <w:szCs w:val="20"/>
          <w:shd w:val="clear" w:color="auto" w:fill="FFFFFF"/>
        </w:rPr>
        <w:t>Safari  on</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operating systems like Windows, Mac, </w:t>
      </w:r>
      <w:proofErr w:type="spellStart"/>
      <w:r w:rsidRPr="00B67511">
        <w:rPr>
          <w:rFonts w:ascii="Times New Roman" w:eastAsia="Times New Roman" w:hAnsi="Times New Roman" w:cs="Times New Roman"/>
          <w:bCs/>
          <w:color w:val="595959" w:themeColor="text1" w:themeTint="A6"/>
          <w:sz w:val="20"/>
          <w:szCs w:val="20"/>
          <w:shd w:val="clear" w:color="auto" w:fill="FFFFFF"/>
        </w:rPr>
        <w:t>linux</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etc. however QTP is limited to Internet Explorer on Windows.</w:t>
      </w:r>
    </w:p>
    <w:p w:rsidR="00B67511" w:rsidRPr="00B67511" w:rsidRDefault="00B67511" w:rsidP="00B67511">
      <w:pPr>
        <w:numPr>
          <w:ilvl w:val="0"/>
          <w:numId w:val="24"/>
        </w:numPr>
        <w:shd w:val="clear" w:color="auto" w:fill="FFFFFF"/>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Selenium supports many programming languages like Java, Ruby, Perl, Python whereas QTP supports only VB script</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 xml:space="preserve">What is the difference between </w:t>
      </w:r>
      <w:proofErr w:type="spellStart"/>
      <w:proofErr w:type="gramStart"/>
      <w:r w:rsidRPr="00B67511">
        <w:rPr>
          <w:rFonts w:ascii="Times New Roman" w:eastAsia="Times New Roman" w:hAnsi="Times New Roman" w:cs="Times New Roman"/>
          <w:bCs/>
          <w:color w:val="595959" w:themeColor="text1" w:themeTint="A6"/>
          <w:sz w:val="20"/>
          <w:szCs w:val="20"/>
          <w:highlight w:val="lightGray"/>
          <w:shd w:val="clear" w:color="auto" w:fill="FFFF00"/>
        </w:rPr>
        <w:t>setSpeed</w:t>
      </w:r>
      <w:proofErr w:type="spellEnd"/>
      <w:r w:rsidRPr="00B67511">
        <w:rPr>
          <w:rFonts w:ascii="Times New Roman" w:eastAsia="Times New Roman" w:hAnsi="Times New Roman" w:cs="Times New Roman"/>
          <w:bCs/>
          <w:color w:val="595959" w:themeColor="text1" w:themeTint="A6"/>
          <w:sz w:val="20"/>
          <w:szCs w:val="20"/>
          <w:highlight w:val="lightGray"/>
          <w:shd w:val="clear" w:color="auto" w:fill="FFFF00"/>
        </w:rPr>
        <w:t>(</w:t>
      </w:r>
      <w:proofErr w:type="gramEnd"/>
      <w:r w:rsidRPr="00B67511">
        <w:rPr>
          <w:rFonts w:ascii="Times New Roman" w:eastAsia="Times New Roman" w:hAnsi="Times New Roman" w:cs="Times New Roman"/>
          <w:bCs/>
          <w:color w:val="595959" w:themeColor="text1" w:themeTint="A6"/>
          <w:sz w:val="20"/>
          <w:szCs w:val="20"/>
          <w:highlight w:val="lightGray"/>
          <w:shd w:val="clear" w:color="auto" w:fill="FFFF00"/>
        </w:rPr>
        <w:t>) and sleep() methods?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Both will delay the speed of execution.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Thread.sleep</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gramStart"/>
      <w:r w:rsidRPr="00B67511">
        <w:rPr>
          <w:rFonts w:ascii="Times New Roman" w:eastAsia="Times New Roman" w:hAnsi="Times New Roman" w:cs="Times New Roman"/>
          <w:bCs/>
          <w:color w:val="595959" w:themeColor="text1" w:themeTint="A6"/>
          <w:sz w:val="20"/>
          <w:szCs w:val="20"/>
          <w:shd w:val="clear" w:color="auto" w:fill="FFFFFF"/>
        </w:rPr>
        <w:t>) :</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It will stop the current (java) thread for the specified period of time.  It is done only once. It takes a single argument in integer format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Ex: </w:t>
      </w: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thread.sleep</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2000)- It will wait for 2 seconds</w:t>
      </w:r>
    </w:p>
    <w:p w:rsidR="00B67511" w:rsidRPr="00B67511" w:rsidRDefault="00B67511" w:rsidP="00B67511">
      <w:pPr>
        <w:numPr>
          <w:ilvl w:val="0"/>
          <w:numId w:val="25"/>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It waits only once at the command given at sleep</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SetSpeed</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gramStart"/>
      <w:r w:rsidRPr="00B67511">
        <w:rPr>
          <w:rFonts w:ascii="Times New Roman" w:eastAsia="Times New Roman" w:hAnsi="Times New Roman" w:cs="Times New Roman"/>
          <w:bCs/>
          <w:color w:val="595959" w:themeColor="text1" w:themeTint="A6"/>
          <w:sz w:val="20"/>
          <w:szCs w:val="20"/>
          <w:shd w:val="clear" w:color="auto" w:fill="FFFFFF"/>
        </w:rPr>
        <w:t>) :</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For specific amount of time it will stop the execution for every selenium command. It takes a single argument in integer format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Ex: </w:t>
      </w: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selenium.setSpeed</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“2000”)- It will wait for 2 seconds</w:t>
      </w:r>
    </w:p>
    <w:p w:rsidR="00B67511" w:rsidRPr="00B67511" w:rsidRDefault="00B67511" w:rsidP="00B67511">
      <w:pPr>
        <w:numPr>
          <w:ilvl w:val="0"/>
          <w:numId w:val="26"/>
        </w:numPr>
        <w:shd w:val="clear" w:color="auto" w:fill="FFFFFF"/>
        <w:spacing w:after="0" w:line="240" w:lineRule="auto"/>
        <w:ind w:left="102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Runs each command  after </w:t>
      </w:r>
      <w:proofErr w:type="spellStart"/>
      <w:r w:rsidRPr="00B67511">
        <w:rPr>
          <w:rFonts w:ascii="Times New Roman" w:eastAsia="Times New Roman" w:hAnsi="Times New Roman" w:cs="Times New Roman"/>
          <w:bCs/>
          <w:color w:val="595959" w:themeColor="text1" w:themeTint="A6"/>
          <w:sz w:val="20"/>
          <w:szCs w:val="20"/>
          <w:shd w:val="clear" w:color="auto" w:fill="FFFFFF"/>
        </w:rPr>
        <w:t>setSpeed</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delay by the number of milliseconds mentioned in set Speed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This command is useful for demonstration purpose or if you are using a slow web application</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lastRenderedPageBreak/>
        <w:t>What is same origin policy? How you can avoid same origin policy?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The “Same Origin Policy” is introduced for security reason, and it ensures that </w:t>
      </w:r>
      <w:r w:rsidRPr="00A75A9B">
        <w:rPr>
          <w:rFonts w:ascii="Times New Roman" w:eastAsia="Times New Roman" w:hAnsi="Times New Roman" w:cs="Times New Roman"/>
          <w:b/>
          <w:bCs/>
          <w:color w:val="595959" w:themeColor="text1" w:themeTint="A6"/>
          <w:sz w:val="20"/>
          <w:szCs w:val="20"/>
          <w:shd w:val="clear" w:color="auto" w:fill="FFFFFF"/>
        </w:rPr>
        <w:t>content of your site will never be accessible by a script from another site</w:t>
      </w:r>
      <w:r w:rsidRPr="00B67511">
        <w:rPr>
          <w:rFonts w:ascii="Times New Roman" w:eastAsia="Times New Roman" w:hAnsi="Times New Roman" w:cs="Times New Roman"/>
          <w:bCs/>
          <w:color w:val="595959" w:themeColor="text1" w:themeTint="A6"/>
          <w:sz w:val="20"/>
          <w:szCs w:val="20"/>
          <w:shd w:val="clear" w:color="auto" w:fill="FFFFFF"/>
        </w:rPr>
        <w:t>.  As per the policy, any code loaded within the browser can only operate within that website’s domain.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307546">
        <w:rPr>
          <w:rFonts w:ascii="Times New Roman" w:eastAsia="Times New Roman" w:hAnsi="Times New Roman" w:cs="Times New Roman"/>
          <w:b/>
          <w:bCs/>
          <w:color w:val="595959" w:themeColor="text1" w:themeTint="A6"/>
          <w:sz w:val="20"/>
          <w:szCs w:val="20"/>
          <w:shd w:val="clear" w:color="auto" w:fill="FFFFFF"/>
        </w:rPr>
        <w:t>To avoid “Same Origin Policy” proxy injection method is used</w:t>
      </w:r>
      <w:r w:rsidRPr="00B67511">
        <w:rPr>
          <w:rFonts w:ascii="Times New Roman" w:eastAsia="Times New Roman" w:hAnsi="Times New Roman" w:cs="Times New Roman"/>
          <w:bCs/>
          <w:color w:val="595959" w:themeColor="text1" w:themeTint="A6"/>
          <w:sz w:val="20"/>
          <w:szCs w:val="20"/>
          <w:shd w:val="clear" w:color="auto" w:fill="FFFFFF"/>
        </w:rPr>
        <w:t xml:space="preserve">, in proxy injection mode the Selenium Server acts as a </w:t>
      </w:r>
      <w:r w:rsidRPr="00397352">
        <w:rPr>
          <w:rFonts w:ascii="Times New Roman" w:eastAsia="Times New Roman" w:hAnsi="Times New Roman" w:cs="Times New Roman"/>
          <w:b/>
          <w:bCs/>
          <w:color w:val="595959" w:themeColor="text1" w:themeTint="A6"/>
          <w:sz w:val="20"/>
          <w:szCs w:val="20"/>
          <w:shd w:val="clear" w:color="auto" w:fill="FFFFFF"/>
        </w:rPr>
        <w:t>client configured HTTP proxy</w:t>
      </w:r>
      <w:r w:rsidRPr="00B67511">
        <w:rPr>
          <w:rFonts w:ascii="Times New Roman" w:eastAsia="Times New Roman" w:hAnsi="Times New Roman" w:cs="Times New Roman"/>
          <w:bCs/>
          <w:color w:val="595959" w:themeColor="text1" w:themeTint="A6"/>
          <w:sz w:val="20"/>
          <w:szCs w:val="20"/>
          <w:shd w:val="clear" w:color="auto" w:fill="FFFFFF"/>
        </w:rPr>
        <w:t xml:space="preserve">, which sits between the </w:t>
      </w:r>
      <w:r w:rsidRPr="001E4CA8">
        <w:rPr>
          <w:rFonts w:ascii="Times New Roman" w:eastAsia="Times New Roman" w:hAnsi="Times New Roman" w:cs="Times New Roman"/>
          <w:b/>
          <w:bCs/>
          <w:color w:val="595959" w:themeColor="text1" w:themeTint="A6"/>
          <w:sz w:val="20"/>
          <w:szCs w:val="20"/>
          <w:shd w:val="clear" w:color="auto" w:fill="FFFFFF"/>
        </w:rPr>
        <w:t>browser and application</w:t>
      </w:r>
      <w:r w:rsidRPr="00B67511">
        <w:rPr>
          <w:rFonts w:ascii="Times New Roman" w:eastAsia="Times New Roman" w:hAnsi="Times New Roman" w:cs="Times New Roman"/>
          <w:bCs/>
          <w:color w:val="595959" w:themeColor="text1" w:themeTint="A6"/>
          <w:sz w:val="20"/>
          <w:szCs w:val="20"/>
          <w:shd w:val="clear" w:color="auto" w:fill="FFFFFF"/>
        </w:rPr>
        <w:t xml:space="preserve"> under test and then </w:t>
      </w:r>
      <w:r w:rsidRPr="00397352">
        <w:rPr>
          <w:rFonts w:ascii="Times New Roman" w:eastAsia="Times New Roman" w:hAnsi="Times New Roman" w:cs="Times New Roman"/>
          <w:b/>
          <w:bCs/>
          <w:color w:val="595959" w:themeColor="text1" w:themeTint="A6"/>
          <w:sz w:val="20"/>
          <w:szCs w:val="20"/>
          <w:shd w:val="clear" w:color="auto" w:fill="FFFFFF"/>
        </w:rPr>
        <w:t>masks the AUT under a fictional URL</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highlight w:val="lightGray"/>
          <w:shd w:val="clear" w:color="auto" w:fill="FFFF0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highlight w:val="lightGray"/>
          <w:shd w:val="clear" w:color="auto" w:fill="FFFF00"/>
        </w:rPr>
        <w:t xml:space="preserve">What are the different types of waits available in </w:t>
      </w:r>
      <w:proofErr w:type="spellStart"/>
      <w:r w:rsidRPr="00B67511">
        <w:rPr>
          <w:rFonts w:ascii="Times New Roman" w:eastAsia="Times New Roman" w:hAnsi="Times New Roman" w:cs="Times New Roman"/>
          <w:bCs/>
          <w:color w:val="595959" w:themeColor="text1" w:themeTint="A6"/>
          <w:sz w:val="20"/>
          <w:szCs w:val="20"/>
          <w:highlight w:val="lightGray"/>
          <w:shd w:val="clear" w:color="auto" w:fill="FFFF00"/>
        </w:rPr>
        <w:t>WebDriver</w:t>
      </w:r>
      <w:proofErr w:type="spellEnd"/>
      <w:r w:rsidRPr="00B67511">
        <w:rPr>
          <w:rFonts w:ascii="Times New Roman" w:eastAsia="Times New Roman" w:hAnsi="Times New Roman" w:cs="Times New Roman"/>
          <w:bCs/>
          <w:color w:val="595959" w:themeColor="text1" w:themeTint="A6"/>
          <w:sz w:val="20"/>
          <w:szCs w:val="20"/>
          <w:highlight w:val="lightGray"/>
          <w:shd w:val="clear" w:color="auto" w:fill="FFFF00"/>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There are two</w:t>
      </w:r>
      <w:hyperlink r:id="rId63" w:history="1">
        <w:r w:rsidRPr="00EC035D">
          <w:rPr>
            <w:rFonts w:ascii="Times New Roman" w:eastAsia="Times New Roman" w:hAnsi="Times New Roman" w:cs="Times New Roman"/>
            <w:bCs/>
            <w:color w:val="595959" w:themeColor="text1" w:themeTint="A6"/>
            <w:sz w:val="20"/>
            <w:szCs w:val="20"/>
            <w:u w:val="single"/>
            <w:shd w:val="clear" w:color="auto" w:fill="FFFFFF"/>
          </w:rPr>
          <w:t xml:space="preserve"> types of waits available in </w:t>
        </w:r>
        <w:proofErr w:type="spellStart"/>
        <w:r w:rsidRPr="00EC035D">
          <w:rPr>
            <w:rFonts w:ascii="Times New Roman" w:eastAsia="Times New Roman" w:hAnsi="Times New Roman" w:cs="Times New Roman"/>
            <w:bCs/>
            <w:color w:val="595959" w:themeColor="text1" w:themeTint="A6"/>
            <w:sz w:val="20"/>
            <w:szCs w:val="20"/>
            <w:u w:val="single"/>
            <w:shd w:val="clear" w:color="auto" w:fill="FFFFFF"/>
          </w:rPr>
          <w:t>WebDriver</w:t>
        </w:r>
        <w:proofErr w:type="spellEnd"/>
      </w:hyperlink>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numPr>
          <w:ilvl w:val="0"/>
          <w:numId w:val="2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Implicit Wait</w:t>
      </w:r>
    </w:p>
    <w:p w:rsidR="00B67511" w:rsidRPr="00B67511" w:rsidRDefault="00B67511" w:rsidP="00B67511">
      <w:pPr>
        <w:numPr>
          <w:ilvl w:val="0"/>
          <w:numId w:val="27"/>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Explicit Wait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Implicit Wait: 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B67511"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5F5F5"/>
        </w:rPr>
      </w:pP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5F5F5"/>
        </w:rPr>
        <w:t>driver.manage</w:t>
      </w:r>
      <w:proofErr w:type="spellEnd"/>
      <w:r w:rsidRPr="00B67511">
        <w:rPr>
          <w:rFonts w:ascii="Times New Roman" w:eastAsia="Times New Roman" w:hAnsi="Times New Roman" w:cs="Times New Roman"/>
          <w:bCs/>
          <w:color w:val="595959" w:themeColor="text1" w:themeTint="A6"/>
          <w:sz w:val="20"/>
          <w:szCs w:val="20"/>
          <w:shd w:val="clear" w:color="auto" w:fill="F5F5F5"/>
        </w:rPr>
        <w:t>(</w:t>
      </w:r>
      <w:proofErr w:type="gramEnd"/>
      <w:r w:rsidRPr="00B67511">
        <w:rPr>
          <w:rFonts w:ascii="Times New Roman" w:eastAsia="Times New Roman" w:hAnsi="Times New Roman" w:cs="Times New Roman"/>
          <w:bCs/>
          <w:color w:val="595959" w:themeColor="text1" w:themeTint="A6"/>
          <w:sz w:val="20"/>
          <w:szCs w:val="20"/>
          <w:shd w:val="clear" w:color="auto" w:fill="F5F5F5"/>
        </w:rPr>
        <w:t>).timeouts().</w:t>
      </w:r>
      <w:proofErr w:type="spellStart"/>
      <w:r w:rsidRPr="00B67511">
        <w:rPr>
          <w:rFonts w:ascii="Times New Roman" w:eastAsia="Times New Roman" w:hAnsi="Times New Roman" w:cs="Times New Roman"/>
          <w:bCs/>
          <w:color w:val="595959" w:themeColor="text1" w:themeTint="A6"/>
          <w:sz w:val="20"/>
          <w:szCs w:val="20"/>
          <w:shd w:val="clear" w:color="auto" w:fill="F5F5F5"/>
        </w:rPr>
        <w:t>implicitlyWait</w:t>
      </w:r>
      <w:proofErr w:type="spellEnd"/>
      <w:r w:rsidRPr="00B67511">
        <w:rPr>
          <w:rFonts w:ascii="Times New Roman" w:eastAsia="Times New Roman" w:hAnsi="Times New Roman" w:cs="Times New Roman"/>
          <w:bCs/>
          <w:color w:val="595959" w:themeColor="text1" w:themeTint="A6"/>
          <w:sz w:val="20"/>
          <w:szCs w:val="20"/>
          <w:shd w:val="clear" w:color="auto" w:fill="F5F5F5"/>
        </w:rPr>
        <w:t>(</w:t>
      </w:r>
      <w:proofErr w:type="spellStart"/>
      <w:r w:rsidRPr="00B67511">
        <w:rPr>
          <w:rFonts w:ascii="Times New Roman" w:eastAsia="Times New Roman" w:hAnsi="Times New Roman" w:cs="Times New Roman"/>
          <w:bCs/>
          <w:color w:val="595959" w:themeColor="text1" w:themeTint="A6"/>
          <w:sz w:val="20"/>
          <w:szCs w:val="20"/>
          <w:shd w:val="clear" w:color="auto" w:fill="F5F5F5"/>
        </w:rPr>
        <w:t>TimeOut</w:t>
      </w:r>
      <w:proofErr w:type="spellEnd"/>
      <w:r w:rsidRPr="00B67511">
        <w:rPr>
          <w:rFonts w:ascii="Times New Roman" w:eastAsia="Times New Roman" w:hAnsi="Times New Roman" w:cs="Times New Roman"/>
          <w:bCs/>
          <w:color w:val="595959" w:themeColor="text1" w:themeTint="A6"/>
          <w:sz w:val="20"/>
          <w:szCs w:val="20"/>
          <w:shd w:val="clear" w:color="auto" w:fill="F5F5F5"/>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5F5F5"/>
        </w:rPr>
        <w:t>TimeUnit.SECONDS</w:t>
      </w:r>
      <w:proofErr w:type="spellEnd"/>
      <w:r w:rsidRPr="00B67511">
        <w:rPr>
          <w:rFonts w:ascii="Times New Roman" w:eastAsia="Times New Roman" w:hAnsi="Times New Roman" w:cs="Times New Roman"/>
          <w:bCs/>
          <w:color w:val="595959" w:themeColor="text1" w:themeTint="A6"/>
          <w:sz w:val="20"/>
          <w:szCs w:val="20"/>
          <w:shd w:val="clear" w:color="auto" w:fill="F5F5F5"/>
        </w:rPr>
        <w:t>);</w:t>
      </w:r>
    </w:p>
    <w:p w:rsidR="00BA0A85" w:rsidRPr="00B67511" w:rsidRDefault="00BA0A85" w:rsidP="00B67511">
      <w:pPr>
        <w:spacing w:after="0" w:line="240" w:lineRule="auto"/>
        <w:rPr>
          <w:rFonts w:ascii="Times New Roman" w:eastAsia="Times New Roman" w:hAnsi="Times New Roman" w:cs="Times New Roman"/>
          <w:color w:val="595959" w:themeColor="text1" w:themeTint="A6"/>
          <w:sz w:val="20"/>
          <w:szCs w:val="20"/>
        </w:rPr>
      </w:pPr>
    </w:p>
    <w:p w:rsidR="00B67511" w:rsidRPr="00DA6FCF"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Explicit Wait: Explicit waits are used to halt the execution till the time a particular condition is met or the maximum time has elapsed. Unlike </w:t>
      </w:r>
      <w:r w:rsidRPr="00DA6FCF">
        <w:rPr>
          <w:rFonts w:ascii="Times New Roman" w:eastAsia="Times New Roman" w:hAnsi="Times New Roman" w:cs="Times New Roman"/>
          <w:b/>
          <w:bCs/>
          <w:color w:val="595959" w:themeColor="text1" w:themeTint="A6"/>
          <w:sz w:val="20"/>
          <w:szCs w:val="20"/>
          <w:shd w:val="clear" w:color="auto" w:fill="FFFFFF"/>
        </w:rPr>
        <w:t>Implicit waits, explicit waits are applied for a particular instance only.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5F5F5"/>
        </w:rPr>
        <w:t>WebDriverWait</w:t>
      </w:r>
      <w:proofErr w:type="spellEnd"/>
      <w:r w:rsidRPr="00B67511">
        <w:rPr>
          <w:rFonts w:ascii="Times New Roman" w:eastAsia="Times New Roman" w:hAnsi="Times New Roman" w:cs="Times New Roman"/>
          <w:bCs/>
          <w:color w:val="595959" w:themeColor="text1" w:themeTint="A6"/>
          <w:sz w:val="20"/>
          <w:szCs w:val="20"/>
          <w:shd w:val="clear" w:color="auto" w:fill="F5F5F5"/>
        </w:rPr>
        <w:t xml:space="preserve"> wait = new </w:t>
      </w: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5F5F5"/>
        </w:rPr>
        <w:t>WebDriverWait</w:t>
      </w:r>
      <w:proofErr w:type="spellEnd"/>
      <w:r w:rsidRPr="00B67511">
        <w:rPr>
          <w:rFonts w:ascii="Times New Roman" w:eastAsia="Times New Roman" w:hAnsi="Times New Roman" w:cs="Times New Roman"/>
          <w:bCs/>
          <w:color w:val="595959" w:themeColor="text1" w:themeTint="A6"/>
          <w:sz w:val="20"/>
          <w:szCs w:val="20"/>
          <w:shd w:val="clear" w:color="auto" w:fill="F5F5F5"/>
        </w:rPr>
        <w:t>(</w:t>
      </w:r>
      <w:proofErr w:type="spellStart"/>
      <w:proofErr w:type="gramEnd"/>
      <w:r w:rsidRPr="00B67511">
        <w:rPr>
          <w:rFonts w:ascii="Times New Roman" w:eastAsia="Times New Roman" w:hAnsi="Times New Roman" w:cs="Times New Roman"/>
          <w:bCs/>
          <w:color w:val="595959" w:themeColor="text1" w:themeTint="A6"/>
          <w:sz w:val="20"/>
          <w:szCs w:val="20"/>
          <w:shd w:val="clear" w:color="auto" w:fill="F5F5F5"/>
        </w:rPr>
        <w:t>WebDriverRefrence,TimeOut</w:t>
      </w:r>
      <w:proofErr w:type="spellEnd"/>
      <w:r w:rsidRPr="00B67511">
        <w:rPr>
          <w:rFonts w:ascii="Times New Roman" w:eastAsia="Times New Roman" w:hAnsi="Times New Roman" w:cs="Times New Roman"/>
          <w:bCs/>
          <w:color w:val="595959" w:themeColor="text1" w:themeTint="A6"/>
          <w:sz w:val="20"/>
          <w:szCs w:val="20"/>
          <w:shd w:val="clear" w:color="auto" w:fill="F5F5F5"/>
        </w:rPr>
        <w:t>);</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How can you find if an element in displayed on the screen?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WebDriver</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facilitates the user with the following methods to check the visibility of the web elements. These web elements can be button, drop boxes, checkboxes, radio buttons, labels etc.</w:t>
      </w:r>
    </w:p>
    <w:p w:rsidR="00B67511" w:rsidRPr="00B67511" w:rsidRDefault="00B67511" w:rsidP="00B67511">
      <w:pPr>
        <w:numPr>
          <w:ilvl w:val="0"/>
          <w:numId w:val="28"/>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isDisplayed</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numPr>
          <w:ilvl w:val="0"/>
          <w:numId w:val="28"/>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isSelected</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numPr>
          <w:ilvl w:val="0"/>
          <w:numId w:val="28"/>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isEnabled</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Syntax:</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isDisplayed</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boolean</w:t>
      </w:r>
      <w:proofErr w:type="spellEnd"/>
      <w:proofErr w:type="gramEnd"/>
      <w:r w:rsidRPr="00B67511">
        <w:rPr>
          <w:rFonts w:ascii="Times New Roman" w:eastAsia="Times New Roman" w:hAnsi="Times New Roman" w:cs="Times New Roman"/>
          <w:bCs/>
          <w:i/>
          <w:i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buttonPresence</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 xml:space="preserve"> = </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driver.findElement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(By.id(“</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gbqfba</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isDisplayed</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isSelected</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boolean</w:t>
      </w:r>
      <w:proofErr w:type="spellEnd"/>
      <w:proofErr w:type="gramEnd"/>
      <w:r w:rsidRPr="00B67511">
        <w:rPr>
          <w:rFonts w:ascii="Times New Roman" w:eastAsia="Times New Roman" w:hAnsi="Times New Roman" w:cs="Times New Roman"/>
          <w:bCs/>
          <w:i/>
          <w:i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buttonSelected</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 xml:space="preserve"> = </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driver.findElement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(By.id(“</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gbqfba</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isSelected</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isEnabled</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boolean</w:t>
      </w:r>
      <w:proofErr w:type="spellEnd"/>
      <w:proofErr w:type="gramEnd"/>
      <w:r w:rsidRPr="00B67511">
        <w:rPr>
          <w:rFonts w:ascii="Times New Roman" w:eastAsia="Times New Roman" w:hAnsi="Times New Roman" w:cs="Times New Roman"/>
          <w:bCs/>
          <w:i/>
          <w:i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searchIconEnabled</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 xml:space="preserve"> = </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driver.findElement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(By.id(“</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gbqfb</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isEnabled</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How can we get a text of a web element?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Get command is used to retrieve the inner text of the specified web element. The command doesn’t require any parameter but returns a string value. It is also one of the extensively used commands for verification of messages, labels, errors </w:t>
      </w:r>
      <w:proofErr w:type="spellStart"/>
      <w:r w:rsidRPr="00B67511">
        <w:rPr>
          <w:rFonts w:ascii="Times New Roman" w:eastAsia="Times New Roman" w:hAnsi="Times New Roman" w:cs="Times New Roman"/>
          <w:bCs/>
          <w:color w:val="595959" w:themeColor="text1" w:themeTint="A6"/>
          <w:sz w:val="20"/>
          <w:szCs w:val="20"/>
          <w:shd w:val="clear" w:color="auto" w:fill="FFFFFF"/>
        </w:rPr>
        <w:t>etc</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displayed on the web pages.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Syntax:</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i/>
          <w:iCs/>
          <w:color w:val="595959" w:themeColor="text1" w:themeTint="A6"/>
          <w:sz w:val="20"/>
          <w:szCs w:val="20"/>
          <w:shd w:val="clear" w:color="auto" w:fill="FFFFFF"/>
        </w:rPr>
        <w:t xml:space="preserve">String Text = </w:t>
      </w: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driver.findElement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By.id(“Text”)).</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getText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How to select value in a dropdown?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Value in the drop down can be selected using </w:t>
      </w:r>
      <w:proofErr w:type="spellStart"/>
      <w:r w:rsidRPr="00B67511">
        <w:rPr>
          <w:rFonts w:ascii="Times New Roman" w:eastAsia="Times New Roman" w:hAnsi="Times New Roman" w:cs="Times New Roman"/>
          <w:bCs/>
          <w:color w:val="595959" w:themeColor="text1" w:themeTint="A6"/>
          <w:sz w:val="20"/>
          <w:szCs w:val="20"/>
          <w:shd w:val="clear" w:color="auto" w:fill="FFFFFF"/>
        </w:rPr>
        <w:t>WebDriver’s</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Select class.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Syntax:</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selectByValue</w:t>
      </w:r>
      <w:proofErr w:type="spellEnd"/>
      <w:proofErr w:type="gram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i/>
          <w:iCs/>
          <w:color w:val="595959" w:themeColor="text1" w:themeTint="A6"/>
          <w:sz w:val="20"/>
          <w:szCs w:val="20"/>
          <w:shd w:val="clear" w:color="auto" w:fill="FFFFFF"/>
        </w:rPr>
        <w:t>Select selectByValue</w:t>
      </w:r>
      <w:r w:rsidR="00911188">
        <w:rPr>
          <w:rFonts w:ascii="Times New Roman" w:eastAsia="Times New Roman" w:hAnsi="Times New Roman" w:cs="Times New Roman"/>
          <w:bCs/>
          <w:i/>
          <w:iCs/>
          <w:color w:val="595959" w:themeColor="text1" w:themeTint="A6"/>
          <w:sz w:val="20"/>
          <w:szCs w:val="20"/>
          <w:shd w:val="clear" w:color="auto" w:fill="FFFFFF"/>
        </w:rPr>
        <w:t>1</w:t>
      </w:r>
      <w:r w:rsidRPr="00B67511">
        <w:rPr>
          <w:rFonts w:ascii="Times New Roman" w:eastAsia="Times New Roman" w:hAnsi="Times New Roman" w:cs="Times New Roman"/>
          <w:bCs/>
          <w:i/>
          <w:iCs/>
          <w:color w:val="595959" w:themeColor="text1" w:themeTint="A6"/>
          <w:sz w:val="20"/>
          <w:szCs w:val="20"/>
          <w:shd w:val="clear" w:color="auto" w:fill="FFFFFF"/>
        </w:rPr>
        <w:t xml:space="preserve"> = new Select (</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driver.findElement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 xml:space="preserve"> (</w:t>
      </w:r>
      <w:proofErr w:type="gramStart"/>
      <w:r w:rsidRPr="00B67511">
        <w:rPr>
          <w:rFonts w:ascii="Times New Roman" w:eastAsia="Times New Roman" w:hAnsi="Times New Roman" w:cs="Times New Roman"/>
          <w:bCs/>
          <w:i/>
          <w:iCs/>
          <w:color w:val="595959" w:themeColor="text1" w:themeTint="A6"/>
          <w:sz w:val="20"/>
          <w:szCs w:val="20"/>
          <w:shd w:val="clear" w:color="auto" w:fill="FFFFFF"/>
        </w:rPr>
        <w:t>By.id(</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SelectID_One</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i/>
          <w:iCs/>
          <w:color w:val="595959" w:themeColor="text1" w:themeTint="A6"/>
          <w:sz w:val="20"/>
          <w:szCs w:val="20"/>
          <w:shd w:val="clear" w:color="auto" w:fill="FFFFFF"/>
        </w:rPr>
        <w:t>selectByValue</w:t>
      </w:r>
      <w:r w:rsidR="00911188">
        <w:rPr>
          <w:rFonts w:ascii="Times New Roman" w:eastAsia="Times New Roman" w:hAnsi="Times New Roman" w:cs="Times New Roman"/>
          <w:bCs/>
          <w:i/>
          <w:iCs/>
          <w:color w:val="595959" w:themeColor="text1" w:themeTint="A6"/>
          <w:sz w:val="20"/>
          <w:szCs w:val="20"/>
          <w:shd w:val="clear" w:color="auto" w:fill="FFFFFF"/>
        </w:rPr>
        <w:t>1</w:t>
      </w:r>
      <w:r w:rsidRPr="00B67511">
        <w:rPr>
          <w:rFonts w:ascii="Times New Roman" w:eastAsia="Times New Roman" w:hAnsi="Times New Roman" w:cs="Times New Roman"/>
          <w:bCs/>
          <w:i/>
          <w:iCs/>
          <w:color w:val="595959" w:themeColor="text1" w:themeTint="A6"/>
          <w:sz w:val="20"/>
          <w:szCs w:val="20"/>
          <w:shd w:val="clear" w:color="auto" w:fill="FFFFFF"/>
        </w:rPr>
        <w:t>.selectByValue(</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greenvalue</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
    <w:p w:rsidR="00740552" w:rsidRDefault="00740552"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selectByVisibleText</w:t>
      </w:r>
      <w:proofErr w:type="spellEnd"/>
      <w:proofErr w:type="gram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i/>
          <w:iCs/>
          <w:color w:val="595959" w:themeColor="text1" w:themeTint="A6"/>
          <w:sz w:val="20"/>
          <w:szCs w:val="20"/>
          <w:shd w:val="clear" w:color="auto" w:fill="FFFFFF"/>
        </w:rPr>
        <w:t>Select selectByVisibleText</w:t>
      </w:r>
      <w:r w:rsidR="008D0E87">
        <w:rPr>
          <w:rFonts w:ascii="Times New Roman" w:eastAsia="Times New Roman" w:hAnsi="Times New Roman" w:cs="Times New Roman"/>
          <w:bCs/>
          <w:i/>
          <w:iCs/>
          <w:color w:val="595959" w:themeColor="text1" w:themeTint="A6"/>
          <w:sz w:val="20"/>
          <w:szCs w:val="20"/>
          <w:shd w:val="clear" w:color="auto" w:fill="FFFFFF"/>
        </w:rPr>
        <w:t>1</w:t>
      </w:r>
      <w:r w:rsidRPr="00B67511">
        <w:rPr>
          <w:rFonts w:ascii="Times New Roman" w:eastAsia="Times New Roman" w:hAnsi="Times New Roman" w:cs="Times New Roman"/>
          <w:bCs/>
          <w:i/>
          <w:iCs/>
          <w:color w:val="595959" w:themeColor="text1" w:themeTint="A6"/>
          <w:sz w:val="20"/>
          <w:szCs w:val="20"/>
          <w:shd w:val="clear" w:color="auto" w:fill="FFFFFF"/>
        </w:rPr>
        <w:t xml:space="preserve"> = new Select (</w:t>
      </w: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driver.findElement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By.id(“</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SelectID_Two</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i/>
          <w:iCs/>
          <w:color w:val="595959" w:themeColor="text1" w:themeTint="A6"/>
          <w:sz w:val="20"/>
          <w:szCs w:val="20"/>
          <w:shd w:val="clear" w:color="auto" w:fill="FFFFFF"/>
        </w:rPr>
        <w:t>selectByVisibleText</w:t>
      </w:r>
      <w:r w:rsidR="008D0E87">
        <w:rPr>
          <w:rFonts w:ascii="Times New Roman" w:eastAsia="Times New Roman" w:hAnsi="Times New Roman" w:cs="Times New Roman"/>
          <w:bCs/>
          <w:i/>
          <w:iCs/>
          <w:color w:val="595959" w:themeColor="text1" w:themeTint="A6"/>
          <w:sz w:val="20"/>
          <w:szCs w:val="20"/>
          <w:shd w:val="clear" w:color="auto" w:fill="FFFFFF"/>
        </w:rPr>
        <w:t>1</w:t>
      </w:r>
      <w:r w:rsidRPr="00B67511">
        <w:rPr>
          <w:rFonts w:ascii="Times New Roman" w:eastAsia="Times New Roman" w:hAnsi="Times New Roman" w:cs="Times New Roman"/>
          <w:bCs/>
          <w:i/>
          <w:iCs/>
          <w:color w:val="595959" w:themeColor="text1" w:themeTint="A6"/>
          <w:sz w:val="20"/>
          <w:szCs w:val="20"/>
          <w:shd w:val="clear" w:color="auto" w:fill="FFFFFF"/>
        </w:rPr>
        <w:t>.selectByVisibleText(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“Lime”);</w:t>
      </w:r>
    </w:p>
    <w:p w:rsidR="00740552" w:rsidRDefault="00740552"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selectByIndex</w:t>
      </w:r>
      <w:proofErr w:type="spellEnd"/>
      <w:proofErr w:type="gram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i/>
          <w:iCs/>
          <w:color w:val="595959" w:themeColor="text1" w:themeTint="A6"/>
          <w:sz w:val="20"/>
          <w:szCs w:val="20"/>
          <w:shd w:val="clear" w:color="auto" w:fill="FFFFFF"/>
        </w:rPr>
        <w:t>Select selectByIndex</w:t>
      </w:r>
      <w:r w:rsidR="008D0E87">
        <w:rPr>
          <w:rFonts w:ascii="Times New Roman" w:eastAsia="Times New Roman" w:hAnsi="Times New Roman" w:cs="Times New Roman"/>
          <w:bCs/>
          <w:i/>
          <w:iCs/>
          <w:color w:val="595959" w:themeColor="text1" w:themeTint="A6"/>
          <w:sz w:val="20"/>
          <w:szCs w:val="20"/>
          <w:shd w:val="clear" w:color="auto" w:fill="FFFFFF"/>
        </w:rPr>
        <w:t>1</w:t>
      </w:r>
      <w:r w:rsidRPr="00B67511">
        <w:rPr>
          <w:rFonts w:ascii="Times New Roman" w:eastAsia="Times New Roman" w:hAnsi="Times New Roman" w:cs="Times New Roman"/>
          <w:bCs/>
          <w:i/>
          <w:iCs/>
          <w:color w:val="595959" w:themeColor="text1" w:themeTint="A6"/>
          <w:sz w:val="20"/>
          <w:szCs w:val="20"/>
          <w:shd w:val="clear" w:color="auto" w:fill="FFFFFF"/>
        </w:rPr>
        <w:t xml:space="preserve"> = new </w:t>
      </w:r>
      <w:proofErr w:type="gramStart"/>
      <w:r w:rsidRPr="00B67511">
        <w:rPr>
          <w:rFonts w:ascii="Times New Roman" w:eastAsia="Times New Roman" w:hAnsi="Times New Roman" w:cs="Times New Roman"/>
          <w:bCs/>
          <w:i/>
          <w:iCs/>
          <w:color w:val="595959" w:themeColor="text1" w:themeTint="A6"/>
          <w:sz w:val="20"/>
          <w:szCs w:val="20"/>
          <w:shd w:val="clear" w:color="auto" w:fill="FFFFFF"/>
        </w:rPr>
        <w:t>Select(</w:t>
      </w:r>
      <w:proofErr w:type="spellStart"/>
      <w:proofErr w:type="gramEnd"/>
      <w:r w:rsidRPr="00B67511">
        <w:rPr>
          <w:rFonts w:ascii="Times New Roman" w:eastAsia="Times New Roman" w:hAnsi="Times New Roman" w:cs="Times New Roman"/>
          <w:bCs/>
          <w:i/>
          <w:iCs/>
          <w:color w:val="595959" w:themeColor="text1" w:themeTint="A6"/>
          <w:sz w:val="20"/>
          <w:szCs w:val="20"/>
          <w:shd w:val="clear" w:color="auto" w:fill="FFFFFF"/>
        </w:rPr>
        <w:t>driver.findElement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(By.id(“</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SelectID_Three</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i/>
          <w:iCs/>
          <w:color w:val="595959" w:themeColor="text1" w:themeTint="A6"/>
          <w:sz w:val="20"/>
          <w:szCs w:val="20"/>
          <w:shd w:val="clear" w:color="auto" w:fill="FFFFFF"/>
        </w:rPr>
        <w:t>selectByIndex</w:t>
      </w:r>
      <w:r w:rsidR="008D0E87">
        <w:rPr>
          <w:rFonts w:ascii="Times New Roman" w:eastAsia="Times New Roman" w:hAnsi="Times New Roman" w:cs="Times New Roman"/>
          <w:bCs/>
          <w:i/>
          <w:iCs/>
          <w:color w:val="595959" w:themeColor="text1" w:themeTint="A6"/>
          <w:sz w:val="20"/>
          <w:szCs w:val="20"/>
          <w:shd w:val="clear" w:color="auto" w:fill="FFFFFF"/>
        </w:rPr>
        <w:t>1</w:t>
      </w:r>
      <w:r w:rsidRPr="00B67511">
        <w:rPr>
          <w:rFonts w:ascii="Times New Roman" w:eastAsia="Times New Roman" w:hAnsi="Times New Roman" w:cs="Times New Roman"/>
          <w:bCs/>
          <w:i/>
          <w:iCs/>
          <w:color w:val="595959" w:themeColor="text1" w:themeTint="A6"/>
          <w:sz w:val="20"/>
          <w:szCs w:val="20"/>
          <w:shd w:val="clear" w:color="auto" w:fill="FFFFFF"/>
        </w:rPr>
        <w:t>.selectByIndex(</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2);</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What are the different types of navigation commands?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Following are the</w:t>
      </w:r>
      <w:hyperlink r:id="rId64" w:history="1">
        <w:r w:rsidRPr="00EC035D">
          <w:rPr>
            <w:rFonts w:ascii="Times New Roman" w:eastAsia="Times New Roman" w:hAnsi="Times New Roman" w:cs="Times New Roman"/>
            <w:bCs/>
            <w:color w:val="595959" w:themeColor="text1" w:themeTint="A6"/>
            <w:sz w:val="20"/>
            <w:szCs w:val="20"/>
            <w:u w:val="single"/>
            <w:shd w:val="clear" w:color="auto" w:fill="FFFFFF"/>
          </w:rPr>
          <w:t xml:space="preserve"> navigation commands</w:t>
        </w:r>
      </w:hyperlink>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navigate(</w:t>
      </w:r>
      <w:proofErr w:type="gramEnd"/>
      <w:r w:rsidRPr="00B67511">
        <w:rPr>
          <w:rFonts w:ascii="Times New Roman" w:eastAsia="Times New Roman" w:hAnsi="Times New Roman" w:cs="Times New Roman"/>
          <w:bCs/>
          <w:color w:val="595959" w:themeColor="text1" w:themeTint="A6"/>
          <w:sz w:val="20"/>
          <w:szCs w:val="20"/>
          <w:shd w:val="clear" w:color="auto" w:fill="FFFFFF"/>
        </w:rPr>
        <w:t>).back() – The above command requires no parameters and takes back the user to the previous webpage in the web browser’s history.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Sample code: </w:t>
      </w: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driver.navigate</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).back();</w:t>
      </w:r>
    </w:p>
    <w:p w:rsidR="00A50F2B" w:rsidRDefault="00A50F2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navigate(</w:t>
      </w:r>
      <w:proofErr w:type="gramEnd"/>
      <w:r w:rsidRPr="00B67511">
        <w:rPr>
          <w:rFonts w:ascii="Times New Roman" w:eastAsia="Times New Roman" w:hAnsi="Times New Roman" w:cs="Times New Roman"/>
          <w:bCs/>
          <w:color w:val="595959" w:themeColor="text1" w:themeTint="A6"/>
          <w:sz w:val="20"/>
          <w:szCs w:val="20"/>
          <w:shd w:val="clear" w:color="auto" w:fill="FFFFFF"/>
        </w:rPr>
        <w:t>).forward() – This command lets the user to navigate to the next web page with reference to the browser’s history.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Sample code: </w:t>
      </w: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driver.navigate</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).forward();</w:t>
      </w:r>
    </w:p>
    <w:p w:rsidR="00A50F2B" w:rsidRDefault="00A50F2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navigate(</w:t>
      </w:r>
      <w:proofErr w:type="gramEnd"/>
      <w:r w:rsidRPr="00B67511">
        <w:rPr>
          <w:rFonts w:ascii="Times New Roman" w:eastAsia="Times New Roman" w:hAnsi="Times New Roman" w:cs="Times New Roman"/>
          <w:bCs/>
          <w:color w:val="595959" w:themeColor="text1" w:themeTint="A6"/>
          <w:sz w:val="20"/>
          <w:szCs w:val="20"/>
          <w:shd w:val="clear" w:color="auto" w:fill="FFFFFF"/>
        </w:rPr>
        <w:t>).refresh() – This command lets the user to refresh the current web page there by reloading all the web elements.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Sample code: </w:t>
      </w: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driver.navigate</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).refresh();</w:t>
      </w:r>
    </w:p>
    <w:p w:rsidR="00A50F2B" w:rsidRDefault="00A50F2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navigate(</w:t>
      </w:r>
      <w:proofErr w:type="gramEnd"/>
      <w:r w:rsidRPr="00B67511">
        <w:rPr>
          <w:rFonts w:ascii="Times New Roman" w:eastAsia="Times New Roman" w:hAnsi="Times New Roman" w:cs="Times New Roman"/>
          <w:bCs/>
          <w:color w:val="595959" w:themeColor="text1" w:themeTint="A6"/>
          <w:sz w:val="20"/>
          <w:szCs w:val="20"/>
          <w:shd w:val="clear" w:color="auto" w:fill="FFFFFF"/>
        </w:rPr>
        <w:t>).to() – This command lets the user to launch a new web browser window and navigate to the specified URL.</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Sample code: </w:t>
      </w: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driver.navigate</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).to(“https://google.com”);</w:t>
      </w:r>
    </w:p>
    <w:p w:rsidR="00756805" w:rsidRDefault="00756805"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How to</w:t>
      </w:r>
      <w:hyperlink r:id="rId65" w:history="1">
        <w:r w:rsidRPr="00EC035D">
          <w:rPr>
            <w:rFonts w:ascii="Times New Roman" w:eastAsia="Times New Roman" w:hAnsi="Times New Roman" w:cs="Times New Roman"/>
            <w:bCs/>
            <w:color w:val="595959" w:themeColor="text1" w:themeTint="A6"/>
            <w:sz w:val="20"/>
            <w:szCs w:val="20"/>
            <w:u w:val="single"/>
            <w:shd w:val="clear" w:color="auto" w:fill="FFFFFF"/>
          </w:rPr>
          <w:t xml:space="preserve"> </w:t>
        </w:r>
      </w:hyperlink>
      <w:r w:rsidRPr="00B67511">
        <w:rPr>
          <w:rFonts w:ascii="Times New Roman" w:eastAsia="Times New Roman" w:hAnsi="Times New Roman" w:cs="Times New Roman"/>
          <w:bCs/>
          <w:color w:val="595959" w:themeColor="text1" w:themeTint="A6"/>
          <w:sz w:val="20"/>
          <w:szCs w:val="20"/>
          <w:shd w:val="clear" w:color="auto" w:fill="FFFFFF"/>
        </w:rPr>
        <w:t xml:space="preserve">handle frame in </w:t>
      </w:r>
      <w:proofErr w:type="spellStart"/>
      <w:r w:rsidRPr="00B67511">
        <w:rPr>
          <w:rFonts w:ascii="Times New Roman" w:eastAsia="Times New Roman" w:hAnsi="Times New Roman" w:cs="Times New Roman"/>
          <w:bCs/>
          <w:color w:val="595959" w:themeColor="text1" w:themeTint="A6"/>
          <w:sz w:val="20"/>
          <w:szCs w:val="20"/>
          <w:shd w:val="clear" w:color="auto" w:fill="FFFFFF"/>
        </w:rPr>
        <w:t>WebDriver</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An inline frame acronym as </w:t>
      </w:r>
      <w:proofErr w:type="spellStart"/>
      <w:r w:rsidRPr="00B67511">
        <w:rPr>
          <w:rFonts w:ascii="Times New Roman" w:eastAsia="Times New Roman" w:hAnsi="Times New Roman" w:cs="Times New Roman"/>
          <w:bCs/>
          <w:color w:val="595959" w:themeColor="text1" w:themeTint="A6"/>
          <w:sz w:val="20"/>
          <w:szCs w:val="20"/>
          <w:shd w:val="clear" w:color="auto" w:fill="FFFFFF"/>
        </w:rPr>
        <w:t>iframe</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is used to insert another document with in the current HTML document or simply a web page into a web page by enabling nesting.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Select </w:t>
      </w:r>
      <w:proofErr w:type="spellStart"/>
      <w:r w:rsidRPr="00B67511">
        <w:rPr>
          <w:rFonts w:ascii="Times New Roman" w:eastAsia="Times New Roman" w:hAnsi="Times New Roman" w:cs="Times New Roman"/>
          <w:bCs/>
          <w:color w:val="595959" w:themeColor="text1" w:themeTint="A6"/>
          <w:sz w:val="20"/>
          <w:szCs w:val="20"/>
          <w:shd w:val="clear" w:color="auto" w:fill="FFFFFF"/>
        </w:rPr>
        <w:t>iframe</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by id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driver.switchTo</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).frame(“ID of the frame“);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Locating </w:t>
      </w:r>
      <w:proofErr w:type="spellStart"/>
      <w:r w:rsidRPr="00B67511">
        <w:rPr>
          <w:rFonts w:ascii="Times New Roman" w:eastAsia="Times New Roman" w:hAnsi="Times New Roman" w:cs="Times New Roman"/>
          <w:bCs/>
          <w:color w:val="595959" w:themeColor="text1" w:themeTint="A6"/>
          <w:sz w:val="20"/>
          <w:szCs w:val="20"/>
          <w:shd w:val="clear" w:color="auto" w:fill="FFFFFF"/>
        </w:rPr>
        <w:t>iframe</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using </w:t>
      </w:r>
      <w:proofErr w:type="spellStart"/>
      <w:r w:rsidRPr="00B67511">
        <w:rPr>
          <w:rFonts w:ascii="Times New Roman" w:eastAsia="Times New Roman" w:hAnsi="Times New Roman" w:cs="Times New Roman"/>
          <w:bCs/>
          <w:color w:val="595959" w:themeColor="text1" w:themeTint="A6"/>
          <w:sz w:val="20"/>
          <w:szCs w:val="20"/>
          <w:shd w:val="clear" w:color="auto" w:fill="FFFFFF"/>
        </w:rPr>
        <w:t>tagName</w:t>
      </w:r>
      <w:proofErr w:type="spellEnd"/>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driver.switchTo(</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).frame(driver.findElements(By.tagName(“iframe”).get(0));</w:t>
      </w:r>
    </w:p>
    <w:p w:rsidR="00932EE1" w:rsidRDefault="00932EE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Locating </w:t>
      </w:r>
      <w:proofErr w:type="spellStart"/>
      <w:r w:rsidRPr="00B67511">
        <w:rPr>
          <w:rFonts w:ascii="Times New Roman" w:eastAsia="Times New Roman" w:hAnsi="Times New Roman" w:cs="Times New Roman"/>
          <w:bCs/>
          <w:color w:val="595959" w:themeColor="text1" w:themeTint="A6"/>
          <w:sz w:val="20"/>
          <w:szCs w:val="20"/>
          <w:shd w:val="clear" w:color="auto" w:fill="FFFFFF"/>
        </w:rPr>
        <w:t>iframe</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using index</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frame(</w:t>
      </w:r>
      <w:proofErr w:type="gramEnd"/>
      <w:r w:rsidRPr="00B67511">
        <w:rPr>
          <w:rFonts w:ascii="Times New Roman" w:eastAsia="Times New Roman" w:hAnsi="Times New Roman" w:cs="Times New Roman"/>
          <w:bCs/>
          <w:color w:val="595959" w:themeColor="text1" w:themeTint="A6"/>
          <w:sz w:val="20"/>
          <w:szCs w:val="20"/>
          <w:shd w:val="clear" w:color="auto" w:fill="FFFFFF"/>
        </w:rPr>
        <w:t>index)</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driver.switchTo</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).frame(0);</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frame(</w:t>
      </w:r>
      <w:proofErr w:type="gramEnd"/>
      <w:r w:rsidRPr="00B67511">
        <w:rPr>
          <w:rFonts w:ascii="Times New Roman" w:eastAsia="Times New Roman" w:hAnsi="Times New Roman" w:cs="Times New Roman"/>
          <w:bCs/>
          <w:color w:val="595959" w:themeColor="text1" w:themeTint="A6"/>
          <w:sz w:val="20"/>
          <w:szCs w:val="20"/>
          <w:shd w:val="clear" w:color="auto" w:fill="FFFFFF"/>
        </w:rPr>
        <w:t>Name of Frame)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driver.switchTo</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).frame(“name of the frame”);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frame(</w:t>
      </w:r>
      <w:proofErr w:type="spellStart"/>
      <w:proofErr w:type="gramEnd"/>
      <w:r w:rsidRPr="00B67511">
        <w:rPr>
          <w:rFonts w:ascii="Times New Roman" w:eastAsia="Times New Roman" w:hAnsi="Times New Roman" w:cs="Times New Roman"/>
          <w:bCs/>
          <w:color w:val="595959" w:themeColor="text1" w:themeTint="A6"/>
          <w:sz w:val="20"/>
          <w:szCs w:val="20"/>
          <w:shd w:val="clear" w:color="auto" w:fill="FFFFFF"/>
        </w:rPr>
        <w:t>WebElement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element)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Select Parent Window</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driver.switchTo</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defaultContent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 xml:space="preserve">When do we use </w:t>
      </w:r>
      <w:proofErr w:type="spellStart"/>
      <w:proofErr w:type="gramStart"/>
      <w:r w:rsidRPr="00B67511">
        <w:rPr>
          <w:rFonts w:ascii="Times New Roman" w:eastAsia="Times New Roman" w:hAnsi="Times New Roman" w:cs="Times New Roman"/>
          <w:b/>
          <w:bCs/>
          <w:color w:val="595959" w:themeColor="text1" w:themeTint="A6"/>
          <w:sz w:val="20"/>
          <w:szCs w:val="20"/>
          <w:shd w:val="clear" w:color="auto" w:fill="FFFFFF"/>
        </w:rPr>
        <w:t>findElement</w:t>
      </w:r>
      <w:proofErr w:type="spellEnd"/>
      <w:r w:rsidRPr="00B67511">
        <w:rPr>
          <w:rFonts w:ascii="Times New Roman" w:eastAsia="Times New Roman" w:hAnsi="Times New Roman" w:cs="Times New Roman"/>
          <w:b/>
          <w:bCs/>
          <w:color w:val="595959" w:themeColor="text1" w:themeTint="A6"/>
          <w:sz w:val="20"/>
          <w:szCs w:val="20"/>
          <w:shd w:val="clear" w:color="auto" w:fill="FFFFFF"/>
        </w:rPr>
        <w:t>(</w:t>
      </w:r>
      <w:proofErr w:type="gramEnd"/>
      <w:r w:rsidRPr="00B67511">
        <w:rPr>
          <w:rFonts w:ascii="Times New Roman" w:eastAsia="Times New Roman" w:hAnsi="Times New Roman" w:cs="Times New Roman"/>
          <w:b/>
          <w:bCs/>
          <w:color w:val="595959" w:themeColor="text1" w:themeTint="A6"/>
          <w:sz w:val="20"/>
          <w:szCs w:val="20"/>
          <w:shd w:val="clear" w:color="auto" w:fill="FFFFFF"/>
        </w:rPr>
        <w:t xml:space="preserve">) and </w:t>
      </w:r>
      <w:proofErr w:type="spellStart"/>
      <w:r w:rsidRPr="00B67511">
        <w:rPr>
          <w:rFonts w:ascii="Times New Roman" w:eastAsia="Times New Roman" w:hAnsi="Times New Roman" w:cs="Times New Roman"/>
          <w:b/>
          <w:bCs/>
          <w:color w:val="595959" w:themeColor="text1" w:themeTint="A6"/>
          <w:sz w:val="20"/>
          <w:szCs w:val="20"/>
          <w:shd w:val="clear" w:color="auto" w:fill="FFFFFF"/>
        </w:rPr>
        <w:t>findElements</w:t>
      </w:r>
      <w:proofErr w:type="spellEnd"/>
      <w:r w:rsidRPr="00B67511">
        <w:rPr>
          <w:rFonts w:ascii="Times New Roman" w:eastAsia="Times New Roman" w:hAnsi="Times New Roman" w:cs="Times New Roman"/>
          <w:b/>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findElement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findElement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is used to find the first element in the current web page matching to the specified locator value. Take a note that only first matching element would be fetched.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Syntax:</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i/>
          <w:iCs/>
          <w:color w:val="595959" w:themeColor="text1" w:themeTint="A6"/>
          <w:sz w:val="20"/>
          <w:szCs w:val="20"/>
          <w:shd w:val="clear" w:color="auto" w:fill="FFFFFF"/>
        </w:rPr>
        <w:t>WebElement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 xml:space="preserve"> element = </w:t>
      </w: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driver.findElements</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spellStart"/>
      <w:proofErr w:type="gramEnd"/>
      <w:r w:rsidRPr="00B67511">
        <w:rPr>
          <w:rFonts w:ascii="Times New Roman" w:eastAsia="Times New Roman" w:hAnsi="Times New Roman" w:cs="Times New Roman"/>
          <w:bCs/>
          <w:i/>
          <w:iCs/>
          <w:color w:val="595959" w:themeColor="text1" w:themeTint="A6"/>
          <w:sz w:val="20"/>
          <w:szCs w:val="20"/>
          <w:shd w:val="clear" w:color="auto" w:fill="FFFFFF"/>
        </w:rPr>
        <w:t>By.xpath</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(“//div[@id=’example’]//</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ul</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//li”));</w:t>
      </w:r>
    </w:p>
    <w:p w:rsidR="00931547" w:rsidRDefault="00931547"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findElements</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findElements</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is used to find all the elements in the current web page matching to the specified locator value. Take a note that all the matching elements would be fetched and stored in the list of </w:t>
      </w:r>
      <w:proofErr w:type="spellStart"/>
      <w:r w:rsidRPr="00B67511">
        <w:rPr>
          <w:rFonts w:ascii="Times New Roman" w:eastAsia="Times New Roman" w:hAnsi="Times New Roman" w:cs="Times New Roman"/>
          <w:bCs/>
          <w:color w:val="595959" w:themeColor="text1" w:themeTint="A6"/>
          <w:sz w:val="20"/>
          <w:szCs w:val="20"/>
          <w:shd w:val="clear" w:color="auto" w:fill="FFFFFF"/>
        </w:rPr>
        <w:t>WebElements</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Syntax:</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i/>
          <w:iCs/>
          <w:color w:val="595959" w:themeColor="text1" w:themeTint="A6"/>
          <w:sz w:val="20"/>
          <w:szCs w:val="20"/>
          <w:shd w:val="clear" w:color="auto" w:fill="FFFFFF"/>
        </w:rPr>
        <w:t>List &lt;</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WebElement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 xml:space="preserve">&gt; </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elementList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 xml:space="preserve"> = </w:t>
      </w: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driver.findElements</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spellStart"/>
      <w:proofErr w:type="gramEnd"/>
      <w:r w:rsidRPr="00B67511">
        <w:rPr>
          <w:rFonts w:ascii="Times New Roman" w:eastAsia="Times New Roman" w:hAnsi="Times New Roman" w:cs="Times New Roman"/>
          <w:bCs/>
          <w:i/>
          <w:iCs/>
          <w:color w:val="595959" w:themeColor="text1" w:themeTint="A6"/>
          <w:sz w:val="20"/>
          <w:szCs w:val="20"/>
          <w:shd w:val="clear" w:color="auto" w:fill="FFFFFF"/>
        </w:rPr>
        <w:t>By.xpath</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(“//div[@id=’example’]//</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ul</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//li”));</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tblGrid>
      <w:tr w:rsidR="00EC035D" w:rsidRPr="00EC035D" w:rsidTr="00B67511">
        <w:tc>
          <w:tcPr>
            <w:tcW w:w="0" w:type="auto"/>
            <w:tcMar>
              <w:top w:w="100" w:type="dxa"/>
              <w:left w:w="100" w:type="dxa"/>
              <w:bottom w:w="100" w:type="dxa"/>
              <w:right w:w="100" w:type="dxa"/>
            </w:tcMar>
            <w:hideMark/>
          </w:tcPr>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tc>
        <w:tc>
          <w:tcPr>
            <w:tcW w:w="0" w:type="auto"/>
            <w:tcMar>
              <w:top w:w="100" w:type="dxa"/>
              <w:left w:w="100" w:type="dxa"/>
              <w:bottom w:w="100" w:type="dxa"/>
              <w:right w:w="100" w:type="dxa"/>
            </w:tcMar>
            <w:hideMark/>
          </w:tcPr>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tc>
      </w:tr>
    </w:tbl>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 xml:space="preserve">What is the difference between </w:t>
      </w:r>
      <w:proofErr w:type="spellStart"/>
      <w:proofErr w:type="gramStart"/>
      <w:r w:rsidRPr="00B67511">
        <w:rPr>
          <w:rFonts w:ascii="Times New Roman" w:eastAsia="Times New Roman" w:hAnsi="Times New Roman" w:cs="Times New Roman"/>
          <w:b/>
          <w:bCs/>
          <w:color w:val="595959" w:themeColor="text1" w:themeTint="A6"/>
          <w:sz w:val="20"/>
          <w:szCs w:val="20"/>
          <w:shd w:val="clear" w:color="auto" w:fill="FFFFFF"/>
        </w:rPr>
        <w:t>driver.close</w:t>
      </w:r>
      <w:proofErr w:type="spellEnd"/>
      <w:r w:rsidRPr="00B67511">
        <w:rPr>
          <w:rFonts w:ascii="Times New Roman" w:eastAsia="Times New Roman" w:hAnsi="Times New Roman" w:cs="Times New Roman"/>
          <w:b/>
          <w:bCs/>
          <w:color w:val="595959" w:themeColor="text1" w:themeTint="A6"/>
          <w:sz w:val="20"/>
          <w:szCs w:val="20"/>
          <w:shd w:val="clear" w:color="auto" w:fill="FFFFFF"/>
        </w:rPr>
        <w:t>(</w:t>
      </w:r>
      <w:proofErr w:type="gramEnd"/>
      <w:r w:rsidRPr="00B67511">
        <w:rPr>
          <w:rFonts w:ascii="Times New Roman" w:eastAsia="Times New Roman" w:hAnsi="Times New Roman" w:cs="Times New Roman"/>
          <w:b/>
          <w:bCs/>
          <w:color w:val="595959" w:themeColor="text1" w:themeTint="A6"/>
          <w:sz w:val="20"/>
          <w:szCs w:val="20"/>
          <w:shd w:val="clear" w:color="auto" w:fill="FFFFFF"/>
        </w:rPr>
        <w:t xml:space="preserve">) and </w:t>
      </w:r>
      <w:proofErr w:type="spellStart"/>
      <w:r w:rsidRPr="00B67511">
        <w:rPr>
          <w:rFonts w:ascii="Times New Roman" w:eastAsia="Times New Roman" w:hAnsi="Times New Roman" w:cs="Times New Roman"/>
          <w:b/>
          <w:bCs/>
          <w:color w:val="595959" w:themeColor="text1" w:themeTint="A6"/>
          <w:sz w:val="20"/>
          <w:szCs w:val="20"/>
          <w:shd w:val="clear" w:color="auto" w:fill="FFFFFF"/>
        </w:rPr>
        <w:t>driver.quit</w:t>
      </w:r>
      <w:proofErr w:type="spellEnd"/>
      <w:r w:rsidRPr="00B67511">
        <w:rPr>
          <w:rFonts w:ascii="Times New Roman" w:eastAsia="Times New Roman" w:hAnsi="Times New Roman" w:cs="Times New Roman"/>
          <w:b/>
          <w:bCs/>
          <w:color w:val="595959" w:themeColor="text1" w:themeTint="A6"/>
          <w:sz w:val="20"/>
          <w:szCs w:val="20"/>
          <w:shd w:val="clear" w:color="auto" w:fill="FFFFFF"/>
        </w:rPr>
        <w:t xml:space="preserve"> command?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close(</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WebDriver’s</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close() method closes the web browser window that the user is currently working on or we can also say the window that is being currently accessed by the </w:t>
      </w:r>
      <w:proofErr w:type="spellStart"/>
      <w:r w:rsidRPr="00B67511">
        <w:rPr>
          <w:rFonts w:ascii="Times New Roman" w:eastAsia="Times New Roman" w:hAnsi="Times New Roman" w:cs="Times New Roman"/>
          <w:bCs/>
          <w:color w:val="595959" w:themeColor="text1" w:themeTint="A6"/>
          <w:sz w:val="20"/>
          <w:szCs w:val="20"/>
          <w:shd w:val="clear" w:color="auto" w:fill="FFFFFF"/>
        </w:rPr>
        <w:t>WebDriver</w:t>
      </w:r>
      <w:proofErr w:type="spellEnd"/>
      <w:r w:rsidRPr="00B67511">
        <w:rPr>
          <w:rFonts w:ascii="Times New Roman" w:eastAsia="Times New Roman" w:hAnsi="Times New Roman" w:cs="Times New Roman"/>
          <w:bCs/>
          <w:color w:val="595959" w:themeColor="text1" w:themeTint="A6"/>
          <w:sz w:val="20"/>
          <w:szCs w:val="20"/>
          <w:shd w:val="clear" w:color="auto" w:fill="FFFFFF"/>
        </w:rPr>
        <w:t>. The command neither requires any parameter nor does is return any value.</w:t>
      </w:r>
    </w:p>
    <w:p w:rsidR="005E2EA5" w:rsidRDefault="005E2EA5"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5E2EA5" w:rsidRDefault="00B67511"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roofErr w:type="gramStart"/>
      <w:r w:rsidRPr="00B67511">
        <w:rPr>
          <w:rFonts w:ascii="Times New Roman" w:eastAsia="Times New Roman" w:hAnsi="Times New Roman" w:cs="Times New Roman"/>
          <w:bCs/>
          <w:color w:val="595959" w:themeColor="text1" w:themeTint="A6"/>
          <w:sz w:val="20"/>
          <w:szCs w:val="20"/>
          <w:shd w:val="clear" w:color="auto" w:fill="FFFFFF"/>
        </w:rPr>
        <w:t>quit(</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Unlike close() method, quit() method closes down all the windows that the program has opened. Same as </w:t>
      </w:r>
    </w:p>
    <w:p w:rsidR="005E2EA5" w:rsidRDefault="005E2EA5"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close(</w:t>
      </w:r>
      <w:proofErr w:type="gramEnd"/>
      <w:r w:rsidRPr="00B67511">
        <w:rPr>
          <w:rFonts w:ascii="Times New Roman" w:eastAsia="Times New Roman" w:hAnsi="Times New Roman" w:cs="Times New Roman"/>
          <w:bCs/>
          <w:color w:val="595959" w:themeColor="text1" w:themeTint="A6"/>
          <w:sz w:val="20"/>
          <w:szCs w:val="20"/>
          <w:shd w:val="clear" w:color="auto" w:fill="FFFFFF"/>
        </w:rPr>
        <w:t>) method, the command neither requires any parameter nor does is return any value.</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lastRenderedPageBreak/>
        <w:t>How can we handle web based pop up?</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WebDriver</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offers the users with a very efficient way to</w:t>
      </w:r>
      <w:hyperlink r:id="rId66" w:history="1">
        <w:r w:rsidRPr="00EC035D">
          <w:rPr>
            <w:rFonts w:ascii="Times New Roman" w:eastAsia="Times New Roman" w:hAnsi="Times New Roman" w:cs="Times New Roman"/>
            <w:bCs/>
            <w:color w:val="595959" w:themeColor="text1" w:themeTint="A6"/>
            <w:sz w:val="20"/>
            <w:szCs w:val="20"/>
            <w:u w:val="single"/>
            <w:shd w:val="clear" w:color="auto" w:fill="FFFFFF"/>
          </w:rPr>
          <w:t xml:space="preserve"> handle these pop ups using Alert interface</w:t>
        </w:r>
      </w:hyperlink>
      <w:r w:rsidRPr="00B67511">
        <w:rPr>
          <w:rFonts w:ascii="Times New Roman" w:eastAsia="Times New Roman" w:hAnsi="Times New Roman" w:cs="Times New Roman"/>
          <w:bCs/>
          <w:color w:val="595959" w:themeColor="text1" w:themeTint="A6"/>
          <w:sz w:val="20"/>
          <w:szCs w:val="20"/>
          <w:shd w:val="clear" w:color="auto" w:fill="FFFFFF"/>
        </w:rPr>
        <w:t>. There are the four methods that we would be using along with the Alert interface.</w:t>
      </w:r>
    </w:p>
    <w:p w:rsidR="00B67511" w:rsidRPr="00B67511" w:rsidRDefault="00B67511" w:rsidP="00B67511">
      <w:pPr>
        <w:numPr>
          <w:ilvl w:val="0"/>
          <w:numId w:val="29"/>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void</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dismiss() – The dismiss() method clicks on the “Cancel” button as soon as the pop up window appears.</w:t>
      </w:r>
    </w:p>
    <w:p w:rsidR="00B67511" w:rsidRPr="00B67511" w:rsidRDefault="00B67511" w:rsidP="00B67511">
      <w:pPr>
        <w:numPr>
          <w:ilvl w:val="0"/>
          <w:numId w:val="29"/>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void</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accept() – The accept() method clicks on the “Ok” button as soon as the pop up window appears.</w:t>
      </w:r>
    </w:p>
    <w:p w:rsidR="00B67511" w:rsidRPr="00B67511" w:rsidRDefault="00B67511" w:rsidP="00B67511">
      <w:pPr>
        <w:numPr>
          <w:ilvl w:val="0"/>
          <w:numId w:val="29"/>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String </w:t>
      </w: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getText</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 The </w:t>
      </w:r>
      <w:proofErr w:type="spellStart"/>
      <w:r w:rsidRPr="00B67511">
        <w:rPr>
          <w:rFonts w:ascii="Times New Roman" w:eastAsia="Times New Roman" w:hAnsi="Times New Roman" w:cs="Times New Roman"/>
          <w:bCs/>
          <w:color w:val="595959" w:themeColor="text1" w:themeTint="A6"/>
          <w:sz w:val="20"/>
          <w:szCs w:val="20"/>
          <w:shd w:val="clear" w:color="auto" w:fill="FFFFFF"/>
        </w:rPr>
        <w:t>getText</w:t>
      </w:r>
      <w:proofErr w:type="spellEnd"/>
      <w:r w:rsidRPr="00B67511">
        <w:rPr>
          <w:rFonts w:ascii="Times New Roman" w:eastAsia="Times New Roman" w:hAnsi="Times New Roman" w:cs="Times New Roman"/>
          <w:bCs/>
          <w:color w:val="595959" w:themeColor="text1" w:themeTint="A6"/>
          <w:sz w:val="20"/>
          <w:szCs w:val="20"/>
          <w:shd w:val="clear" w:color="auto" w:fill="FFFFFF"/>
        </w:rPr>
        <w:t>() method returns the text displayed on the alert box.</w:t>
      </w:r>
    </w:p>
    <w:p w:rsidR="00B67511" w:rsidRPr="00B67511" w:rsidRDefault="00B67511" w:rsidP="00B67511">
      <w:pPr>
        <w:numPr>
          <w:ilvl w:val="0"/>
          <w:numId w:val="29"/>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void</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sendKeys</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(String </w:t>
      </w:r>
      <w:proofErr w:type="spellStart"/>
      <w:r w:rsidRPr="00B67511">
        <w:rPr>
          <w:rFonts w:ascii="Times New Roman" w:eastAsia="Times New Roman" w:hAnsi="Times New Roman" w:cs="Times New Roman"/>
          <w:bCs/>
          <w:color w:val="595959" w:themeColor="text1" w:themeTint="A6"/>
          <w:sz w:val="20"/>
          <w:szCs w:val="20"/>
          <w:shd w:val="clear" w:color="auto" w:fill="FFFFFF"/>
        </w:rPr>
        <w:t>stringToSend</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 The </w:t>
      </w:r>
      <w:proofErr w:type="spellStart"/>
      <w:r w:rsidRPr="00B67511">
        <w:rPr>
          <w:rFonts w:ascii="Times New Roman" w:eastAsia="Times New Roman" w:hAnsi="Times New Roman" w:cs="Times New Roman"/>
          <w:bCs/>
          <w:color w:val="595959" w:themeColor="text1" w:themeTint="A6"/>
          <w:sz w:val="20"/>
          <w:szCs w:val="20"/>
          <w:shd w:val="clear" w:color="auto" w:fill="FFFFFF"/>
        </w:rPr>
        <w:t>sendKeys</w:t>
      </w:r>
      <w:proofErr w:type="spellEnd"/>
      <w:r w:rsidRPr="00B67511">
        <w:rPr>
          <w:rFonts w:ascii="Times New Roman" w:eastAsia="Times New Roman" w:hAnsi="Times New Roman" w:cs="Times New Roman"/>
          <w:bCs/>
          <w:color w:val="595959" w:themeColor="text1" w:themeTint="A6"/>
          <w:sz w:val="20"/>
          <w:szCs w:val="20"/>
          <w:shd w:val="clear" w:color="auto" w:fill="FFFFFF"/>
        </w:rPr>
        <w:t>() method enters the specified string pattern into the alert box.</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Syntax:</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i/>
          <w:iCs/>
          <w:color w:val="595959" w:themeColor="text1" w:themeTint="A6"/>
          <w:sz w:val="20"/>
          <w:szCs w:val="20"/>
          <w:shd w:val="clear" w:color="auto" w:fill="FFFFFF"/>
        </w:rPr>
        <w:t xml:space="preserve">// accepting </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javascript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 xml:space="preserve"> alert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i/>
          <w:iCs/>
          <w:color w:val="595959" w:themeColor="text1" w:themeTint="A6"/>
          <w:sz w:val="20"/>
          <w:szCs w:val="20"/>
          <w:shd w:val="clear" w:color="auto" w:fill="FFFFFF"/>
        </w:rPr>
        <w:t xml:space="preserve">            </w:t>
      </w:r>
      <w:r w:rsidRPr="00EC035D">
        <w:rPr>
          <w:rFonts w:ascii="Times New Roman" w:eastAsia="Times New Roman" w:hAnsi="Times New Roman" w:cs="Times New Roman"/>
          <w:bCs/>
          <w:i/>
          <w:iCs/>
          <w:color w:val="595959" w:themeColor="text1" w:themeTint="A6"/>
          <w:sz w:val="20"/>
          <w:szCs w:val="20"/>
          <w:shd w:val="clear" w:color="auto" w:fill="FFFFFF"/>
        </w:rPr>
        <w:tab/>
      </w:r>
      <w:r w:rsidRPr="00B67511">
        <w:rPr>
          <w:rFonts w:ascii="Times New Roman" w:eastAsia="Times New Roman" w:hAnsi="Times New Roman" w:cs="Times New Roman"/>
          <w:bCs/>
          <w:i/>
          <w:iCs/>
          <w:color w:val="595959" w:themeColor="text1" w:themeTint="A6"/>
          <w:sz w:val="20"/>
          <w:szCs w:val="20"/>
          <w:shd w:val="clear" w:color="auto" w:fill="FFFFFF"/>
        </w:rPr>
        <w:t xml:space="preserve">Alert </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alert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 xml:space="preserve"> = </w:t>
      </w: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driver.switchTo</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).alert();</w:t>
      </w:r>
    </w:p>
    <w:p w:rsidR="00B67511" w:rsidRDefault="00B67511" w:rsidP="00B67511">
      <w:pPr>
        <w:spacing w:after="0" w:line="240" w:lineRule="auto"/>
        <w:rPr>
          <w:rFonts w:ascii="Times New Roman" w:eastAsia="Times New Roman" w:hAnsi="Times New Roman" w:cs="Times New Roman"/>
          <w:bCs/>
          <w:i/>
          <w:iCs/>
          <w:color w:val="595959" w:themeColor="text1" w:themeTint="A6"/>
          <w:sz w:val="20"/>
          <w:szCs w:val="20"/>
          <w:shd w:val="clear" w:color="auto" w:fill="FFFFFF"/>
        </w:rPr>
      </w:pP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alert.accept</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w:t>
      </w:r>
    </w:p>
    <w:p w:rsidR="00732BEB" w:rsidRPr="00B67511" w:rsidRDefault="00732BEB"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How can we handle windows based pop up?</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w:t>
      </w:r>
      <w:proofErr w:type="spellStart"/>
      <w:r w:rsidRPr="00B67511">
        <w:rPr>
          <w:rFonts w:ascii="Times New Roman" w:eastAsia="Times New Roman" w:hAnsi="Times New Roman" w:cs="Times New Roman"/>
          <w:bCs/>
          <w:color w:val="595959" w:themeColor="text1" w:themeTint="A6"/>
          <w:sz w:val="20"/>
          <w:szCs w:val="20"/>
          <w:shd w:val="clear" w:color="auto" w:fill="FFFFFF"/>
        </w:rPr>
        <w:t>AutoIT</w:t>
      </w:r>
      <w:proofErr w:type="spellEnd"/>
      <w:r w:rsidRPr="00B67511">
        <w:rPr>
          <w:rFonts w:ascii="Times New Roman" w:eastAsia="Times New Roman" w:hAnsi="Times New Roman" w:cs="Times New Roman"/>
          <w:bCs/>
          <w:color w:val="595959" w:themeColor="text1" w:themeTint="A6"/>
          <w:sz w:val="20"/>
          <w:szCs w:val="20"/>
          <w:shd w:val="clear" w:color="auto" w:fill="FFFFFF"/>
        </w:rPr>
        <w:t>, Robot class etc.</w:t>
      </w:r>
    </w:p>
    <w:p w:rsidR="00417D5B" w:rsidRDefault="00417D5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How to assert title of the web page?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i/>
          <w:iCs/>
          <w:color w:val="595959" w:themeColor="text1" w:themeTint="A6"/>
          <w:sz w:val="20"/>
          <w:szCs w:val="20"/>
          <w:shd w:val="clear" w:color="auto" w:fill="FFFFFF"/>
        </w:rPr>
        <w:t>//verify the title of the web page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i/>
          <w:iCs/>
          <w:color w:val="595959" w:themeColor="text1" w:themeTint="A6"/>
          <w:sz w:val="20"/>
          <w:szCs w:val="20"/>
          <w:shd w:val="clear" w:color="auto" w:fill="FFFFFF"/>
        </w:rPr>
        <w:t>assertTrue</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w:t>
      </w:r>
      <w:proofErr w:type="gramEnd"/>
      <w:r w:rsidRPr="00B67511">
        <w:rPr>
          <w:rFonts w:ascii="Times New Roman" w:eastAsia="Times New Roman" w:hAnsi="Times New Roman" w:cs="Times New Roman"/>
          <w:bCs/>
          <w:i/>
          <w:iCs/>
          <w:color w:val="595959" w:themeColor="text1" w:themeTint="A6"/>
          <w:sz w:val="20"/>
          <w:szCs w:val="20"/>
          <w:shd w:val="clear" w:color="auto" w:fill="FFFFFF"/>
        </w:rPr>
        <w:t>“The title of the window is incorrect.”,</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driver.getTitle</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().equals(“Title of the page”));</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E116E9" w:rsidRDefault="00E116E9"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 xml:space="preserve">What are </w:t>
      </w:r>
      <w:proofErr w:type="spellStart"/>
      <w:r w:rsidRPr="00B67511">
        <w:rPr>
          <w:rFonts w:ascii="Times New Roman" w:eastAsia="Times New Roman" w:hAnsi="Times New Roman" w:cs="Times New Roman"/>
          <w:b/>
          <w:bCs/>
          <w:color w:val="595959" w:themeColor="text1" w:themeTint="A6"/>
          <w:sz w:val="20"/>
          <w:szCs w:val="20"/>
          <w:shd w:val="clear" w:color="auto" w:fill="FFFFFF"/>
        </w:rPr>
        <w:t>Junit</w:t>
      </w:r>
      <w:proofErr w:type="spellEnd"/>
      <w:r w:rsidRPr="00B67511">
        <w:rPr>
          <w:rFonts w:ascii="Times New Roman" w:eastAsia="Times New Roman" w:hAnsi="Times New Roman" w:cs="Times New Roman"/>
          <w:b/>
          <w:bCs/>
          <w:color w:val="595959" w:themeColor="text1" w:themeTint="A6"/>
          <w:sz w:val="20"/>
          <w:szCs w:val="20"/>
          <w:shd w:val="clear" w:color="auto" w:fill="FFFFFF"/>
        </w:rPr>
        <w:t xml:space="preserve"> annotations?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Following are the </w:t>
      </w:r>
      <w:proofErr w:type="spellStart"/>
      <w:r w:rsidRPr="00B67511">
        <w:rPr>
          <w:rFonts w:ascii="Times New Roman" w:eastAsia="Times New Roman" w:hAnsi="Times New Roman" w:cs="Times New Roman"/>
          <w:bCs/>
          <w:color w:val="595959" w:themeColor="text1" w:themeTint="A6"/>
          <w:sz w:val="20"/>
          <w:szCs w:val="20"/>
          <w:shd w:val="clear" w:color="auto" w:fill="FFFFFF"/>
        </w:rPr>
        <w:t>Junit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Annotations:</w:t>
      </w:r>
    </w:p>
    <w:p w:rsidR="00B67511" w:rsidRPr="00B67511" w:rsidRDefault="00B67511" w:rsidP="00B67511">
      <w:pPr>
        <w:numPr>
          <w:ilvl w:val="0"/>
          <w:numId w:val="30"/>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Annotation lets the system know that the method annotated as @Test is a test method. There can be multiple test methods in a single test script.</w:t>
      </w:r>
    </w:p>
    <w:p w:rsidR="00B67511" w:rsidRPr="00B67511" w:rsidRDefault="00B67511" w:rsidP="00B67511">
      <w:pPr>
        <w:numPr>
          <w:ilvl w:val="0"/>
          <w:numId w:val="30"/>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@Before: Method annotated as @Before lets the system know that this method shall be executed every time before each of the test method.</w:t>
      </w:r>
    </w:p>
    <w:p w:rsidR="00B67511" w:rsidRPr="00B67511" w:rsidRDefault="00B67511" w:rsidP="00B67511">
      <w:pPr>
        <w:numPr>
          <w:ilvl w:val="0"/>
          <w:numId w:val="30"/>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@After: Method annotated as @After lets the system know that this method shall be executed every time after each of the test method.</w:t>
      </w:r>
    </w:p>
    <w:p w:rsidR="00B67511" w:rsidRPr="00B67511" w:rsidRDefault="00B67511" w:rsidP="00B67511">
      <w:pPr>
        <w:numPr>
          <w:ilvl w:val="0"/>
          <w:numId w:val="30"/>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w:t>
      </w:r>
      <w:proofErr w:type="spellStart"/>
      <w:r w:rsidRPr="00B67511">
        <w:rPr>
          <w:rFonts w:ascii="Times New Roman" w:eastAsia="Times New Roman" w:hAnsi="Times New Roman" w:cs="Times New Roman"/>
          <w:bCs/>
          <w:color w:val="595959" w:themeColor="text1" w:themeTint="A6"/>
          <w:sz w:val="20"/>
          <w:szCs w:val="20"/>
          <w:shd w:val="clear" w:color="auto" w:fill="FFFFFF"/>
        </w:rPr>
        <w:t>BeforeClass</w:t>
      </w:r>
      <w:proofErr w:type="spellEnd"/>
      <w:r w:rsidRPr="00B67511">
        <w:rPr>
          <w:rFonts w:ascii="Times New Roman" w:eastAsia="Times New Roman" w:hAnsi="Times New Roman" w:cs="Times New Roman"/>
          <w:bCs/>
          <w:color w:val="595959" w:themeColor="text1" w:themeTint="A6"/>
          <w:sz w:val="20"/>
          <w:szCs w:val="20"/>
          <w:shd w:val="clear" w:color="auto" w:fill="FFFFFF"/>
        </w:rPr>
        <w:t>: Method annotated as @</w:t>
      </w:r>
      <w:proofErr w:type="spellStart"/>
      <w:r w:rsidRPr="00B67511">
        <w:rPr>
          <w:rFonts w:ascii="Times New Roman" w:eastAsia="Times New Roman" w:hAnsi="Times New Roman" w:cs="Times New Roman"/>
          <w:bCs/>
          <w:color w:val="595959" w:themeColor="text1" w:themeTint="A6"/>
          <w:sz w:val="20"/>
          <w:szCs w:val="20"/>
          <w:shd w:val="clear" w:color="auto" w:fill="FFFFFF"/>
        </w:rPr>
        <w:t>BeforeClass</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lets the system know that this method shall be executed once before any of the test method.</w:t>
      </w:r>
    </w:p>
    <w:p w:rsidR="00B67511" w:rsidRPr="00B67511" w:rsidRDefault="00B67511" w:rsidP="00B67511">
      <w:pPr>
        <w:numPr>
          <w:ilvl w:val="0"/>
          <w:numId w:val="30"/>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w:t>
      </w:r>
      <w:proofErr w:type="spellStart"/>
      <w:r w:rsidRPr="00B67511">
        <w:rPr>
          <w:rFonts w:ascii="Times New Roman" w:eastAsia="Times New Roman" w:hAnsi="Times New Roman" w:cs="Times New Roman"/>
          <w:bCs/>
          <w:color w:val="595959" w:themeColor="text1" w:themeTint="A6"/>
          <w:sz w:val="20"/>
          <w:szCs w:val="20"/>
          <w:shd w:val="clear" w:color="auto" w:fill="FFFFFF"/>
        </w:rPr>
        <w:t>AfterClass</w:t>
      </w:r>
      <w:proofErr w:type="spellEnd"/>
      <w:r w:rsidRPr="00B67511">
        <w:rPr>
          <w:rFonts w:ascii="Times New Roman" w:eastAsia="Times New Roman" w:hAnsi="Times New Roman" w:cs="Times New Roman"/>
          <w:bCs/>
          <w:color w:val="595959" w:themeColor="text1" w:themeTint="A6"/>
          <w:sz w:val="20"/>
          <w:szCs w:val="20"/>
          <w:shd w:val="clear" w:color="auto" w:fill="FFFFFF"/>
        </w:rPr>
        <w:t>: Method annotated as @</w:t>
      </w:r>
      <w:proofErr w:type="spellStart"/>
      <w:r w:rsidRPr="00B67511">
        <w:rPr>
          <w:rFonts w:ascii="Times New Roman" w:eastAsia="Times New Roman" w:hAnsi="Times New Roman" w:cs="Times New Roman"/>
          <w:bCs/>
          <w:color w:val="595959" w:themeColor="text1" w:themeTint="A6"/>
          <w:sz w:val="20"/>
          <w:szCs w:val="20"/>
          <w:shd w:val="clear" w:color="auto" w:fill="FFFFFF"/>
        </w:rPr>
        <w:t>AfterClass</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lets the system know that this method shall be executed once after any of the test method.</w:t>
      </w:r>
    </w:p>
    <w:p w:rsidR="00B67511" w:rsidRPr="00B67511" w:rsidRDefault="00B67511" w:rsidP="00B67511">
      <w:pPr>
        <w:numPr>
          <w:ilvl w:val="0"/>
          <w:numId w:val="30"/>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@Ignore: Method annotated as @Ignore lets the system know that this method shall not be executed.</w:t>
      </w:r>
    </w:p>
    <w:p w:rsidR="00732BEB" w:rsidRDefault="00732BEB"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 xml:space="preserve">What is </w:t>
      </w:r>
      <w:proofErr w:type="spellStart"/>
      <w:r w:rsidRPr="00B67511">
        <w:rPr>
          <w:rFonts w:ascii="Times New Roman" w:eastAsia="Times New Roman" w:hAnsi="Times New Roman" w:cs="Times New Roman"/>
          <w:b/>
          <w:bCs/>
          <w:color w:val="595959" w:themeColor="text1" w:themeTint="A6"/>
          <w:sz w:val="20"/>
          <w:szCs w:val="20"/>
          <w:shd w:val="clear" w:color="auto" w:fill="FFFFFF"/>
        </w:rPr>
        <w:t>TestNG</w:t>
      </w:r>
      <w:proofErr w:type="spellEnd"/>
      <w:r w:rsidRPr="00B67511">
        <w:rPr>
          <w:rFonts w:ascii="Times New Roman" w:eastAsia="Times New Roman" w:hAnsi="Times New Roman" w:cs="Times New Roman"/>
          <w:b/>
          <w:bCs/>
          <w:color w:val="595959" w:themeColor="text1" w:themeTint="A6"/>
          <w:sz w:val="20"/>
          <w:szCs w:val="20"/>
          <w:shd w:val="clear" w:color="auto" w:fill="FFFFFF"/>
        </w:rPr>
        <w:t xml:space="preserve"> and how is it better than </w:t>
      </w:r>
      <w:proofErr w:type="spellStart"/>
      <w:r w:rsidRPr="00B67511">
        <w:rPr>
          <w:rFonts w:ascii="Times New Roman" w:eastAsia="Times New Roman" w:hAnsi="Times New Roman" w:cs="Times New Roman"/>
          <w:b/>
          <w:bCs/>
          <w:color w:val="595959" w:themeColor="text1" w:themeTint="A6"/>
          <w:sz w:val="20"/>
          <w:szCs w:val="20"/>
          <w:shd w:val="clear" w:color="auto" w:fill="FFFFFF"/>
        </w:rPr>
        <w:t>Junit</w:t>
      </w:r>
      <w:proofErr w:type="spellEnd"/>
      <w:r w:rsidRPr="00B67511">
        <w:rPr>
          <w:rFonts w:ascii="Times New Roman" w:eastAsia="Times New Roman" w:hAnsi="Times New Roman" w:cs="Times New Roman"/>
          <w:b/>
          <w:bCs/>
          <w:color w:val="595959" w:themeColor="text1" w:themeTint="A6"/>
          <w:sz w:val="20"/>
          <w:szCs w:val="20"/>
          <w:shd w:val="clear" w:color="auto" w:fill="FFFFFF"/>
        </w:rPr>
        <w:t>?</w:t>
      </w:r>
    </w:p>
    <w:p w:rsidR="00B67511" w:rsidRPr="00FE0845" w:rsidRDefault="009754D3" w:rsidP="00B67511">
      <w:pPr>
        <w:spacing w:after="0" w:line="240" w:lineRule="auto"/>
        <w:rPr>
          <w:rFonts w:ascii="Times New Roman" w:eastAsia="Times New Roman" w:hAnsi="Times New Roman" w:cs="Times New Roman"/>
          <w:b/>
          <w:color w:val="595959" w:themeColor="text1" w:themeTint="A6"/>
          <w:sz w:val="20"/>
          <w:szCs w:val="20"/>
        </w:rPr>
      </w:pPr>
      <w:hyperlink r:id="rId67" w:history="1">
        <w:proofErr w:type="spellStart"/>
        <w:r w:rsidR="00B67511" w:rsidRPr="00EC035D">
          <w:rPr>
            <w:rFonts w:ascii="Times New Roman" w:eastAsia="Times New Roman" w:hAnsi="Times New Roman" w:cs="Times New Roman"/>
            <w:bCs/>
            <w:color w:val="595959" w:themeColor="text1" w:themeTint="A6"/>
            <w:sz w:val="20"/>
            <w:szCs w:val="20"/>
            <w:u w:val="single"/>
            <w:shd w:val="clear" w:color="auto" w:fill="FFFFFF"/>
          </w:rPr>
          <w:t>TestNG</w:t>
        </w:r>
        <w:proofErr w:type="spellEnd"/>
      </w:hyperlink>
      <w:r w:rsidR="00B67511" w:rsidRPr="00B67511">
        <w:rPr>
          <w:rFonts w:ascii="Times New Roman" w:eastAsia="Times New Roman" w:hAnsi="Times New Roman" w:cs="Times New Roman"/>
          <w:bCs/>
          <w:color w:val="595959" w:themeColor="text1" w:themeTint="A6"/>
          <w:sz w:val="20"/>
          <w:szCs w:val="20"/>
          <w:shd w:val="clear" w:color="auto" w:fill="FFFFFF"/>
        </w:rPr>
        <w:t xml:space="preserve"> is an advance framework designed in a way to leverage the benefits by both the developers and testers. With the commencement of the frameworks, </w:t>
      </w:r>
      <w:proofErr w:type="spellStart"/>
      <w:r w:rsidR="00B67511" w:rsidRPr="00B67511">
        <w:rPr>
          <w:rFonts w:ascii="Times New Roman" w:eastAsia="Times New Roman" w:hAnsi="Times New Roman" w:cs="Times New Roman"/>
          <w:bCs/>
          <w:color w:val="595959" w:themeColor="text1" w:themeTint="A6"/>
          <w:sz w:val="20"/>
          <w:szCs w:val="20"/>
          <w:shd w:val="clear" w:color="auto" w:fill="FFFFFF"/>
        </w:rPr>
        <w:t>JUnit</w:t>
      </w:r>
      <w:proofErr w:type="spellEnd"/>
      <w:r w:rsidR="00B67511" w:rsidRPr="00B67511">
        <w:rPr>
          <w:rFonts w:ascii="Times New Roman" w:eastAsia="Times New Roman" w:hAnsi="Times New Roman" w:cs="Times New Roman"/>
          <w:bCs/>
          <w:color w:val="595959" w:themeColor="text1" w:themeTint="A6"/>
          <w:sz w:val="20"/>
          <w:szCs w:val="20"/>
          <w:shd w:val="clear" w:color="auto" w:fill="FFFFFF"/>
        </w:rPr>
        <w:t xml:space="preserve"> gained an enormous popularity across the Java applications, Java developers and Java testers with remarkably increasing the code quality. Despite being easy to use and straightforward, </w:t>
      </w:r>
      <w:proofErr w:type="spellStart"/>
      <w:r w:rsidR="00B67511" w:rsidRPr="00B67511">
        <w:rPr>
          <w:rFonts w:ascii="Times New Roman" w:eastAsia="Times New Roman" w:hAnsi="Times New Roman" w:cs="Times New Roman"/>
          <w:bCs/>
          <w:color w:val="595959" w:themeColor="text1" w:themeTint="A6"/>
          <w:sz w:val="20"/>
          <w:szCs w:val="20"/>
          <w:shd w:val="clear" w:color="auto" w:fill="FFFFFF"/>
        </w:rPr>
        <w:t>JUnit</w:t>
      </w:r>
      <w:proofErr w:type="spellEnd"/>
      <w:r w:rsidR="00B67511" w:rsidRPr="00B67511">
        <w:rPr>
          <w:rFonts w:ascii="Times New Roman" w:eastAsia="Times New Roman" w:hAnsi="Times New Roman" w:cs="Times New Roman"/>
          <w:bCs/>
          <w:color w:val="595959" w:themeColor="text1" w:themeTint="A6"/>
          <w:sz w:val="20"/>
          <w:szCs w:val="20"/>
          <w:shd w:val="clear" w:color="auto" w:fill="FFFFFF"/>
        </w:rPr>
        <w:t xml:space="preserve"> has its own limitations which give rise to the need of bringing </w:t>
      </w:r>
      <w:proofErr w:type="spellStart"/>
      <w:r w:rsidR="00B67511" w:rsidRPr="00B67511">
        <w:rPr>
          <w:rFonts w:ascii="Times New Roman" w:eastAsia="Times New Roman" w:hAnsi="Times New Roman" w:cs="Times New Roman"/>
          <w:bCs/>
          <w:color w:val="595959" w:themeColor="text1" w:themeTint="A6"/>
          <w:sz w:val="20"/>
          <w:szCs w:val="20"/>
          <w:shd w:val="clear" w:color="auto" w:fill="FFFFFF"/>
        </w:rPr>
        <w:t>TestNG</w:t>
      </w:r>
      <w:proofErr w:type="spellEnd"/>
      <w:r w:rsidR="00B67511" w:rsidRPr="00B67511">
        <w:rPr>
          <w:rFonts w:ascii="Times New Roman" w:eastAsia="Times New Roman" w:hAnsi="Times New Roman" w:cs="Times New Roman"/>
          <w:bCs/>
          <w:color w:val="595959" w:themeColor="text1" w:themeTint="A6"/>
          <w:sz w:val="20"/>
          <w:szCs w:val="20"/>
          <w:shd w:val="clear" w:color="auto" w:fill="FFFFFF"/>
        </w:rPr>
        <w:t xml:space="preserve"> into the picture. </w:t>
      </w:r>
      <w:proofErr w:type="spellStart"/>
      <w:r w:rsidR="00B67511" w:rsidRPr="00FE0845">
        <w:rPr>
          <w:rFonts w:ascii="Times New Roman" w:eastAsia="Times New Roman" w:hAnsi="Times New Roman" w:cs="Times New Roman"/>
          <w:b/>
          <w:bCs/>
          <w:color w:val="595959" w:themeColor="text1" w:themeTint="A6"/>
          <w:sz w:val="20"/>
          <w:szCs w:val="20"/>
          <w:shd w:val="clear" w:color="auto" w:fill="FFFFFF"/>
        </w:rPr>
        <w:t>TestNG</w:t>
      </w:r>
      <w:proofErr w:type="spellEnd"/>
      <w:r w:rsidR="00B67511" w:rsidRPr="00FE0845">
        <w:rPr>
          <w:rFonts w:ascii="Times New Roman" w:eastAsia="Times New Roman" w:hAnsi="Times New Roman" w:cs="Times New Roman"/>
          <w:b/>
          <w:bCs/>
          <w:color w:val="595959" w:themeColor="text1" w:themeTint="A6"/>
          <w:sz w:val="20"/>
          <w:szCs w:val="20"/>
          <w:shd w:val="clear" w:color="auto" w:fill="FFFFFF"/>
        </w:rPr>
        <w:t xml:space="preserve"> is an open source framework which is distributed under the Apache software License and is readily available for download.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TestNG</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with </w:t>
      </w:r>
      <w:proofErr w:type="spellStart"/>
      <w:r w:rsidRPr="00B67511">
        <w:rPr>
          <w:rFonts w:ascii="Times New Roman" w:eastAsia="Times New Roman" w:hAnsi="Times New Roman" w:cs="Times New Roman"/>
          <w:bCs/>
          <w:color w:val="595959" w:themeColor="text1" w:themeTint="A6"/>
          <w:sz w:val="20"/>
          <w:szCs w:val="20"/>
          <w:shd w:val="clear" w:color="auto" w:fill="FFFFFF"/>
        </w:rPr>
        <w:t>WebDriver</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provides an efficient and effective test result format that can in</w:t>
      </w:r>
      <w:r w:rsidRPr="00D959BA">
        <w:rPr>
          <w:rFonts w:ascii="Times New Roman" w:eastAsia="Times New Roman" w:hAnsi="Times New Roman" w:cs="Times New Roman"/>
          <w:b/>
          <w:bCs/>
          <w:color w:val="595959" w:themeColor="text1" w:themeTint="A6"/>
          <w:sz w:val="20"/>
          <w:szCs w:val="20"/>
          <w:shd w:val="clear" w:color="auto" w:fill="FFFFFF"/>
        </w:rPr>
        <w:t xml:space="preserve"> turn be shared with the stakeholders</w:t>
      </w:r>
      <w:r w:rsidRPr="00B67511">
        <w:rPr>
          <w:rFonts w:ascii="Times New Roman" w:eastAsia="Times New Roman" w:hAnsi="Times New Roman" w:cs="Times New Roman"/>
          <w:bCs/>
          <w:color w:val="595959" w:themeColor="text1" w:themeTint="A6"/>
          <w:sz w:val="20"/>
          <w:szCs w:val="20"/>
          <w:shd w:val="clear" w:color="auto" w:fill="FFFFFF"/>
        </w:rPr>
        <w:t xml:space="preserve"> to have a glimpse on the product’s/application’s health thereby eliminating the drawback of Web Driver's incapability to generate test reports. </w:t>
      </w:r>
      <w:proofErr w:type="spellStart"/>
      <w:r w:rsidRPr="00D959BA">
        <w:rPr>
          <w:rFonts w:ascii="Times New Roman" w:eastAsia="Times New Roman" w:hAnsi="Times New Roman" w:cs="Times New Roman"/>
          <w:b/>
          <w:bCs/>
          <w:color w:val="595959" w:themeColor="text1" w:themeTint="A6"/>
          <w:sz w:val="20"/>
          <w:szCs w:val="20"/>
          <w:shd w:val="clear" w:color="auto" w:fill="FFFFFF"/>
        </w:rPr>
        <w:t>TestNG</w:t>
      </w:r>
      <w:proofErr w:type="spellEnd"/>
      <w:r w:rsidRPr="00D959BA">
        <w:rPr>
          <w:rFonts w:ascii="Times New Roman" w:eastAsia="Times New Roman" w:hAnsi="Times New Roman" w:cs="Times New Roman"/>
          <w:b/>
          <w:bCs/>
          <w:color w:val="595959" w:themeColor="text1" w:themeTint="A6"/>
          <w:sz w:val="20"/>
          <w:szCs w:val="20"/>
          <w:shd w:val="clear" w:color="auto" w:fill="FFFFFF"/>
        </w:rPr>
        <w:t xml:space="preserve"> has an inbuilt exception handling mechanism which lets the program to run without terminating unexpectedly.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There are various advantages that make </w:t>
      </w:r>
      <w:proofErr w:type="spellStart"/>
      <w:r w:rsidRPr="00B67511">
        <w:rPr>
          <w:rFonts w:ascii="Times New Roman" w:eastAsia="Times New Roman" w:hAnsi="Times New Roman" w:cs="Times New Roman"/>
          <w:bCs/>
          <w:color w:val="595959" w:themeColor="text1" w:themeTint="A6"/>
          <w:sz w:val="20"/>
          <w:szCs w:val="20"/>
          <w:shd w:val="clear" w:color="auto" w:fill="FFFFFF"/>
        </w:rPr>
        <w:t>TestNG</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superior to </w:t>
      </w:r>
      <w:proofErr w:type="spellStart"/>
      <w:r w:rsidRPr="00B67511">
        <w:rPr>
          <w:rFonts w:ascii="Times New Roman" w:eastAsia="Times New Roman" w:hAnsi="Times New Roman" w:cs="Times New Roman"/>
          <w:bCs/>
          <w:color w:val="595959" w:themeColor="text1" w:themeTint="A6"/>
          <w:sz w:val="20"/>
          <w:szCs w:val="20"/>
          <w:shd w:val="clear" w:color="auto" w:fill="FFFFFF"/>
        </w:rPr>
        <w:t>JUnit</w:t>
      </w:r>
      <w:proofErr w:type="spellEnd"/>
      <w:r w:rsidRPr="00B67511">
        <w:rPr>
          <w:rFonts w:ascii="Times New Roman" w:eastAsia="Times New Roman" w:hAnsi="Times New Roman" w:cs="Times New Roman"/>
          <w:bCs/>
          <w:color w:val="595959" w:themeColor="text1" w:themeTint="A6"/>
          <w:sz w:val="20"/>
          <w:szCs w:val="20"/>
          <w:shd w:val="clear" w:color="auto" w:fill="FFFFFF"/>
        </w:rPr>
        <w:t>. Some of them are:</w:t>
      </w:r>
    </w:p>
    <w:p w:rsidR="00B67511" w:rsidRPr="00B67511" w:rsidRDefault="00B67511" w:rsidP="00B67511">
      <w:pPr>
        <w:numPr>
          <w:ilvl w:val="0"/>
          <w:numId w:val="3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Added advance and easy annotations</w:t>
      </w:r>
    </w:p>
    <w:p w:rsidR="00B67511" w:rsidRPr="00893B65" w:rsidRDefault="00B67511" w:rsidP="00B67511">
      <w:pPr>
        <w:numPr>
          <w:ilvl w:val="0"/>
          <w:numId w:val="31"/>
        </w:numPr>
        <w:shd w:val="clear" w:color="auto" w:fill="FFFFFF"/>
        <w:spacing w:after="0" w:line="240" w:lineRule="auto"/>
        <w:textAlignment w:val="baseline"/>
        <w:rPr>
          <w:rFonts w:ascii="Times New Roman" w:eastAsia="Times New Roman" w:hAnsi="Times New Roman" w:cs="Times New Roman"/>
          <w:b/>
          <w:bCs/>
          <w:color w:val="595959" w:themeColor="text1" w:themeTint="A6"/>
          <w:sz w:val="20"/>
          <w:szCs w:val="20"/>
        </w:rPr>
      </w:pPr>
      <w:r w:rsidRPr="00893B65">
        <w:rPr>
          <w:rFonts w:ascii="Times New Roman" w:eastAsia="Times New Roman" w:hAnsi="Times New Roman" w:cs="Times New Roman"/>
          <w:b/>
          <w:bCs/>
          <w:color w:val="595959" w:themeColor="text1" w:themeTint="A6"/>
          <w:sz w:val="20"/>
          <w:szCs w:val="20"/>
          <w:shd w:val="clear" w:color="auto" w:fill="FFFFFF"/>
        </w:rPr>
        <w:t>Execution patterns can set</w:t>
      </w:r>
    </w:p>
    <w:p w:rsidR="00B67511" w:rsidRPr="00C07A25" w:rsidRDefault="00B67511" w:rsidP="00B67511">
      <w:pPr>
        <w:numPr>
          <w:ilvl w:val="0"/>
          <w:numId w:val="31"/>
        </w:numPr>
        <w:shd w:val="clear" w:color="auto" w:fill="FFFFFF"/>
        <w:spacing w:after="0" w:line="240" w:lineRule="auto"/>
        <w:textAlignment w:val="baseline"/>
        <w:rPr>
          <w:rFonts w:ascii="Times New Roman" w:eastAsia="Times New Roman" w:hAnsi="Times New Roman" w:cs="Times New Roman"/>
          <w:b/>
          <w:bCs/>
          <w:color w:val="595959" w:themeColor="text1" w:themeTint="A6"/>
          <w:sz w:val="20"/>
          <w:szCs w:val="20"/>
        </w:rPr>
      </w:pPr>
      <w:r w:rsidRPr="00C07A25">
        <w:rPr>
          <w:rFonts w:ascii="Times New Roman" w:eastAsia="Times New Roman" w:hAnsi="Times New Roman" w:cs="Times New Roman"/>
          <w:b/>
          <w:bCs/>
          <w:color w:val="595959" w:themeColor="text1" w:themeTint="A6"/>
          <w:sz w:val="20"/>
          <w:szCs w:val="20"/>
          <w:shd w:val="clear" w:color="auto" w:fill="FFFFFF"/>
        </w:rPr>
        <w:t>Concurrent execution of test scripts</w:t>
      </w:r>
    </w:p>
    <w:p w:rsidR="00B67511" w:rsidRPr="00B67511" w:rsidRDefault="00B67511" w:rsidP="00B67511">
      <w:pPr>
        <w:numPr>
          <w:ilvl w:val="0"/>
          <w:numId w:val="31"/>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Test case dependencies can be set</w:t>
      </w: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lastRenderedPageBreak/>
        <w:t>What is a framework?</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Framework is a constructive blend of various guidelines, coding standards, concepts, processes, practices, project hierarchies, modularity, reporting mechanism, test data injections etc. to pillar automation testing.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What are the advantages of Automation framework?</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Advantage of</w:t>
      </w:r>
      <w:hyperlink r:id="rId68" w:history="1">
        <w:r w:rsidRPr="00EC035D">
          <w:rPr>
            <w:rFonts w:ascii="Times New Roman" w:eastAsia="Times New Roman" w:hAnsi="Times New Roman" w:cs="Times New Roman"/>
            <w:bCs/>
            <w:color w:val="595959" w:themeColor="text1" w:themeTint="A6"/>
            <w:sz w:val="20"/>
            <w:szCs w:val="20"/>
            <w:u w:val="single"/>
            <w:shd w:val="clear" w:color="auto" w:fill="FFFFFF"/>
          </w:rPr>
          <w:t xml:space="preserve"> Test Automation framework</w:t>
        </w:r>
      </w:hyperlink>
    </w:p>
    <w:p w:rsidR="00B67511" w:rsidRPr="002C6946" w:rsidRDefault="00B67511" w:rsidP="00B67511">
      <w:pPr>
        <w:numPr>
          <w:ilvl w:val="0"/>
          <w:numId w:val="32"/>
        </w:numPr>
        <w:shd w:val="clear" w:color="auto" w:fill="FFFFFF"/>
        <w:spacing w:after="0" w:line="240" w:lineRule="auto"/>
        <w:textAlignment w:val="baseline"/>
        <w:rPr>
          <w:rFonts w:ascii="Times New Roman" w:eastAsia="Times New Roman" w:hAnsi="Times New Roman" w:cs="Times New Roman"/>
          <w:b/>
          <w:bCs/>
          <w:color w:val="595959" w:themeColor="text1" w:themeTint="A6"/>
          <w:sz w:val="20"/>
          <w:szCs w:val="20"/>
        </w:rPr>
      </w:pPr>
      <w:r w:rsidRPr="002C6946">
        <w:rPr>
          <w:rFonts w:ascii="Times New Roman" w:eastAsia="Times New Roman" w:hAnsi="Times New Roman" w:cs="Times New Roman"/>
          <w:b/>
          <w:bCs/>
          <w:color w:val="595959" w:themeColor="text1" w:themeTint="A6"/>
          <w:sz w:val="20"/>
          <w:szCs w:val="20"/>
          <w:shd w:val="clear" w:color="auto" w:fill="FFFFFF"/>
        </w:rPr>
        <w:t>Reusability of code</w:t>
      </w:r>
    </w:p>
    <w:p w:rsidR="00B67511" w:rsidRPr="00B67511" w:rsidRDefault="00B67511" w:rsidP="00B67511">
      <w:pPr>
        <w:numPr>
          <w:ilvl w:val="0"/>
          <w:numId w:val="3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Maximum coverage</w:t>
      </w:r>
    </w:p>
    <w:p w:rsidR="00B67511" w:rsidRPr="00B67511" w:rsidRDefault="00B67511" w:rsidP="00B67511">
      <w:pPr>
        <w:numPr>
          <w:ilvl w:val="0"/>
          <w:numId w:val="3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Recovery scenario</w:t>
      </w:r>
    </w:p>
    <w:p w:rsidR="00B67511" w:rsidRPr="00B67511" w:rsidRDefault="00B67511" w:rsidP="00B67511">
      <w:pPr>
        <w:numPr>
          <w:ilvl w:val="0"/>
          <w:numId w:val="3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Low cost maintenance</w:t>
      </w:r>
    </w:p>
    <w:p w:rsidR="00B67511" w:rsidRPr="00B67511" w:rsidRDefault="00B67511" w:rsidP="00B67511">
      <w:pPr>
        <w:numPr>
          <w:ilvl w:val="0"/>
          <w:numId w:val="32"/>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Minimal manual intervention</w:t>
      </w:r>
    </w:p>
    <w:p w:rsidR="00B67511" w:rsidRPr="002C6946" w:rsidRDefault="00B67511" w:rsidP="00B67511">
      <w:pPr>
        <w:numPr>
          <w:ilvl w:val="0"/>
          <w:numId w:val="32"/>
        </w:numPr>
        <w:shd w:val="clear" w:color="auto" w:fill="FFFFFF"/>
        <w:spacing w:after="0" w:line="240" w:lineRule="auto"/>
        <w:textAlignment w:val="baseline"/>
        <w:rPr>
          <w:rFonts w:ascii="Times New Roman" w:eastAsia="Times New Roman" w:hAnsi="Times New Roman" w:cs="Times New Roman"/>
          <w:b/>
          <w:bCs/>
          <w:color w:val="595959" w:themeColor="text1" w:themeTint="A6"/>
          <w:sz w:val="20"/>
          <w:szCs w:val="20"/>
        </w:rPr>
      </w:pPr>
      <w:r w:rsidRPr="002C6946">
        <w:rPr>
          <w:rFonts w:ascii="Times New Roman" w:eastAsia="Times New Roman" w:hAnsi="Times New Roman" w:cs="Times New Roman"/>
          <w:b/>
          <w:bCs/>
          <w:color w:val="595959" w:themeColor="text1" w:themeTint="A6"/>
          <w:sz w:val="20"/>
          <w:szCs w:val="20"/>
          <w:shd w:val="clear" w:color="auto" w:fill="FFFFFF"/>
        </w:rPr>
        <w:t>Easy Reporting</w:t>
      </w:r>
    </w:p>
    <w:p w:rsidR="00732BEB" w:rsidRPr="00B67511" w:rsidRDefault="00732BEB" w:rsidP="00732BEB">
      <w:pPr>
        <w:shd w:val="clear" w:color="auto" w:fill="FFFFFF"/>
        <w:spacing w:after="0" w:line="240" w:lineRule="auto"/>
        <w:ind w:left="720"/>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What are the different types of frameworks?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Below are the different types of frameworks:</w:t>
      </w:r>
    </w:p>
    <w:p w:rsidR="00B67511" w:rsidRPr="00B67511" w:rsidRDefault="00B67511" w:rsidP="00B67511">
      <w:pPr>
        <w:numPr>
          <w:ilvl w:val="0"/>
          <w:numId w:val="3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Module Based Testing Framework: The framework divides the entire “Application </w:t>
      </w:r>
      <w:proofErr w:type="gramStart"/>
      <w:r w:rsidRPr="00B67511">
        <w:rPr>
          <w:rFonts w:ascii="Times New Roman" w:eastAsia="Times New Roman" w:hAnsi="Times New Roman" w:cs="Times New Roman"/>
          <w:bCs/>
          <w:color w:val="595959" w:themeColor="text1" w:themeTint="A6"/>
          <w:sz w:val="20"/>
          <w:szCs w:val="20"/>
          <w:shd w:val="clear" w:color="auto" w:fill="FFFFFF"/>
        </w:rPr>
        <w:t>Under</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Test” into number of logical and isolated modules. For each module, we create a separate and independent test script. Thus, when these test scripts taken together builds a larger test script representing more than one module.</w:t>
      </w:r>
    </w:p>
    <w:p w:rsidR="00B67511" w:rsidRPr="00B67511" w:rsidRDefault="00B67511" w:rsidP="00B67511">
      <w:pPr>
        <w:numPr>
          <w:ilvl w:val="0"/>
          <w:numId w:val="3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Library Architecture Testing Framework: The basic fundamental behind the framework is to determine the common steps and group them into functions under a library and call those functions in the test scripts whenever required.</w:t>
      </w:r>
    </w:p>
    <w:p w:rsidR="00B67511" w:rsidRPr="00B67511" w:rsidRDefault="00B67511" w:rsidP="00B67511">
      <w:pPr>
        <w:numPr>
          <w:ilvl w:val="0"/>
          <w:numId w:val="3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B67511" w:rsidRPr="00B67511" w:rsidRDefault="00B67511" w:rsidP="00B67511">
      <w:pPr>
        <w:numPr>
          <w:ilvl w:val="0"/>
          <w:numId w:val="3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Keyword Driven Testing Framework: The Keyword driven testing framework is an extension to Data driven Testing Framework in a sense that it not only segregates the test data from the scripts, it also keeps the certain set of code belonging to the test script into an external data file.</w:t>
      </w:r>
    </w:p>
    <w:p w:rsidR="00B67511" w:rsidRPr="00B67511" w:rsidRDefault="00B67511" w:rsidP="00B67511">
      <w:pPr>
        <w:numPr>
          <w:ilvl w:val="0"/>
          <w:numId w:val="3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Hybrid Testing Framework: Hybrid Testing Framework is a combination of more than one above mentioned frameworks. The best thing about such a setup is that it leverages the benefits of all kinds of associated frameworks.</w:t>
      </w:r>
    </w:p>
    <w:p w:rsidR="00B67511" w:rsidRPr="00732BEB" w:rsidRDefault="00B67511" w:rsidP="00B67511">
      <w:pPr>
        <w:numPr>
          <w:ilvl w:val="0"/>
          <w:numId w:val="33"/>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Behavior Driven Development Framework: Behavior Driven Development framework allows automation of functional validations in easily readable and understandable format to Business Analysts, Developers, Testers, etc.</w:t>
      </w:r>
    </w:p>
    <w:p w:rsidR="00732BEB" w:rsidRPr="00B67511" w:rsidRDefault="00732BEB" w:rsidP="00732BEB">
      <w:pPr>
        <w:shd w:val="clear" w:color="auto" w:fill="FFFFFF"/>
        <w:spacing w:after="0" w:line="240" w:lineRule="auto"/>
        <w:ind w:left="720"/>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What is Object Repository? How can we create Object Repository in Selenium?</w:t>
      </w:r>
    </w:p>
    <w:p w:rsidR="00B67511" w:rsidRPr="00EE224E"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Object Repository is a term used to refer to the collection of web elements belonging to Application </w:t>
      </w:r>
      <w:proofErr w:type="gramStart"/>
      <w:r w:rsidRPr="00B67511">
        <w:rPr>
          <w:rFonts w:ascii="Times New Roman" w:eastAsia="Times New Roman" w:hAnsi="Times New Roman" w:cs="Times New Roman"/>
          <w:bCs/>
          <w:color w:val="595959" w:themeColor="text1" w:themeTint="A6"/>
          <w:sz w:val="20"/>
          <w:szCs w:val="20"/>
          <w:shd w:val="clear" w:color="auto" w:fill="FFFFFF"/>
        </w:rPr>
        <w:t>Under</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Test (AUT) along with their locator values. Thus, whenever the element is required within the script, the locator value can be populated </w:t>
      </w:r>
      <w:r w:rsidRPr="002D3128">
        <w:rPr>
          <w:rFonts w:ascii="Times New Roman" w:eastAsia="Times New Roman" w:hAnsi="Times New Roman" w:cs="Times New Roman"/>
          <w:b/>
          <w:bCs/>
          <w:color w:val="595959" w:themeColor="text1" w:themeTint="A6"/>
          <w:sz w:val="20"/>
          <w:szCs w:val="20"/>
          <w:shd w:val="clear" w:color="auto" w:fill="FFFFFF"/>
        </w:rPr>
        <w:t>from the Object Repository</w:t>
      </w:r>
      <w:r w:rsidRPr="00B67511">
        <w:rPr>
          <w:rFonts w:ascii="Times New Roman" w:eastAsia="Times New Roman" w:hAnsi="Times New Roman" w:cs="Times New Roman"/>
          <w:bCs/>
          <w:color w:val="595959" w:themeColor="text1" w:themeTint="A6"/>
          <w:sz w:val="20"/>
          <w:szCs w:val="20"/>
          <w:shd w:val="clear" w:color="auto" w:fill="FFFFFF"/>
        </w:rPr>
        <w:t xml:space="preserve">. </w:t>
      </w:r>
      <w:r w:rsidRPr="00EE224E">
        <w:rPr>
          <w:rFonts w:ascii="Times New Roman" w:eastAsia="Times New Roman" w:hAnsi="Times New Roman" w:cs="Times New Roman"/>
          <w:b/>
          <w:bCs/>
          <w:color w:val="595959" w:themeColor="text1" w:themeTint="A6"/>
          <w:sz w:val="20"/>
          <w:szCs w:val="20"/>
          <w:shd w:val="clear" w:color="auto" w:fill="FFFFFF"/>
        </w:rPr>
        <w:t>Object Repository is used to store locators in a centralized location instead of hard coding them within the scripts.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In Selenium, objects can be stored in an excel sheet which can be populated inside the script whenever required.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shd w:val="clear" w:color="auto" w:fill="FFFFFF"/>
        </w:rPr>
        <w:t>That’s all for now.</w:t>
      </w:r>
      <w:proofErr w:type="gramEnd"/>
    </w:p>
    <w:p w:rsidR="00250A3F" w:rsidRDefault="00250A3F"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Q Mention 5 different exceptions you had in Selenium web driver?</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The 5 different exceptions you had in Selenium web drivers are</w:t>
      </w:r>
    </w:p>
    <w:p w:rsidR="00B67511" w:rsidRPr="00B67511" w:rsidRDefault="00B67511" w:rsidP="00B67511">
      <w:pPr>
        <w:numPr>
          <w:ilvl w:val="0"/>
          <w:numId w:val="34"/>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WebDriverException</w:t>
      </w:r>
      <w:proofErr w:type="spellEnd"/>
    </w:p>
    <w:p w:rsidR="00B67511" w:rsidRPr="00B67511" w:rsidRDefault="00B67511" w:rsidP="00B67511">
      <w:pPr>
        <w:numPr>
          <w:ilvl w:val="0"/>
          <w:numId w:val="34"/>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NoAlertPresentException</w:t>
      </w:r>
      <w:proofErr w:type="spellEnd"/>
    </w:p>
    <w:p w:rsidR="00B67511" w:rsidRPr="00B67511" w:rsidRDefault="00B67511" w:rsidP="00B67511">
      <w:pPr>
        <w:numPr>
          <w:ilvl w:val="0"/>
          <w:numId w:val="34"/>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NoSuchWindowException</w:t>
      </w:r>
      <w:proofErr w:type="spellEnd"/>
    </w:p>
    <w:p w:rsidR="00B67511" w:rsidRPr="00B67511" w:rsidRDefault="00B67511" w:rsidP="00B67511">
      <w:pPr>
        <w:numPr>
          <w:ilvl w:val="0"/>
          <w:numId w:val="34"/>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NoSuchElementException</w:t>
      </w:r>
      <w:proofErr w:type="spellEnd"/>
    </w:p>
    <w:p w:rsidR="00B67511" w:rsidRPr="00732BEB" w:rsidRDefault="00B67511" w:rsidP="00B67511">
      <w:pPr>
        <w:numPr>
          <w:ilvl w:val="0"/>
          <w:numId w:val="34"/>
        </w:numPr>
        <w:shd w:val="clear" w:color="auto" w:fill="FFFFFF"/>
        <w:spacing w:after="0" w:line="240" w:lineRule="auto"/>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TimeoutException</w:t>
      </w:r>
      <w:proofErr w:type="spellEnd"/>
    </w:p>
    <w:p w:rsidR="00732BEB" w:rsidRPr="00B67511" w:rsidRDefault="00732BEB" w:rsidP="00732BEB">
      <w:pPr>
        <w:shd w:val="clear" w:color="auto" w:fill="FFFFFF"/>
        <w:spacing w:after="0" w:line="240" w:lineRule="auto"/>
        <w:ind w:left="720"/>
        <w:textAlignment w:val="baseline"/>
        <w:rPr>
          <w:rFonts w:ascii="Times New Roman" w:eastAsia="Times New Roman" w:hAnsi="Times New Roman" w:cs="Times New Roman"/>
          <w:bCs/>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B67511">
        <w:rPr>
          <w:rFonts w:ascii="Times New Roman" w:eastAsia="Times New Roman" w:hAnsi="Times New Roman" w:cs="Times New Roman"/>
          <w:b/>
          <w:bCs/>
          <w:color w:val="595959" w:themeColor="text1" w:themeTint="A6"/>
          <w:sz w:val="20"/>
          <w:szCs w:val="20"/>
          <w:shd w:val="clear" w:color="auto" w:fill="FFFFFF"/>
        </w:rPr>
        <w:t>Explain how you can switch back from a frame?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To switch back from a frame use method </w:t>
      </w: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defaultContent</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Syntax-</w:t>
      </w: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driver.switchTo</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w:t>
      </w:r>
      <w:proofErr w:type="spellStart"/>
      <w:r w:rsidRPr="00B67511">
        <w:rPr>
          <w:rFonts w:ascii="Times New Roman" w:eastAsia="Times New Roman" w:hAnsi="Times New Roman" w:cs="Times New Roman"/>
          <w:bCs/>
          <w:color w:val="595959" w:themeColor="text1" w:themeTint="A6"/>
          <w:sz w:val="20"/>
          <w:szCs w:val="20"/>
          <w:shd w:val="clear" w:color="auto" w:fill="FFFFFF"/>
        </w:rPr>
        <w:t>defaultContent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
    <w:p w:rsidR="00B67511" w:rsidRPr="00B67511" w:rsidRDefault="00B67511" w:rsidP="00B67511">
      <w:pPr>
        <w:shd w:val="clear" w:color="auto" w:fill="FFFFFF"/>
        <w:spacing w:after="0" w:line="240" w:lineRule="auto"/>
        <w:outlineLvl w:val="1"/>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t> </w:t>
      </w:r>
    </w:p>
    <w:p w:rsidR="00B67511" w:rsidRPr="00B67511" w:rsidRDefault="00B67511" w:rsidP="00B67511">
      <w:pPr>
        <w:shd w:val="clear" w:color="auto" w:fill="FFFFFF"/>
        <w:spacing w:after="0" w:line="240" w:lineRule="auto"/>
        <w:outlineLvl w:val="1"/>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t> </w:t>
      </w:r>
    </w:p>
    <w:p w:rsidR="00B67511" w:rsidRPr="006D67F2" w:rsidRDefault="00B67511" w:rsidP="00B67511">
      <w:pPr>
        <w:shd w:val="clear" w:color="auto" w:fill="FFFFFF"/>
        <w:spacing w:after="0" w:line="240" w:lineRule="auto"/>
        <w:outlineLvl w:val="1"/>
        <w:rPr>
          <w:rFonts w:ascii="Times New Roman" w:eastAsia="Times New Roman" w:hAnsi="Times New Roman" w:cs="Times New Roman"/>
          <w:b/>
          <w:bCs/>
          <w:color w:val="595959" w:themeColor="text1" w:themeTint="A6"/>
          <w:sz w:val="20"/>
          <w:szCs w:val="20"/>
        </w:rPr>
      </w:pPr>
      <w:r w:rsidRPr="006D67F2">
        <w:rPr>
          <w:rFonts w:ascii="Times New Roman" w:eastAsia="Times New Roman" w:hAnsi="Times New Roman" w:cs="Times New Roman"/>
          <w:b/>
          <w:bCs/>
          <w:color w:val="595959" w:themeColor="text1" w:themeTint="A6"/>
          <w:sz w:val="20"/>
          <w:szCs w:val="20"/>
          <w:u w:val="single"/>
        </w:rPr>
        <w:lastRenderedPageBreak/>
        <w:t xml:space="preserve">Run Failed Test Cases Using </w:t>
      </w:r>
      <w:proofErr w:type="spellStart"/>
      <w:r w:rsidRPr="006D67F2">
        <w:rPr>
          <w:rFonts w:ascii="Times New Roman" w:eastAsia="Times New Roman" w:hAnsi="Times New Roman" w:cs="Times New Roman"/>
          <w:b/>
          <w:bCs/>
          <w:color w:val="595959" w:themeColor="text1" w:themeTint="A6"/>
          <w:sz w:val="20"/>
          <w:szCs w:val="20"/>
          <w:u w:val="single"/>
        </w:rPr>
        <w:t>TestNG</w:t>
      </w:r>
      <w:proofErr w:type="spellEnd"/>
      <w:r w:rsidRPr="006D67F2">
        <w:rPr>
          <w:rFonts w:ascii="Times New Roman" w:eastAsia="Times New Roman" w:hAnsi="Times New Roman" w:cs="Times New Roman"/>
          <w:b/>
          <w:bCs/>
          <w:color w:val="595959" w:themeColor="text1" w:themeTint="A6"/>
          <w:sz w:val="20"/>
          <w:szCs w:val="20"/>
          <w:u w:val="single"/>
        </w:rPr>
        <w:t xml:space="preserve"> in Selenium </w:t>
      </w:r>
      <w:proofErr w:type="spellStart"/>
      <w:r w:rsidRPr="006D67F2">
        <w:rPr>
          <w:rFonts w:ascii="Times New Roman" w:eastAsia="Times New Roman" w:hAnsi="Times New Roman" w:cs="Times New Roman"/>
          <w:b/>
          <w:bCs/>
          <w:color w:val="595959" w:themeColor="text1" w:themeTint="A6"/>
          <w:sz w:val="20"/>
          <w:szCs w:val="20"/>
          <w:u w:val="single"/>
        </w:rPr>
        <w:t>WebDriver</w:t>
      </w:r>
      <w:proofErr w:type="spellEnd"/>
      <w:r w:rsidRPr="006D67F2">
        <w:rPr>
          <w:rFonts w:ascii="Times New Roman" w:eastAsia="Times New Roman" w:hAnsi="Times New Roman" w:cs="Times New Roman"/>
          <w:b/>
          <w:bCs/>
          <w:color w:val="595959" w:themeColor="text1" w:themeTint="A6"/>
          <w:sz w:val="20"/>
          <w:szCs w:val="20"/>
          <w:u w:val="single"/>
        </w:rPr>
        <w:t>:</w:t>
      </w: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t xml:space="preserve">Case 1: Execute failed test cases using </w:t>
      </w:r>
      <w:proofErr w:type="spellStart"/>
      <w:r w:rsidRPr="00B67511">
        <w:rPr>
          <w:rFonts w:ascii="Times New Roman" w:eastAsia="Times New Roman" w:hAnsi="Times New Roman" w:cs="Times New Roman"/>
          <w:bCs/>
          <w:color w:val="595959" w:themeColor="text1" w:themeTint="A6"/>
          <w:sz w:val="20"/>
          <w:szCs w:val="20"/>
        </w:rPr>
        <w:t>TestNG</w:t>
      </w:r>
      <w:proofErr w:type="spellEnd"/>
      <w:r w:rsidRPr="00B67511">
        <w:rPr>
          <w:rFonts w:ascii="Times New Roman" w:eastAsia="Times New Roman" w:hAnsi="Times New Roman" w:cs="Times New Roman"/>
          <w:bCs/>
          <w:color w:val="595959" w:themeColor="text1" w:themeTint="A6"/>
          <w:sz w:val="20"/>
          <w:szCs w:val="20"/>
        </w:rPr>
        <w:t xml:space="preserve"> in Selenium – By using “testng-failed.xml”</w:t>
      </w: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t>Steps To follow:</w:t>
      </w:r>
    </w:p>
    <w:p w:rsidR="00B67511" w:rsidRPr="00B67511" w:rsidRDefault="00B67511" w:rsidP="00B67511">
      <w:pPr>
        <w:numPr>
          <w:ilvl w:val="0"/>
          <w:numId w:val="35"/>
        </w:numPr>
        <w:shd w:val="clear" w:color="auto" w:fill="FFFFFF"/>
        <w:spacing w:after="0" w:line="240" w:lineRule="auto"/>
        <w:ind w:left="600"/>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After the first run of an automated test run. Right click on Project – Click on Refresh</w:t>
      </w:r>
    </w:p>
    <w:p w:rsidR="00B67511" w:rsidRPr="00B67511" w:rsidRDefault="00B67511" w:rsidP="00B67511">
      <w:pPr>
        <w:numPr>
          <w:ilvl w:val="0"/>
          <w:numId w:val="35"/>
        </w:numPr>
        <w:shd w:val="clear" w:color="auto" w:fill="FFFFFF"/>
        <w:spacing w:after="0" w:line="240" w:lineRule="auto"/>
        <w:ind w:left="600"/>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A folder will be generated named “test-output” folder. Inside “test-output” folder, you could find “testng-failed.xml”</w:t>
      </w:r>
    </w:p>
    <w:p w:rsidR="00B67511" w:rsidRPr="00B67511" w:rsidRDefault="00B67511" w:rsidP="00B67511">
      <w:pPr>
        <w:numPr>
          <w:ilvl w:val="0"/>
          <w:numId w:val="35"/>
        </w:numPr>
        <w:shd w:val="clear" w:color="auto" w:fill="FFFFFF"/>
        <w:spacing w:after="0" w:line="240" w:lineRule="auto"/>
        <w:ind w:left="600"/>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Run “testng-failed.xml” to execute the failed test cases again.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rPr>
        <w:t xml:space="preserve">Case 2: Execute failed test cases using </w:t>
      </w:r>
      <w:proofErr w:type="spellStart"/>
      <w:r w:rsidRPr="00B67511">
        <w:rPr>
          <w:rFonts w:ascii="Times New Roman" w:eastAsia="Times New Roman" w:hAnsi="Times New Roman" w:cs="Times New Roman"/>
          <w:bCs/>
          <w:color w:val="595959" w:themeColor="text1" w:themeTint="A6"/>
          <w:sz w:val="20"/>
          <w:szCs w:val="20"/>
        </w:rPr>
        <w:t>TestNG</w:t>
      </w:r>
      <w:proofErr w:type="spellEnd"/>
      <w:r w:rsidRPr="00B67511">
        <w:rPr>
          <w:rFonts w:ascii="Times New Roman" w:eastAsia="Times New Roman" w:hAnsi="Times New Roman" w:cs="Times New Roman"/>
          <w:bCs/>
          <w:color w:val="595959" w:themeColor="text1" w:themeTint="A6"/>
          <w:sz w:val="20"/>
          <w:szCs w:val="20"/>
        </w:rPr>
        <w:t xml:space="preserve"> in Selenium – By Implementing </w:t>
      </w:r>
      <w:proofErr w:type="spellStart"/>
      <w:r w:rsidRPr="00B67511">
        <w:rPr>
          <w:rFonts w:ascii="Times New Roman" w:eastAsia="Times New Roman" w:hAnsi="Times New Roman" w:cs="Times New Roman"/>
          <w:bCs/>
          <w:color w:val="595959" w:themeColor="text1" w:themeTint="A6"/>
          <w:sz w:val="20"/>
          <w:szCs w:val="20"/>
        </w:rPr>
        <w:t>TestNG</w:t>
      </w:r>
      <w:proofErr w:type="spellEnd"/>
      <w:r w:rsidRPr="00B67511">
        <w:rPr>
          <w:rFonts w:ascii="Times New Roman" w:eastAsia="Times New Roman" w:hAnsi="Times New Roman" w:cs="Times New Roman"/>
          <w:bCs/>
          <w:color w:val="595959" w:themeColor="text1" w:themeTint="A6"/>
          <w:sz w:val="20"/>
          <w:szCs w:val="20"/>
        </w:rPr>
        <w:t xml:space="preserve"> </w:t>
      </w:r>
      <w:proofErr w:type="spellStart"/>
      <w:r w:rsidRPr="00B67511">
        <w:rPr>
          <w:rFonts w:ascii="Times New Roman" w:eastAsia="Times New Roman" w:hAnsi="Times New Roman" w:cs="Times New Roman"/>
          <w:bCs/>
          <w:color w:val="595959" w:themeColor="text1" w:themeTint="A6"/>
          <w:sz w:val="20"/>
          <w:szCs w:val="20"/>
        </w:rPr>
        <w:t>IRetryAnalyzer</w:t>
      </w:r>
      <w:proofErr w:type="spellEnd"/>
      <w:r w:rsidRPr="00B67511">
        <w:rPr>
          <w:rFonts w:ascii="Times New Roman" w:eastAsia="Times New Roman" w:hAnsi="Times New Roman" w:cs="Times New Roman"/>
          <w:bCs/>
          <w:color w:val="595959" w:themeColor="text1" w:themeTint="A6"/>
          <w:sz w:val="20"/>
          <w:szCs w:val="20"/>
        </w:rPr>
        <w:t>.</w:t>
      </w: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xml:space="preserve">Create a class to implement </w:t>
      </w:r>
      <w:proofErr w:type="spellStart"/>
      <w:r w:rsidRPr="00B67511">
        <w:rPr>
          <w:rFonts w:ascii="Times New Roman" w:eastAsia="Times New Roman" w:hAnsi="Times New Roman" w:cs="Times New Roman"/>
          <w:color w:val="595959" w:themeColor="text1" w:themeTint="A6"/>
          <w:sz w:val="20"/>
          <w:szCs w:val="20"/>
        </w:rPr>
        <w:t>IRetryAnalyzer</w:t>
      </w:r>
      <w:proofErr w:type="spellEnd"/>
      <w:r w:rsidRPr="00B67511">
        <w:rPr>
          <w:rFonts w:ascii="Times New Roman" w:eastAsia="Times New Roman" w:hAnsi="Times New Roman" w:cs="Times New Roman"/>
          <w:color w:val="595959" w:themeColor="text1" w:themeTint="A6"/>
          <w:sz w:val="20"/>
          <w:szCs w:val="20"/>
        </w:rPr>
        <w:t xml:space="preserve">. Here I am creating a class (say, </w:t>
      </w:r>
      <w:proofErr w:type="spellStart"/>
      <w:r w:rsidRPr="00B67511">
        <w:rPr>
          <w:rFonts w:ascii="Times New Roman" w:eastAsia="Times New Roman" w:hAnsi="Times New Roman" w:cs="Times New Roman"/>
          <w:color w:val="595959" w:themeColor="text1" w:themeTint="A6"/>
          <w:sz w:val="20"/>
          <w:szCs w:val="20"/>
        </w:rPr>
        <w:t>RetryFailedTestCases</w:t>
      </w:r>
      <w:proofErr w:type="spellEnd"/>
      <w:r w:rsidRPr="00B67511">
        <w:rPr>
          <w:rFonts w:ascii="Times New Roman" w:eastAsia="Times New Roman" w:hAnsi="Times New Roman" w:cs="Times New Roman"/>
          <w:color w:val="595959" w:themeColor="text1" w:themeTint="A6"/>
          <w:sz w:val="20"/>
          <w:szCs w:val="20"/>
        </w:rPr>
        <w:t xml:space="preserve">) and implementing </w:t>
      </w:r>
      <w:proofErr w:type="spellStart"/>
      <w:r w:rsidRPr="00B67511">
        <w:rPr>
          <w:rFonts w:ascii="Times New Roman" w:eastAsia="Times New Roman" w:hAnsi="Times New Roman" w:cs="Times New Roman"/>
          <w:color w:val="595959" w:themeColor="text1" w:themeTint="A6"/>
          <w:sz w:val="20"/>
          <w:szCs w:val="20"/>
        </w:rPr>
        <w:t>IRetryAnalyzer</w:t>
      </w:r>
      <w:proofErr w:type="spellEnd"/>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rPr>
        <w:t>RetryFailedTestCases</w:t>
      </w:r>
      <w:proofErr w:type="spellEnd"/>
      <w:r w:rsidRPr="00B67511">
        <w:rPr>
          <w:rFonts w:ascii="Times New Roman" w:eastAsia="Times New Roman" w:hAnsi="Times New Roman" w:cs="Times New Roman"/>
          <w:bCs/>
          <w:color w:val="595959" w:themeColor="text1" w:themeTint="A6"/>
          <w:sz w:val="20"/>
          <w:szCs w:val="20"/>
        </w:rPr>
        <w:t xml:space="preserve"> implements </w:t>
      </w:r>
      <w:proofErr w:type="spellStart"/>
      <w:r w:rsidRPr="00B67511">
        <w:rPr>
          <w:rFonts w:ascii="Times New Roman" w:eastAsia="Times New Roman" w:hAnsi="Times New Roman" w:cs="Times New Roman"/>
          <w:bCs/>
          <w:color w:val="595959" w:themeColor="text1" w:themeTint="A6"/>
          <w:sz w:val="20"/>
          <w:szCs w:val="20"/>
        </w:rPr>
        <w:t>IRetryAnalyzer</w:t>
      </w:r>
      <w:proofErr w:type="spellEnd"/>
      <w:r w:rsidRPr="00B67511">
        <w:rPr>
          <w:rFonts w:ascii="Times New Roman" w:eastAsia="Times New Roman" w:hAnsi="Times New Roman" w:cs="Times New Roman"/>
          <w:bCs/>
          <w:color w:val="595959" w:themeColor="text1" w:themeTint="A6"/>
          <w:sz w:val="20"/>
          <w:szCs w:val="20"/>
        </w:rPr>
        <w:t>:</w:t>
      </w: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pBdr>
          <w:top w:val="single" w:sz="4" w:space="1" w:color="000000"/>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color w:val="595959" w:themeColor="text1" w:themeTint="A6"/>
          <w:sz w:val="20"/>
          <w:szCs w:val="20"/>
        </w:rPr>
        <w:t>package</w:t>
      </w:r>
      <w:proofErr w:type="gram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softwareTestingMaterial</w:t>
      </w:r>
      <w:proofErr w:type="spellEnd"/>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color w:val="595959" w:themeColor="text1" w:themeTint="A6"/>
          <w:sz w:val="20"/>
          <w:szCs w:val="20"/>
        </w:rPr>
        <w:t>import</w:t>
      </w:r>
      <w:proofErr w:type="gram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org.testng.IRetryAnalyzer</w:t>
      </w:r>
      <w:proofErr w:type="spellEnd"/>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color w:val="595959" w:themeColor="text1" w:themeTint="A6"/>
          <w:sz w:val="20"/>
          <w:szCs w:val="20"/>
        </w:rPr>
        <w:t>import</w:t>
      </w:r>
      <w:proofErr w:type="gram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org.testng.ITestResult</w:t>
      </w:r>
      <w:proofErr w:type="spellEnd"/>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color w:val="595959" w:themeColor="text1" w:themeTint="A6"/>
          <w:sz w:val="20"/>
          <w:szCs w:val="20"/>
        </w:rPr>
        <w:t>public</w:t>
      </w:r>
      <w:proofErr w:type="gramEnd"/>
      <w:r w:rsidRPr="00B67511">
        <w:rPr>
          <w:rFonts w:ascii="Times New Roman" w:eastAsia="Times New Roman" w:hAnsi="Times New Roman" w:cs="Times New Roman"/>
          <w:color w:val="595959" w:themeColor="text1" w:themeTint="A6"/>
          <w:sz w:val="20"/>
          <w:szCs w:val="20"/>
        </w:rPr>
        <w:t xml:space="preserve"> class </w:t>
      </w:r>
      <w:proofErr w:type="spellStart"/>
      <w:r w:rsidRPr="00B67511">
        <w:rPr>
          <w:rFonts w:ascii="Times New Roman" w:eastAsia="Times New Roman" w:hAnsi="Times New Roman" w:cs="Times New Roman"/>
          <w:color w:val="595959" w:themeColor="text1" w:themeTint="A6"/>
          <w:sz w:val="20"/>
          <w:szCs w:val="20"/>
        </w:rPr>
        <w:t>RetryFailedTestCases</w:t>
      </w:r>
      <w:proofErr w:type="spellEnd"/>
      <w:r w:rsidRPr="00B67511">
        <w:rPr>
          <w:rFonts w:ascii="Times New Roman" w:eastAsia="Times New Roman" w:hAnsi="Times New Roman" w:cs="Times New Roman"/>
          <w:color w:val="595959" w:themeColor="text1" w:themeTint="A6"/>
          <w:sz w:val="20"/>
          <w:szCs w:val="20"/>
        </w:rPr>
        <w:t xml:space="preserve"> implements </w:t>
      </w:r>
      <w:proofErr w:type="spellStart"/>
      <w:r w:rsidRPr="00B67511">
        <w:rPr>
          <w:rFonts w:ascii="Times New Roman" w:eastAsia="Times New Roman" w:hAnsi="Times New Roman" w:cs="Times New Roman"/>
          <w:color w:val="595959" w:themeColor="text1" w:themeTint="A6"/>
          <w:sz w:val="20"/>
          <w:szCs w:val="20"/>
        </w:rPr>
        <w:t>IRetryAnalyzer</w:t>
      </w:r>
      <w:proofErr w:type="spellEnd"/>
      <w:r w:rsidRPr="00B67511">
        <w:rPr>
          <w:rFonts w:ascii="Times New Roman" w:eastAsia="Times New Roman" w:hAnsi="Times New Roman" w:cs="Times New Roman"/>
          <w:color w:val="595959" w:themeColor="text1" w:themeTint="A6"/>
          <w:sz w:val="20"/>
          <w:szCs w:val="20"/>
        </w:rPr>
        <w:t xml:space="preserve">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roofErr w:type="gramStart"/>
      <w:r w:rsidRPr="00B67511">
        <w:rPr>
          <w:rFonts w:ascii="Times New Roman" w:eastAsia="Times New Roman" w:hAnsi="Times New Roman" w:cs="Times New Roman"/>
          <w:color w:val="595959" w:themeColor="text1" w:themeTint="A6"/>
          <w:sz w:val="20"/>
          <w:szCs w:val="20"/>
        </w:rPr>
        <w:t>private</w:t>
      </w:r>
      <w:proofErr w:type="gram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int</w:t>
      </w:r>
      <w:proofErr w:type="spell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retryCnt</w:t>
      </w:r>
      <w:proofErr w:type="spellEnd"/>
      <w:r w:rsidRPr="00B67511">
        <w:rPr>
          <w:rFonts w:ascii="Times New Roman" w:eastAsia="Times New Roman" w:hAnsi="Times New Roman" w:cs="Times New Roman"/>
          <w:color w:val="595959" w:themeColor="text1" w:themeTint="A6"/>
          <w:sz w:val="20"/>
          <w:szCs w:val="20"/>
        </w:rPr>
        <w:t xml:space="preserve"> = 0;</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xml:space="preserve">    //You could </w:t>
      </w:r>
      <w:proofErr w:type="gramStart"/>
      <w:r w:rsidRPr="00B67511">
        <w:rPr>
          <w:rFonts w:ascii="Times New Roman" w:eastAsia="Times New Roman" w:hAnsi="Times New Roman" w:cs="Times New Roman"/>
          <w:color w:val="595959" w:themeColor="text1" w:themeTint="A6"/>
          <w:sz w:val="20"/>
          <w:szCs w:val="20"/>
        </w:rPr>
        <w:t>mentioned</w:t>
      </w:r>
      <w:proofErr w:type="gram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maxRetryCnt</w:t>
      </w:r>
      <w:proofErr w:type="spell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Maximiun</w:t>
      </w:r>
      <w:proofErr w:type="spellEnd"/>
      <w:r w:rsidRPr="00B67511">
        <w:rPr>
          <w:rFonts w:ascii="Times New Roman" w:eastAsia="Times New Roman" w:hAnsi="Times New Roman" w:cs="Times New Roman"/>
          <w:color w:val="595959" w:themeColor="text1" w:themeTint="A6"/>
          <w:sz w:val="20"/>
          <w:szCs w:val="20"/>
        </w:rPr>
        <w:t xml:space="preserve"> Retry Count) as per your requirement. Here I took 2, </w:t>
      </w:r>
      <w:proofErr w:type="gramStart"/>
      <w:r w:rsidRPr="00B67511">
        <w:rPr>
          <w:rFonts w:ascii="Times New Roman" w:eastAsia="Times New Roman" w:hAnsi="Times New Roman" w:cs="Times New Roman"/>
          <w:color w:val="595959" w:themeColor="text1" w:themeTint="A6"/>
          <w:sz w:val="20"/>
          <w:szCs w:val="20"/>
        </w:rPr>
        <w:t>If</w:t>
      </w:r>
      <w:proofErr w:type="gramEnd"/>
      <w:r w:rsidRPr="00B67511">
        <w:rPr>
          <w:rFonts w:ascii="Times New Roman" w:eastAsia="Times New Roman" w:hAnsi="Times New Roman" w:cs="Times New Roman"/>
          <w:color w:val="595959" w:themeColor="text1" w:themeTint="A6"/>
          <w:sz w:val="20"/>
          <w:szCs w:val="20"/>
        </w:rPr>
        <w:t xml:space="preserve"> any failed </w:t>
      </w:r>
      <w:proofErr w:type="spellStart"/>
      <w:r w:rsidRPr="00B67511">
        <w:rPr>
          <w:rFonts w:ascii="Times New Roman" w:eastAsia="Times New Roman" w:hAnsi="Times New Roman" w:cs="Times New Roman"/>
          <w:color w:val="595959" w:themeColor="text1" w:themeTint="A6"/>
          <w:sz w:val="20"/>
          <w:szCs w:val="20"/>
        </w:rPr>
        <w:t>testcases</w:t>
      </w:r>
      <w:proofErr w:type="spellEnd"/>
      <w:r w:rsidRPr="00B67511">
        <w:rPr>
          <w:rFonts w:ascii="Times New Roman" w:eastAsia="Times New Roman" w:hAnsi="Times New Roman" w:cs="Times New Roman"/>
          <w:color w:val="595959" w:themeColor="text1" w:themeTint="A6"/>
          <w:sz w:val="20"/>
          <w:szCs w:val="20"/>
        </w:rPr>
        <w:t xml:space="preserve"> then it runs two times</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roofErr w:type="gramStart"/>
      <w:r w:rsidRPr="00B67511">
        <w:rPr>
          <w:rFonts w:ascii="Times New Roman" w:eastAsia="Times New Roman" w:hAnsi="Times New Roman" w:cs="Times New Roman"/>
          <w:color w:val="595959" w:themeColor="text1" w:themeTint="A6"/>
          <w:sz w:val="20"/>
          <w:szCs w:val="20"/>
        </w:rPr>
        <w:t>private</w:t>
      </w:r>
      <w:proofErr w:type="gram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int</w:t>
      </w:r>
      <w:proofErr w:type="spell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maxRetryCnt</w:t>
      </w:r>
      <w:proofErr w:type="spellEnd"/>
      <w:r w:rsidRPr="00B67511">
        <w:rPr>
          <w:rFonts w:ascii="Times New Roman" w:eastAsia="Times New Roman" w:hAnsi="Times New Roman" w:cs="Times New Roman"/>
          <w:color w:val="595959" w:themeColor="text1" w:themeTint="A6"/>
          <w:sz w:val="20"/>
          <w:szCs w:val="20"/>
        </w:rPr>
        <w:t xml:space="preserve"> = 2;</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xml:space="preserve">    //This method will be called </w:t>
      </w:r>
      <w:proofErr w:type="spellStart"/>
      <w:r w:rsidRPr="00B67511">
        <w:rPr>
          <w:rFonts w:ascii="Times New Roman" w:eastAsia="Times New Roman" w:hAnsi="Times New Roman" w:cs="Times New Roman"/>
          <w:color w:val="595959" w:themeColor="text1" w:themeTint="A6"/>
          <w:sz w:val="20"/>
          <w:szCs w:val="20"/>
        </w:rPr>
        <w:t>everytime</w:t>
      </w:r>
      <w:proofErr w:type="spellEnd"/>
      <w:r w:rsidRPr="00B67511">
        <w:rPr>
          <w:rFonts w:ascii="Times New Roman" w:eastAsia="Times New Roman" w:hAnsi="Times New Roman" w:cs="Times New Roman"/>
          <w:color w:val="595959" w:themeColor="text1" w:themeTint="A6"/>
          <w:sz w:val="20"/>
          <w:szCs w:val="20"/>
        </w:rPr>
        <w:t xml:space="preserve"> a test fails. It will return TRUE if a test fails and need to be retried, else it returns FALSE</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roofErr w:type="gramStart"/>
      <w:r w:rsidRPr="00B67511">
        <w:rPr>
          <w:rFonts w:ascii="Times New Roman" w:eastAsia="Times New Roman" w:hAnsi="Times New Roman" w:cs="Times New Roman"/>
          <w:color w:val="595959" w:themeColor="text1" w:themeTint="A6"/>
          <w:sz w:val="20"/>
          <w:szCs w:val="20"/>
        </w:rPr>
        <w:t>public</w:t>
      </w:r>
      <w:proofErr w:type="gram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boolean</w:t>
      </w:r>
      <w:proofErr w:type="spellEnd"/>
      <w:r w:rsidRPr="00B67511">
        <w:rPr>
          <w:rFonts w:ascii="Times New Roman" w:eastAsia="Times New Roman" w:hAnsi="Times New Roman" w:cs="Times New Roman"/>
          <w:color w:val="595959" w:themeColor="text1" w:themeTint="A6"/>
          <w:sz w:val="20"/>
          <w:szCs w:val="20"/>
        </w:rPr>
        <w:t xml:space="preserve"> retry(</w:t>
      </w:r>
      <w:proofErr w:type="spellStart"/>
      <w:r w:rsidRPr="00B67511">
        <w:rPr>
          <w:rFonts w:ascii="Times New Roman" w:eastAsia="Times New Roman" w:hAnsi="Times New Roman" w:cs="Times New Roman"/>
          <w:color w:val="595959" w:themeColor="text1" w:themeTint="A6"/>
          <w:sz w:val="20"/>
          <w:szCs w:val="20"/>
        </w:rPr>
        <w:t>ITestResult</w:t>
      </w:r>
      <w:proofErr w:type="spellEnd"/>
      <w:r w:rsidRPr="00B67511">
        <w:rPr>
          <w:rFonts w:ascii="Times New Roman" w:eastAsia="Times New Roman" w:hAnsi="Times New Roman" w:cs="Times New Roman"/>
          <w:color w:val="595959" w:themeColor="text1" w:themeTint="A6"/>
          <w:sz w:val="20"/>
          <w:szCs w:val="20"/>
        </w:rPr>
        <w:t xml:space="preserve"> result)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roofErr w:type="gramStart"/>
      <w:r w:rsidRPr="00B67511">
        <w:rPr>
          <w:rFonts w:ascii="Times New Roman" w:eastAsia="Times New Roman" w:hAnsi="Times New Roman" w:cs="Times New Roman"/>
          <w:color w:val="595959" w:themeColor="text1" w:themeTint="A6"/>
          <w:sz w:val="20"/>
          <w:szCs w:val="20"/>
        </w:rPr>
        <w:t>if</w:t>
      </w:r>
      <w:proofErr w:type="gram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retryCnt</w:t>
      </w:r>
      <w:proofErr w:type="spellEnd"/>
      <w:r w:rsidRPr="00B67511">
        <w:rPr>
          <w:rFonts w:ascii="Times New Roman" w:eastAsia="Times New Roman" w:hAnsi="Times New Roman" w:cs="Times New Roman"/>
          <w:color w:val="595959" w:themeColor="text1" w:themeTint="A6"/>
          <w:sz w:val="20"/>
          <w:szCs w:val="20"/>
        </w:rPr>
        <w:t xml:space="preserve"> &lt; </w:t>
      </w:r>
      <w:proofErr w:type="spellStart"/>
      <w:r w:rsidRPr="00B67511">
        <w:rPr>
          <w:rFonts w:ascii="Times New Roman" w:eastAsia="Times New Roman" w:hAnsi="Times New Roman" w:cs="Times New Roman"/>
          <w:color w:val="595959" w:themeColor="text1" w:themeTint="A6"/>
          <w:sz w:val="20"/>
          <w:szCs w:val="20"/>
        </w:rPr>
        <w:t>maxRetryCnt</w:t>
      </w:r>
      <w:proofErr w:type="spellEnd"/>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roofErr w:type="spellStart"/>
      <w:proofErr w:type="gramStart"/>
      <w:r w:rsidRPr="00B67511">
        <w:rPr>
          <w:rFonts w:ascii="Times New Roman" w:eastAsia="Times New Roman" w:hAnsi="Times New Roman" w:cs="Times New Roman"/>
          <w:color w:val="595959" w:themeColor="text1" w:themeTint="A6"/>
          <w:sz w:val="20"/>
          <w:szCs w:val="20"/>
        </w:rPr>
        <w:t>System.out.println</w:t>
      </w:r>
      <w:proofErr w:type="spellEnd"/>
      <w:r w:rsidRPr="00B67511">
        <w:rPr>
          <w:rFonts w:ascii="Times New Roman" w:eastAsia="Times New Roman" w:hAnsi="Times New Roman" w:cs="Times New Roman"/>
          <w:color w:val="595959" w:themeColor="text1" w:themeTint="A6"/>
          <w:sz w:val="20"/>
          <w:szCs w:val="20"/>
        </w:rPr>
        <w:t>(</w:t>
      </w:r>
      <w:proofErr w:type="gramEnd"/>
      <w:r w:rsidRPr="00B67511">
        <w:rPr>
          <w:rFonts w:ascii="Times New Roman" w:eastAsia="Times New Roman" w:hAnsi="Times New Roman" w:cs="Times New Roman"/>
          <w:color w:val="595959" w:themeColor="text1" w:themeTint="A6"/>
          <w:sz w:val="20"/>
          <w:szCs w:val="20"/>
        </w:rPr>
        <w:t xml:space="preserve">"Retrying " + </w:t>
      </w:r>
      <w:proofErr w:type="spellStart"/>
      <w:r w:rsidRPr="00B67511">
        <w:rPr>
          <w:rFonts w:ascii="Times New Roman" w:eastAsia="Times New Roman" w:hAnsi="Times New Roman" w:cs="Times New Roman"/>
          <w:color w:val="595959" w:themeColor="text1" w:themeTint="A6"/>
          <w:sz w:val="20"/>
          <w:szCs w:val="20"/>
        </w:rPr>
        <w:t>result.getName</w:t>
      </w:r>
      <w:proofErr w:type="spellEnd"/>
      <w:r w:rsidRPr="00B67511">
        <w:rPr>
          <w:rFonts w:ascii="Times New Roman" w:eastAsia="Times New Roman" w:hAnsi="Times New Roman" w:cs="Times New Roman"/>
          <w:color w:val="595959" w:themeColor="text1" w:themeTint="A6"/>
          <w:sz w:val="20"/>
          <w:szCs w:val="20"/>
        </w:rPr>
        <w:t>() + " again and the count is " + (retryCnt+1));</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roofErr w:type="spellStart"/>
      <w:proofErr w:type="gramStart"/>
      <w:r w:rsidRPr="00B67511">
        <w:rPr>
          <w:rFonts w:ascii="Times New Roman" w:eastAsia="Times New Roman" w:hAnsi="Times New Roman" w:cs="Times New Roman"/>
          <w:color w:val="595959" w:themeColor="text1" w:themeTint="A6"/>
          <w:sz w:val="20"/>
          <w:szCs w:val="20"/>
        </w:rPr>
        <w:t>retryCnt</w:t>
      </w:r>
      <w:proofErr w:type="spellEnd"/>
      <w:proofErr w:type="gramEnd"/>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roofErr w:type="gramStart"/>
      <w:r w:rsidRPr="00B67511">
        <w:rPr>
          <w:rFonts w:ascii="Times New Roman" w:eastAsia="Times New Roman" w:hAnsi="Times New Roman" w:cs="Times New Roman"/>
          <w:color w:val="595959" w:themeColor="text1" w:themeTint="A6"/>
          <w:sz w:val="20"/>
          <w:szCs w:val="20"/>
        </w:rPr>
        <w:t>return</w:t>
      </w:r>
      <w:proofErr w:type="gramEnd"/>
      <w:r w:rsidRPr="00B67511">
        <w:rPr>
          <w:rFonts w:ascii="Times New Roman" w:eastAsia="Times New Roman" w:hAnsi="Times New Roman" w:cs="Times New Roman"/>
          <w:color w:val="595959" w:themeColor="text1" w:themeTint="A6"/>
          <w:sz w:val="20"/>
          <w:szCs w:val="20"/>
        </w:rPr>
        <w:t xml:space="preserve"> true;</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roofErr w:type="gramStart"/>
      <w:r w:rsidRPr="00B67511">
        <w:rPr>
          <w:rFonts w:ascii="Times New Roman" w:eastAsia="Times New Roman" w:hAnsi="Times New Roman" w:cs="Times New Roman"/>
          <w:color w:val="595959" w:themeColor="text1" w:themeTint="A6"/>
          <w:sz w:val="20"/>
          <w:szCs w:val="20"/>
        </w:rPr>
        <w:t>return</w:t>
      </w:r>
      <w:proofErr w:type="gramEnd"/>
      <w:r w:rsidRPr="00B67511">
        <w:rPr>
          <w:rFonts w:ascii="Times New Roman" w:eastAsia="Times New Roman" w:hAnsi="Times New Roman" w:cs="Times New Roman"/>
          <w:color w:val="595959" w:themeColor="text1" w:themeTint="A6"/>
          <w:sz w:val="20"/>
          <w:szCs w:val="20"/>
        </w:rPr>
        <w:t xml:space="preserve"> false;</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xml:space="preserve">   </w:t>
      </w:r>
    </w:p>
    <w:p w:rsidR="00B67511" w:rsidRPr="00B67511" w:rsidRDefault="00B67511" w:rsidP="00B67511">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i/>
          <w:iCs/>
          <w:color w:val="595959" w:themeColor="text1" w:themeTint="A6"/>
          <w:sz w:val="20"/>
          <w:szCs w:val="20"/>
          <w:u w:val="single"/>
        </w:rPr>
        <w:t>Case3: (Best One)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Creates a new class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xml:space="preserve">Create an Object of </w:t>
      </w:r>
      <w:proofErr w:type="spellStart"/>
      <w:r w:rsidRPr="00B67511">
        <w:rPr>
          <w:rFonts w:ascii="Times New Roman" w:eastAsia="Times New Roman" w:hAnsi="Times New Roman" w:cs="Times New Roman"/>
          <w:color w:val="595959" w:themeColor="text1" w:themeTint="A6"/>
          <w:sz w:val="20"/>
          <w:szCs w:val="20"/>
        </w:rPr>
        <w:t>TestNG</w:t>
      </w:r>
      <w:proofErr w:type="spellEnd"/>
      <w:r w:rsidRPr="00B67511">
        <w:rPr>
          <w:rFonts w:ascii="Times New Roman" w:eastAsia="Times New Roman" w:hAnsi="Times New Roman" w:cs="Times New Roman"/>
          <w:color w:val="595959" w:themeColor="text1" w:themeTint="A6"/>
          <w:sz w:val="20"/>
          <w:szCs w:val="20"/>
        </w:rPr>
        <w:t xml:space="preserve"> class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xml:space="preserve">There is a </w:t>
      </w:r>
      <w:proofErr w:type="spellStart"/>
      <w:proofErr w:type="gramStart"/>
      <w:r w:rsidRPr="00B67511">
        <w:rPr>
          <w:rFonts w:ascii="Times New Roman" w:eastAsia="Times New Roman" w:hAnsi="Times New Roman" w:cs="Times New Roman"/>
          <w:color w:val="595959" w:themeColor="text1" w:themeTint="A6"/>
          <w:sz w:val="20"/>
          <w:szCs w:val="20"/>
        </w:rPr>
        <w:t>SetTestSuites</w:t>
      </w:r>
      <w:proofErr w:type="spellEnd"/>
      <w:r w:rsidRPr="00B67511">
        <w:rPr>
          <w:rFonts w:ascii="Times New Roman" w:eastAsia="Times New Roman" w:hAnsi="Times New Roman" w:cs="Times New Roman"/>
          <w:color w:val="595959" w:themeColor="text1" w:themeTint="A6"/>
          <w:sz w:val="20"/>
          <w:szCs w:val="20"/>
        </w:rPr>
        <w:t>(</w:t>
      </w:r>
      <w:proofErr w:type="gramEnd"/>
      <w:r w:rsidRPr="00B67511">
        <w:rPr>
          <w:rFonts w:ascii="Times New Roman" w:eastAsia="Times New Roman" w:hAnsi="Times New Roman" w:cs="Times New Roman"/>
          <w:color w:val="595959" w:themeColor="text1" w:themeTint="A6"/>
          <w:sz w:val="20"/>
          <w:szCs w:val="20"/>
        </w:rPr>
        <w:t>)  method, pass a List object to this method.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Create a List Object and add the path of the testng-failed.xml</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xml:space="preserve">And there is a method </w:t>
      </w:r>
      <w:proofErr w:type="gramStart"/>
      <w:r w:rsidRPr="00B67511">
        <w:rPr>
          <w:rFonts w:ascii="Times New Roman" w:eastAsia="Times New Roman" w:hAnsi="Times New Roman" w:cs="Times New Roman"/>
          <w:color w:val="595959" w:themeColor="text1" w:themeTint="A6"/>
          <w:sz w:val="20"/>
          <w:szCs w:val="20"/>
        </w:rPr>
        <w:t>Run(</w:t>
      </w:r>
      <w:proofErr w:type="gramEnd"/>
      <w:r w:rsidRPr="00B67511">
        <w:rPr>
          <w:rFonts w:ascii="Times New Roman" w:eastAsia="Times New Roman" w:hAnsi="Times New Roman" w:cs="Times New Roman"/>
          <w:color w:val="595959" w:themeColor="text1" w:themeTint="A6"/>
          <w:sz w:val="20"/>
          <w:szCs w:val="20"/>
        </w:rPr>
        <w:t xml:space="preserve">) of </w:t>
      </w:r>
      <w:proofErr w:type="spellStart"/>
      <w:r w:rsidRPr="00B67511">
        <w:rPr>
          <w:rFonts w:ascii="Times New Roman" w:eastAsia="Times New Roman" w:hAnsi="Times New Roman" w:cs="Times New Roman"/>
          <w:color w:val="595959" w:themeColor="text1" w:themeTint="A6"/>
          <w:sz w:val="20"/>
          <w:szCs w:val="20"/>
        </w:rPr>
        <w:t>TestNG</w:t>
      </w:r>
      <w:proofErr w:type="spellEnd"/>
      <w:r w:rsidRPr="00B67511">
        <w:rPr>
          <w:rFonts w:ascii="Times New Roman" w:eastAsia="Times New Roman" w:hAnsi="Times New Roman" w:cs="Times New Roman"/>
          <w:color w:val="595959" w:themeColor="text1" w:themeTint="A6"/>
          <w:sz w:val="20"/>
          <w:szCs w:val="20"/>
        </w:rPr>
        <w:t xml:space="preserve"> class, execute the same.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Note: We can pass more than one XML’s path to the Add method.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pBdr>
          <w:top w:val="single" w:sz="4" w:space="1" w:color="000000"/>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rPr>
        <w:t>package</w:t>
      </w:r>
      <w:proofErr w:type="gramEnd"/>
      <w:r w:rsidRPr="00B67511">
        <w:rPr>
          <w:rFonts w:ascii="Times New Roman" w:eastAsia="Times New Roman" w:hAnsi="Times New Roman" w:cs="Times New Roman"/>
          <w:color w:val="595959" w:themeColor="text1" w:themeTint="A6"/>
          <w:sz w:val="20"/>
          <w:szCs w:val="20"/>
        </w:rPr>
        <w:t xml:space="preserve"> runner;</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rPr>
        <w:t>import</w:t>
      </w:r>
      <w:proofErr w:type="gram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java.util.ArrayList</w:t>
      </w:r>
      <w:proofErr w:type="spellEnd"/>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rPr>
        <w:t>import</w:t>
      </w:r>
      <w:proofErr w:type="gram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java.util.List</w:t>
      </w:r>
      <w:proofErr w:type="spellEnd"/>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rPr>
        <w:t>import</w:t>
      </w:r>
      <w:proofErr w:type="gram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org.testng.TestNG</w:t>
      </w:r>
      <w:proofErr w:type="spellEnd"/>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bCs/>
          <w:color w:val="595959" w:themeColor="text1" w:themeTint="A6"/>
          <w:sz w:val="20"/>
          <w:szCs w:val="20"/>
        </w:rPr>
        <w:t>public</w:t>
      </w:r>
      <w:proofErr w:type="gramEnd"/>
      <w:r w:rsidRPr="00B67511">
        <w:rPr>
          <w:rFonts w:ascii="Times New Roman" w:eastAsia="Times New Roman" w:hAnsi="Times New Roman" w:cs="Times New Roman"/>
          <w:color w:val="595959" w:themeColor="text1" w:themeTint="A6"/>
          <w:sz w:val="20"/>
          <w:szCs w:val="20"/>
        </w:rPr>
        <w:t xml:space="preserve"> </w:t>
      </w:r>
      <w:r w:rsidRPr="00B67511">
        <w:rPr>
          <w:rFonts w:ascii="Times New Roman" w:eastAsia="Times New Roman" w:hAnsi="Times New Roman" w:cs="Times New Roman"/>
          <w:bCs/>
          <w:color w:val="595959" w:themeColor="text1" w:themeTint="A6"/>
          <w:sz w:val="20"/>
          <w:szCs w:val="20"/>
        </w:rPr>
        <w:t>class</w:t>
      </w:r>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testrunner</w:t>
      </w:r>
      <w:proofErr w:type="spellEnd"/>
      <w:r w:rsidRPr="00B67511">
        <w:rPr>
          <w:rFonts w:ascii="Times New Roman" w:eastAsia="Times New Roman" w:hAnsi="Times New Roman" w:cs="Times New Roman"/>
          <w:color w:val="595959" w:themeColor="text1" w:themeTint="A6"/>
          <w:sz w:val="20"/>
          <w:szCs w:val="20"/>
        </w:rPr>
        <w:t xml:space="preserve">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color w:val="595959" w:themeColor="text1" w:themeTint="A6"/>
          <w:sz w:val="20"/>
          <w:szCs w:val="20"/>
        </w:rPr>
        <w:lastRenderedPageBreak/>
        <w:tab/>
      </w:r>
      <w:proofErr w:type="gramStart"/>
      <w:r w:rsidRPr="00B67511">
        <w:rPr>
          <w:rFonts w:ascii="Times New Roman" w:eastAsia="Times New Roman" w:hAnsi="Times New Roman" w:cs="Times New Roman"/>
          <w:bCs/>
          <w:color w:val="595959" w:themeColor="text1" w:themeTint="A6"/>
          <w:sz w:val="20"/>
          <w:szCs w:val="20"/>
        </w:rPr>
        <w:t>public</w:t>
      </w:r>
      <w:proofErr w:type="gramEnd"/>
      <w:r w:rsidRPr="00B67511">
        <w:rPr>
          <w:rFonts w:ascii="Times New Roman" w:eastAsia="Times New Roman" w:hAnsi="Times New Roman" w:cs="Times New Roman"/>
          <w:color w:val="595959" w:themeColor="text1" w:themeTint="A6"/>
          <w:sz w:val="20"/>
          <w:szCs w:val="20"/>
        </w:rPr>
        <w:t xml:space="preserve"> </w:t>
      </w:r>
      <w:r w:rsidRPr="00B67511">
        <w:rPr>
          <w:rFonts w:ascii="Times New Roman" w:eastAsia="Times New Roman" w:hAnsi="Times New Roman" w:cs="Times New Roman"/>
          <w:bCs/>
          <w:color w:val="595959" w:themeColor="text1" w:themeTint="A6"/>
          <w:sz w:val="20"/>
          <w:szCs w:val="20"/>
        </w:rPr>
        <w:t>static</w:t>
      </w:r>
      <w:r w:rsidRPr="00B67511">
        <w:rPr>
          <w:rFonts w:ascii="Times New Roman" w:eastAsia="Times New Roman" w:hAnsi="Times New Roman" w:cs="Times New Roman"/>
          <w:color w:val="595959" w:themeColor="text1" w:themeTint="A6"/>
          <w:sz w:val="20"/>
          <w:szCs w:val="20"/>
        </w:rPr>
        <w:t xml:space="preserve"> </w:t>
      </w:r>
      <w:r w:rsidRPr="00B67511">
        <w:rPr>
          <w:rFonts w:ascii="Times New Roman" w:eastAsia="Times New Roman" w:hAnsi="Times New Roman" w:cs="Times New Roman"/>
          <w:bCs/>
          <w:color w:val="595959" w:themeColor="text1" w:themeTint="A6"/>
          <w:sz w:val="20"/>
          <w:szCs w:val="20"/>
        </w:rPr>
        <w:t>void</w:t>
      </w:r>
      <w:r w:rsidRPr="00B67511">
        <w:rPr>
          <w:rFonts w:ascii="Times New Roman" w:eastAsia="Times New Roman" w:hAnsi="Times New Roman" w:cs="Times New Roman"/>
          <w:color w:val="595959" w:themeColor="text1" w:themeTint="A6"/>
          <w:sz w:val="20"/>
          <w:szCs w:val="20"/>
        </w:rPr>
        <w:t xml:space="preserve"> main(String[] </w:t>
      </w:r>
      <w:proofErr w:type="spellStart"/>
      <w:r w:rsidRPr="00B67511">
        <w:rPr>
          <w:rFonts w:ascii="Times New Roman" w:eastAsia="Times New Roman" w:hAnsi="Times New Roman" w:cs="Times New Roman"/>
          <w:color w:val="595959" w:themeColor="text1" w:themeTint="A6"/>
          <w:sz w:val="20"/>
          <w:szCs w:val="20"/>
        </w:rPr>
        <w:t>args</w:t>
      </w:r>
      <w:proofErr w:type="spellEnd"/>
      <w:r w:rsidRPr="00B67511">
        <w:rPr>
          <w:rFonts w:ascii="Times New Roman" w:eastAsia="Times New Roman" w:hAnsi="Times New Roman" w:cs="Times New Roman"/>
          <w:color w:val="595959" w:themeColor="text1" w:themeTint="A6"/>
          <w:sz w:val="20"/>
          <w:szCs w:val="20"/>
        </w:rPr>
        <w:t xml:space="preserve">) </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xml:space="preserve">//creating </w:t>
      </w:r>
      <w:proofErr w:type="spellStart"/>
      <w:r w:rsidRPr="00B67511">
        <w:rPr>
          <w:rFonts w:ascii="Times New Roman" w:eastAsia="Times New Roman" w:hAnsi="Times New Roman" w:cs="Times New Roman"/>
          <w:color w:val="595959" w:themeColor="text1" w:themeTint="A6"/>
          <w:sz w:val="20"/>
          <w:szCs w:val="20"/>
        </w:rPr>
        <w:t>TestNG</w:t>
      </w:r>
      <w:proofErr w:type="spellEnd"/>
      <w:r w:rsidRPr="00B67511">
        <w:rPr>
          <w:rFonts w:ascii="Times New Roman" w:eastAsia="Times New Roman" w:hAnsi="Times New Roman" w:cs="Times New Roman"/>
          <w:color w:val="595959" w:themeColor="text1" w:themeTint="A6"/>
          <w:sz w:val="20"/>
          <w:szCs w:val="20"/>
        </w:rPr>
        <w:t xml:space="preserve"> class object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color w:val="595959" w:themeColor="text1" w:themeTint="A6"/>
          <w:sz w:val="20"/>
          <w:szCs w:val="20"/>
        </w:rPr>
        <w:tab/>
      </w:r>
      <w:r w:rsidRPr="00EC035D">
        <w:rPr>
          <w:rFonts w:ascii="Times New Roman" w:eastAsia="Times New Roman" w:hAnsi="Times New Roman" w:cs="Times New Roman"/>
          <w:color w:val="595959" w:themeColor="text1" w:themeTint="A6"/>
          <w:sz w:val="20"/>
          <w:szCs w:val="20"/>
        </w:rPr>
        <w:tab/>
      </w:r>
      <w:proofErr w:type="spellStart"/>
      <w:r w:rsidRPr="00B67511">
        <w:rPr>
          <w:rFonts w:ascii="Times New Roman" w:eastAsia="Times New Roman" w:hAnsi="Times New Roman" w:cs="Times New Roman"/>
          <w:color w:val="595959" w:themeColor="text1" w:themeTint="A6"/>
          <w:sz w:val="20"/>
          <w:szCs w:val="20"/>
        </w:rPr>
        <w:t>TestNG</w:t>
      </w:r>
      <w:proofErr w:type="spellEnd"/>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testrunner</w:t>
      </w:r>
      <w:proofErr w:type="spellEnd"/>
      <w:r w:rsidRPr="00B67511">
        <w:rPr>
          <w:rFonts w:ascii="Times New Roman" w:eastAsia="Times New Roman" w:hAnsi="Times New Roman" w:cs="Times New Roman"/>
          <w:color w:val="595959" w:themeColor="text1" w:themeTint="A6"/>
          <w:sz w:val="20"/>
          <w:szCs w:val="20"/>
        </w:rPr>
        <w:t xml:space="preserve"> = </w:t>
      </w:r>
      <w:r w:rsidRPr="00B67511">
        <w:rPr>
          <w:rFonts w:ascii="Times New Roman" w:eastAsia="Times New Roman" w:hAnsi="Times New Roman" w:cs="Times New Roman"/>
          <w:bCs/>
          <w:color w:val="595959" w:themeColor="text1" w:themeTint="A6"/>
          <w:sz w:val="20"/>
          <w:szCs w:val="20"/>
        </w:rPr>
        <w:t>new</w:t>
      </w:r>
      <w:r w:rsidRPr="00B67511">
        <w:rPr>
          <w:rFonts w:ascii="Times New Roman" w:eastAsia="Times New Roman" w:hAnsi="Times New Roman" w:cs="Times New Roman"/>
          <w:color w:val="595959" w:themeColor="text1" w:themeTint="A6"/>
          <w:sz w:val="20"/>
          <w:szCs w:val="20"/>
        </w:rPr>
        <w:t xml:space="preserve"> </w:t>
      </w:r>
      <w:proofErr w:type="spellStart"/>
      <w:proofErr w:type="gramStart"/>
      <w:r w:rsidRPr="00B67511">
        <w:rPr>
          <w:rFonts w:ascii="Times New Roman" w:eastAsia="Times New Roman" w:hAnsi="Times New Roman" w:cs="Times New Roman"/>
          <w:color w:val="595959" w:themeColor="text1" w:themeTint="A6"/>
          <w:sz w:val="20"/>
          <w:szCs w:val="20"/>
        </w:rPr>
        <w:t>TestNG</w:t>
      </w:r>
      <w:proofErr w:type="spellEnd"/>
      <w:r w:rsidRPr="00B67511">
        <w:rPr>
          <w:rFonts w:ascii="Times New Roman" w:eastAsia="Times New Roman" w:hAnsi="Times New Roman" w:cs="Times New Roman"/>
          <w:color w:val="595959" w:themeColor="text1" w:themeTint="A6"/>
          <w:sz w:val="20"/>
          <w:szCs w:val="20"/>
        </w:rPr>
        <w:t>(</w:t>
      </w:r>
      <w:proofErr w:type="gramEnd"/>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//creating a list object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color w:val="595959" w:themeColor="text1" w:themeTint="A6"/>
          <w:sz w:val="20"/>
          <w:szCs w:val="20"/>
        </w:rPr>
        <w:tab/>
      </w:r>
      <w:r w:rsidRPr="00EC035D">
        <w:rPr>
          <w:rFonts w:ascii="Times New Roman" w:eastAsia="Times New Roman" w:hAnsi="Times New Roman" w:cs="Times New Roman"/>
          <w:color w:val="595959" w:themeColor="text1" w:themeTint="A6"/>
          <w:sz w:val="20"/>
          <w:szCs w:val="20"/>
        </w:rPr>
        <w:tab/>
      </w:r>
      <w:r w:rsidRPr="00B67511">
        <w:rPr>
          <w:rFonts w:ascii="Times New Roman" w:eastAsia="Times New Roman" w:hAnsi="Times New Roman" w:cs="Times New Roman"/>
          <w:color w:val="595959" w:themeColor="text1" w:themeTint="A6"/>
          <w:sz w:val="20"/>
          <w:szCs w:val="20"/>
        </w:rPr>
        <w:t xml:space="preserve">List &lt;String&gt; suites = </w:t>
      </w:r>
      <w:r w:rsidRPr="00B67511">
        <w:rPr>
          <w:rFonts w:ascii="Times New Roman" w:eastAsia="Times New Roman" w:hAnsi="Times New Roman" w:cs="Times New Roman"/>
          <w:bCs/>
          <w:color w:val="595959" w:themeColor="text1" w:themeTint="A6"/>
          <w:sz w:val="20"/>
          <w:szCs w:val="20"/>
        </w:rPr>
        <w:t>new</w:t>
      </w:r>
      <w:r w:rsidRPr="00B67511">
        <w:rPr>
          <w:rFonts w:ascii="Times New Roman" w:eastAsia="Times New Roman" w:hAnsi="Times New Roman" w:cs="Times New Roman"/>
          <w:color w:val="595959" w:themeColor="text1" w:themeTint="A6"/>
          <w:sz w:val="20"/>
          <w:szCs w:val="20"/>
        </w:rPr>
        <w:t xml:space="preserve"> </w:t>
      </w:r>
      <w:proofErr w:type="spellStart"/>
      <w:r w:rsidRPr="00B67511">
        <w:rPr>
          <w:rFonts w:ascii="Times New Roman" w:eastAsia="Times New Roman" w:hAnsi="Times New Roman" w:cs="Times New Roman"/>
          <w:color w:val="595959" w:themeColor="text1" w:themeTint="A6"/>
          <w:sz w:val="20"/>
          <w:szCs w:val="20"/>
        </w:rPr>
        <w:t>ArrayList</w:t>
      </w:r>
      <w:proofErr w:type="spellEnd"/>
      <w:r w:rsidRPr="00B67511">
        <w:rPr>
          <w:rFonts w:ascii="Times New Roman" w:eastAsia="Times New Roman" w:hAnsi="Times New Roman" w:cs="Times New Roman"/>
          <w:color w:val="595959" w:themeColor="text1" w:themeTint="A6"/>
          <w:sz w:val="20"/>
          <w:szCs w:val="20"/>
        </w:rPr>
        <w:t>&lt;String</w:t>
      </w:r>
      <w:proofErr w:type="gramStart"/>
      <w:r w:rsidRPr="00B67511">
        <w:rPr>
          <w:rFonts w:ascii="Times New Roman" w:eastAsia="Times New Roman" w:hAnsi="Times New Roman" w:cs="Times New Roman"/>
          <w:color w:val="595959" w:themeColor="text1" w:themeTint="A6"/>
          <w:sz w:val="20"/>
          <w:szCs w:val="20"/>
        </w:rPr>
        <w:t>&gt;(</w:t>
      </w:r>
      <w:proofErr w:type="gramEnd"/>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//add the path of the testng-failed.xml</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color w:val="595959" w:themeColor="text1" w:themeTint="A6"/>
          <w:sz w:val="20"/>
          <w:szCs w:val="20"/>
        </w:rPr>
        <w:tab/>
      </w:r>
      <w:r w:rsidRPr="00EC035D">
        <w:rPr>
          <w:rFonts w:ascii="Times New Roman" w:eastAsia="Times New Roman" w:hAnsi="Times New Roman" w:cs="Times New Roman"/>
          <w:color w:val="595959" w:themeColor="text1" w:themeTint="A6"/>
          <w:sz w:val="20"/>
          <w:szCs w:val="20"/>
        </w:rPr>
        <w:tab/>
      </w:r>
      <w:r w:rsidRPr="00B67511">
        <w:rPr>
          <w:rFonts w:ascii="Times New Roman" w:eastAsia="Times New Roman" w:hAnsi="Times New Roman" w:cs="Times New Roman"/>
          <w:color w:val="595959" w:themeColor="text1" w:themeTint="A6"/>
          <w:sz w:val="20"/>
          <w:szCs w:val="20"/>
        </w:rPr>
        <w:t xml:space="preserve"> </w:t>
      </w:r>
      <w:proofErr w:type="gramStart"/>
      <w:r w:rsidRPr="00B67511">
        <w:rPr>
          <w:rFonts w:ascii="Times New Roman" w:eastAsia="Times New Roman" w:hAnsi="Times New Roman" w:cs="Times New Roman"/>
          <w:color w:val="595959" w:themeColor="text1" w:themeTint="A6"/>
          <w:sz w:val="20"/>
          <w:szCs w:val="20"/>
        </w:rPr>
        <w:t>suites.add(</w:t>
      </w:r>
      <w:proofErr w:type="gramEnd"/>
      <w:r w:rsidRPr="00B67511">
        <w:rPr>
          <w:rFonts w:ascii="Times New Roman" w:eastAsia="Times New Roman" w:hAnsi="Times New Roman" w:cs="Times New Roman"/>
          <w:color w:val="595959" w:themeColor="text1" w:themeTint="A6"/>
          <w:sz w:val="20"/>
          <w:szCs w:val="20"/>
        </w:rPr>
        <w:t>"C:\\Users\\pankaj.kalra\\eclipse-workspace\\TestNG_POM\\test-output\\testng-failed.xml");</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xml:space="preserve">//call the </w:t>
      </w:r>
      <w:proofErr w:type="spellStart"/>
      <w:r w:rsidRPr="00B67511">
        <w:rPr>
          <w:rFonts w:ascii="Times New Roman" w:eastAsia="Times New Roman" w:hAnsi="Times New Roman" w:cs="Times New Roman"/>
          <w:color w:val="595959" w:themeColor="text1" w:themeTint="A6"/>
          <w:sz w:val="20"/>
          <w:szCs w:val="20"/>
        </w:rPr>
        <w:t>TestNG</w:t>
      </w:r>
      <w:proofErr w:type="spellEnd"/>
      <w:r w:rsidRPr="00B67511">
        <w:rPr>
          <w:rFonts w:ascii="Times New Roman" w:eastAsia="Times New Roman" w:hAnsi="Times New Roman" w:cs="Times New Roman"/>
          <w:color w:val="595959" w:themeColor="text1" w:themeTint="A6"/>
          <w:sz w:val="20"/>
          <w:szCs w:val="20"/>
        </w:rPr>
        <w:t xml:space="preserve"> class’s </w:t>
      </w:r>
      <w:proofErr w:type="gramStart"/>
      <w:r w:rsidRPr="00B67511">
        <w:rPr>
          <w:rFonts w:ascii="Times New Roman" w:eastAsia="Times New Roman" w:hAnsi="Times New Roman" w:cs="Times New Roman"/>
          <w:color w:val="595959" w:themeColor="text1" w:themeTint="A6"/>
          <w:sz w:val="20"/>
          <w:szCs w:val="20"/>
        </w:rPr>
        <w:t>object</w:t>
      </w:r>
      <w:proofErr w:type="gramEnd"/>
      <w:r w:rsidRPr="00B67511">
        <w:rPr>
          <w:rFonts w:ascii="Times New Roman" w:eastAsia="Times New Roman" w:hAnsi="Times New Roman" w:cs="Times New Roman"/>
          <w:color w:val="595959" w:themeColor="text1" w:themeTint="A6"/>
          <w:sz w:val="20"/>
          <w:szCs w:val="20"/>
        </w:rPr>
        <w:t xml:space="preserve"> and pass the list object as a parameter.</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color w:val="595959" w:themeColor="text1" w:themeTint="A6"/>
          <w:sz w:val="20"/>
          <w:szCs w:val="20"/>
        </w:rPr>
        <w:tab/>
      </w:r>
      <w:r w:rsidRPr="00EC035D">
        <w:rPr>
          <w:rFonts w:ascii="Times New Roman" w:eastAsia="Times New Roman" w:hAnsi="Times New Roman" w:cs="Times New Roman"/>
          <w:color w:val="595959" w:themeColor="text1" w:themeTint="A6"/>
          <w:sz w:val="20"/>
          <w:szCs w:val="20"/>
        </w:rPr>
        <w:tab/>
      </w:r>
      <w:proofErr w:type="spellStart"/>
      <w:proofErr w:type="gramStart"/>
      <w:r w:rsidRPr="00B67511">
        <w:rPr>
          <w:rFonts w:ascii="Times New Roman" w:eastAsia="Times New Roman" w:hAnsi="Times New Roman" w:cs="Times New Roman"/>
          <w:color w:val="595959" w:themeColor="text1" w:themeTint="A6"/>
          <w:sz w:val="20"/>
          <w:szCs w:val="20"/>
        </w:rPr>
        <w:t>testrunner.setTestSuites</w:t>
      </w:r>
      <w:proofErr w:type="spellEnd"/>
      <w:r w:rsidRPr="00B67511">
        <w:rPr>
          <w:rFonts w:ascii="Times New Roman" w:eastAsia="Times New Roman" w:hAnsi="Times New Roman" w:cs="Times New Roman"/>
          <w:color w:val="595959" w:themeColor="text1" w:themeTint="A6"/>
          <w:sz w:val="20"/>
          <w:szCs w:val="20"/>
        </w:rPr>
        <w:t>(</w:t>
      </w:r>
      <w:proofErr w:type="gramEnd"/>
      <w:r w:rsidRPr="00B67511">
        <w:rPr>
          <w:rFonts w:ascii="Times New Roman" w:eastAsia="Times New Roman" w:hAnsi="Times New Roman" w:cs="Times New Roman"/>
          <w:color w:val="595959" w:themeColor="text1" w:themeTint="A6"/>
          <w:sz w:val="20"/>
          <w:szCs w:val="20"/>
        </w:rPr>
        <w:t>suites);</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//run the method</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color w:val="595959" w:themeColor="text1" w:themeTint="A6"/>
          <w:sz w:val="20"/>
          <w:szCs w:val="20"/>
        </w:rPr>
        <w:tab/>
      </w:r>
      <w:r w:rsidRPr="00EC035D">
        <w:rPr>
          <w:rFonts w:ascii="Times New Roman" w:eastAsia="Times New Roman" w:hAnsi="Times New Roman" w:cs="Times New Roman"/>
          <w:color w:val="595959" w:themeColor="text1" w:themeTint="A6"/>
          <w:sz w:val="20"/>
          <w:szCs w:val="20"/>
        </w:rPr>
        <w:tab/>
      </w:r>
      <w:proofErr w:type="spellStart"/>
      <w:proofErr w:type="gramStart"/>
      <w:r w:rsidRPr="00B67511">
        <w:rPr>
          <w:rFonts w:ascii="Times New Roman" w:eastAsia="Times New Roman" w:hAnsi="Times New Roman" w:cs="Times New Roman"/>
          <w:color w:val="595959" w:themeColor="text1" w:themeTint="A6"/>
          <w:sz w:val="20"/>
          <w:szCs w:val="20"/>
        </w:rPr>
        <w:t>testrunner.run</w:t>
      </w:r>
      <w:proofErr w:type="spellEnd"/>
      <w:r w:rsidRPr="00B67511">
        <w:rPr>
          <w:rFonts w:ascii="Times New Roman" w:eastAsia="Times New Roman" w:hAnsi="Times New Roman" w:cs="Times New Roman"/>
          <w:color w:val="595959" w:themeColor="text1" w:themeTint="A6"/>
          <w:sz w:val="20"/>
          <w:szCs w:val="20"/>
        </w:rPr>
        <w:t>(</w:t>
      </w:r>
      <w:proofErr w:type="gramEnd"/>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color w:val="595959" w:themeColor="text1" w:themeTint="A6"/>
          <w:sz w:val="20"/>
          <w:szCs w:val="20"/>
        </w:rPr>
        <w:tab/>
      </w:r>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pBdr>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w:t>
      </w: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DC7E5E" w:rsidRDefault="00B67511" w:rsidP="00B67511">
      <w:pPr>
        <w:spacing w:after="0" w:line="240" w:lineRule="auto"/>
        <w:rPr>
          <w:rFonts w:ascii="Times New Roman" w:eastAsia="Times New Roman" w:hAnsi="Times New Roman" w:cs="Times New Roman"/>
          <w:b/>
          <w:color w:val="595959" w:themeColor="text1" w:themeTint="A6"/>
          <w:sz w:val="20"/>
          <w:szCs w:val="20"/>
        </w:rPr>
      </w:pPr>
      <w:r w:rsidRPr="00DC7E5E">
        <w:rPr>
          <w:rFonts w:ascii="Times New Roman" w:eastAsia="Times New Roman" w:hAnsi="Times New Roman" w:cs="Times New Roman"/>
          <w:b/>
          <w:bCs/>
          <w:color w:val="595959" w:themeColor="text1" w:themeTint="A6"/>
          <w:sz w:val="20"/>
          <w:szCs w:val="20"/>
          <w:u w:val="single"/>
        </w:rPr>
        <w:t>Action Class: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rPr>
        <w:t xml:space="preserve">Handling </w:t>
      </w:r>
      <w:proofErr w:type="spellStart"/>
      <w:r w:rsidRPr="00B67511">
        <w:rPr>
          <w:rFonts w:ascii="Times New Roman" w:eastAsia="Times New Roman" w:hAnsi="Times New Roman" w:cs="Times New Roman"/>
          <w:bCs/>
          <w:color w:val="595959" w:themeColor="text1" w:themeTint="A6"/>
          <w:sz w:val="20"/>
          <w:szCs w:val="20"/>
          <w:u w:val="single"/>
        </w:rPr>
        <w:t>MouseOver</w:t>
      </w:r>
      <w:proofErr w:type="spellEnd"/>
      <w:r w:rsidRPr="00B67511">
        <w:rPr>
          <w:rFonts w:ascii="Times New Roman" w:eastAsia="Times New Roman" w:hAnsi="Times New Roman" w:cs="Times New Roman"/>
          <w:bCs/>
          <w:color w:val="595959" w:themeColor="text1" w:themeTint="A6"/>
          <w:sz w:val="20"/>
          <w:szCs w:val="20"/>
          <w:u w:val="single"/>
        </w:rPr>
        <w:t xml:space="preserve"> menu</w:t>
      </w:r>
    </w:p>
    <w:p w:rsidR="00B67511" w:rsidRPr="00B67511" w:rsidRDefault="00B67511" w:rsidP="00B67511">
      <w:pPr>
        <w:numPr>
          <w:ilvl w:val="3"/>
          <w:numId w:val="36"/>
        </w:numPr>
        <w:shd w:val="clear" w:color="auto" w:fill="FFFFFF"/>
        <w:spacing w:after="0" w:line="240" w:lineRule="auto"/>
        <w:ind w:left="36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Create Action class object</w:t>
      </w:r>
    </w:p>
    <w:p w:rsidR="00B67511" w:rsidRPr="00B67511" w:rsidRDefault="00B67511" w:rsidP="00B67511">
      <w:pPr>
        <w:numPr>
          <w:ilvl w:val="3"/>
          <w:numId w:val="36"/>
        </w:numPr>
        <w:shd w:val="clear" w:color="auto" w:fill="FFFFFF"/>
        <w:spacing w:after="0" w:line="240" w:lineRule="auto"/>
        <w:ind w:left="36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Use </w:t>
      </w:r>
      <w:proofErr w:type="spellStart"/>
      <w:r w:rsidRPr="00B67511">
        <w:rPr>
          <w:rFonts w:ascii="Times New Roman" w:eastAsia="Times New Roman" w:hAnsi="Times New Roman" w:cs="Times New Roman"/>
          <w:bCs/>
          <w:color w:val="595959" w:themeColor="text1" w:themeTint="A6"/>
          <w:sz w:val="20"/>
          <w:szCs w:val="20"/>
          <w:shd w:val="clear" w:color="auto" w:fill="FFFFFF"/>
        </w:rPr>
        <w:t>movetoelement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and pass the </w:t>
      </w:r>
      <w:proofErr w:type="spellStart"/>
      <w:r w:rsidRPr="00B67511">
        <w:rPr>
          <w:rFonts w:ascii="Times New Roman" w:eastAsia="Times New Roman" w:hAnsi="Times New Roman" w:cs="Times New Roman"/>
          <w:bCs/>
          <w:color w:val="595959" w:themeColor="text1" w:themeTint="A6"/>
          <w:sz w:val="20"/>
          <w:szCs w:val="20"/>
          <w:shd w:val="clear" w:color="auto" w:fill="FFFFFF"/>
        </w:rPr>
        <w:t>webelement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in the parameter</w:t>
      </w:r>
    </w:p>
    <w:p w:rsidR="00B67511" w:rsidRPr="00B67511" w:rsidRDefault="00B67511" w:rsidP="00B67511">
      <w:pPr>
        <w:numPr>
          <w:ilvl w:val="3"/>
          <w:numId w:val="36"/>
        </w:numPr>
        <w:shd w:val="clear" w:color="auto" w:fill="FFFFFF"/>
        <w:spacing w:after="0" w:line="240" w:lineRule="auto"/>
        <w:ind w:left="360"/>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Build().perform()</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ind w:left="360"/>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Actions </w:t>
      </w:r>
      <w:proofErr w:type="spellStart"/>
      <w:r w:rsidRPr="00B67511">
        <w:rPr>
          <w:rFonts w:ascii="Times New Roman" w:eastAsia="Times New Roman" w:hAnsi="Times New Roman" w:cs="Times New Roman"/>
          <w:bCs/>
          <w:color w:val="595959" w:themeColor="text1" w:themeTint="A6"/>
          <w:sz w:val="20"/>
          <w:szCs w:val="20"/>
          <w:shd w:val="clear" w:color="auto" w:fill="FFFFFF"/>
        </w:rPr>
        <w:t>obj</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 new Actions (driver);</w:t>
      </w:r>
    </w:p>
    <w:p w:rsidR="00B67511" w:rsidRPr="00B67511" w:rsidRDefault="00B67511" w:rsidP="00B67511">
      <w:pPr>
        <w:spacing w:after="0" w:line="240" w:lineRule="auto"/>
        <w:ind w:left="360"/>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WebElement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element = </w:t>
      </w:r>
      <w:proofErr w:type="spellStart"/>
      <w:r w:rsidRPr="00B67511">
        <w:rPr>
          <w:rFonts w:ascii="Times New Roman" w:eastAsia="Times New Roman" w:hAnsi="Times New Roman" w:cs="Times New Roman"/>
          <w:bCs/>
          <w:color w:val="595959" w:themeColor="text1" w:themeTint="A6"/>
          <w:sz w:val="20"/>
          <w:szCs w:val="20"/>
          <w:shd w:val="clear" w:color="auto" w:fill="FFFFFF"/>
        </w:rPr>
        <w:t>driver.findelement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By.xpath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
    <w:p w:rsidR="00B67511" w:rsidRPr="00B67511" w:rsidRDefault="00B67511" w:rsidP="00B67511">
      <w:pPr>
        <w:spacing w:after="0" w:line="240" w:lineRule="auto"/>
        <w:ind w:left="360"/>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Obj.movetoelement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(element).</w:t>
      </w:r>
      <w:proofErr w:type="gramStart"/>
      <w:r w:rsidRPr="00B67511">
        <w:rPr>
          <w:rFonts w:ascii="Times New Roman" w:eastAsia="Times New Roman" w:hAnsi="Times New Roman" w:cs="Times New Roman"/>
          <w:bCs/>
          <w:color w:val="595959" w:themeColor="text1" w:themeTint="A6"/>
          <w:sz w:val="20"/>
          <w:szCs w:val="20"/>
          <w:shd w:val="clear" w:color="auto" w:fill="FFFFFF"/>
        </w:rPr>
        <w:t>build(</w:t>
      </w:r>
      <w:proofErr w:type="gramEnd"/>
      <w:r w:rsidRPr="00B67511">
        <w:rPr>
          <w:rFonts w:ascii="Times New Roman" w:eastAsia="Times New Roman" w:hAnsi="Times New Roman" w:cs="Times New Roman"/>
          <w:bCs/>
          <w:color w:val="595959" w:themeColor="text1" w:themeTint="A6"/>
          <w:sz w:val="20"/>
          <w:szCs w:val="20"/>
          <w:shd w:val="clear" w:color="auto" w:fill="FFFFFF"/>
        </w:rPr>
        <w:t>).perform()</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Handling Right Click</w:t>
      </w:r>
    </w:p>
    <w:p w:rsidR="00B67511" w:rsidRPr="00B67511" w:rsidRDefault="00B67511" w:rsidP="00B67511">
      <w:pPr>
        <w:spacing w:after="0" w:line="240" w:lineRule="auto"/>
        <w:ind w:left="360"/>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Actions </w:t>
      </w:r>
      <w:proofErr w:type="spellStart"/>
      <w:r w:rsidRPr="00B67511">
        <w:rPr>
          <w:rFonts w:ascii="Times New Roman" w:eastAsia="Times New Roman" w:hAnsi="Times New Roman" w:cs="Times New Roman"/>
          <w:bCs/>
          <w:color w:val="595959" w:themeColor="text1" w:themeTint="A6"/>
          <w:sz w:val="20"/>
          <w:szCs w:val="20"/>
          <w:shd w:val="clear" w:color="auto" w:fill="FFFFFF"/>
        </w:rPr>
        <w:t>obj</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 new Actions (driver);</w:t>
      </w:r>
    </w:p>
    <w:p w:rsidR="00B67511" w:rsidRPr="00B67511" w:rsidRDefault="00B67511" w:rsidP="00B67511">
      <w:pPr>
        <w:spacing w:after="0" w:line="240" w:lineRule="auto"/>
        <w:ind w:left="360"/>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WebElement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element = </w:t>
      </w:r>
      <w:proofErr w:type="spellStart"/>
      <w:r w:rsidRPr="00B67511">
        <w:rPr>
          <w:rFonts w:ascii="Times New Roman" w:eastAsia="Times New Roman" w:hAnsi="Times New Roman" w:cs="Times New Roman"/>
          <w:bCs/>
          <w:color w:val="595959" w:themeColor="text1" w:themeTint="A6"/>
          <w:sz w:val="20"/>
          <w:szCs w:val="20"/>
          <w:shd w:val="clear" w:color="auto" w:fill="FFFFFF"/>
        </w:rPr>
        <w:t>driver.findelement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By.xpath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
    <w:p w:rsidR="00B67511" w:rsidRPr="00B67511" w:rsidRDefault="00B67511" w:rsidP="00B67511">
      <w:pPr>
        <w:spacing w:after="0" w:line="240" w:lineRule="auto"/>
        <w:ind w:left="360"/>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//here Action is an interface and </w:t>
      </w:r>
      <w:proofErr w:type="gramStart"/>
      <w:r w:rsidRPr="00B67511">
        <w:rPr>
          <w:rFonts w:ascii="Times New Roman" w:eastAsia="Times New Roman" w:hAnsi="Times New Roman" w:cs="Times New Roman"/>
          <w:color w:val="595959" w:themeColor="text1" w:themeTint="A6"/>
          <w:sz w:val="20"/>
          <w:szCs w:val="20"/>
          <w:shd w:val="clear" w:color="auto" w:fill="FFFFFF"/>
        </w:rPr>
        <w:t>perform(</w:t>
      </w:r>
      <w:proofErr w:type="gramEnd"/>
      <w:r w:rsidRPr="00B67511">
        <w:rPr>
          <w:rFonts w:ascii="Times New Roman" w:eastAsia="Times New Roman" w:hAnsi="Times New Roman" w:cs="Times New Roman"/>
          <w:color w:val="595959" w:themeColor="text1" w:themeTint="A6"/>
          <w:sz w:val="20"/>
          <w:szCs w:val="20"/>
          <w:shd w:val="clear" w:color="auto" w:fill="FFFFFF"/>
        </w:rPr>
        <w:t>) is its function</w:t>
      </w:r>
    </w:p>
    <w:p w:rsidR="00B67511" w:rsidRPr="00B67511" w:rsidRDefault="00B67511" w:rsidP="00B67511">
      <w:pPr>
        <w:spacing w:after="0" w:line="240" w:lineRule="auto"/>
        <w:ind w:left="360" w:right="144"/>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Action </w:t>
      </w:r>
      <w:proofErr w:type="spellStart"/>
      <w:r w:rsidRPr="00B67511">
        <w:rPr>
          <w:rFonts w:ascii="Times New Roman" w:eastAsia="Times New Roman" w:hAnsi="Times New Roman" w:cs="Times New Roman"/>
          <w:bCs/>
          <w:color w:val="595959" w:themeColor="text1" w:themeTint="A6"/>
          <w:sz w:val="20"/>
          <w:szCs w:val="20"/>
          <w:shd w:val="clear" w:color="auto" w:fill="FFFFFF"/>
        </w:rPr>
        <w:t>rightclick</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 </w:t>
      </w: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obj.contextClick</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element).build();</w:t>
      </w:r>
    </w:p>
    <w:p w:rsidR="00B67511" w:rsidRPr="00B67511" w:rsidRDefault="00B67511" w:rsidP="00B67511">
      <w:pPr>
        <w:spacing w:after="0" w:line="240" w:lineRule="auto"/>
        <w:ind w:left="360" w:right="144"/>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rightclick.perform</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ind w:right="144"/>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Drag and Drop.</w:t>
      </w:r>
    </w:p>
    <w:p w:rsidR="00B67511" w:rsidRPr="00B67511" w:rsidRDefault="00B67511" w:rsidP="00B67511">
      <w:pPr>
        <w:spacing w:after="0" w:line="240" w:lineRule="auto"/>
        <w:ind w:left="360"/>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Actions </w:t>
      </w:r>
      <w:proofErr w:type="spellStart"/>
      <w:r w:rsidRPr="00B67511">
        <w:rPr>
          <w:rFonts w:ascii="Times New Roman" w:eastAsia="Times New Roman" w:hAnsi="Times New Roman" w:cs="Times New Roman"/>
          <w:bCs/>
          <w:color w:val="595959" w:themeColor="text1" w:themeTint="A6"/>
          <w:sz w:val="20"/>
          <w:szCs w:val="20"/>
          <w:shd w:val="clear" w:color="auto" w:fill="FFFFFF"/>
        </w:rPr>
        <w:t>obj</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 new Actions (driver);</w:t>
      </w:r>
    </w:p>
    <w:p w:rsidR="00B67511" w:rsidRPr="00B67511" w:rsidRDefault="00B67511" w:rsidP="00B67511">
      <w:pPr>
        <w:spacing w:after="0" w:line="240" w:lineRule="auto"/>
        <w:ind w:left="360"/>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WebElement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source = </w:t>
      </w:r>
      <w:proofErr w:type="spellStart"/>
      <w:r w:rsidRPr="00B67511">
        <w:rPr>
          <w:rFonts w:ascii="Times New Roman" w:eastAsia="Times New Roman" w:hAnsi="Times New Roman" w:cs="Times New Roman"/>
          <w:bCs/>
          <w:color w:val="595959" w:themeColor="text1" w:themeTint="A6"/>
          <w:sz w:val="20"/>
          <w:szCs w:val="20"/>
          <w:shd w:val="clear" w:color="auto" w:fill="FFFFFF"/>
        </w:rPr>
        <w:t>driver.findelement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By.xpath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
    <w:p w:rsidR="00B67511" w:rsidRPr="00B67511" w:rsidRDefault="00B67511" w:rsidP="00B67511">
      <w:pPr>
        <w:spacing w:after="0" w:line="240" w:lineRule="auto"/>
        <w:ind w:left="360"/>
        <w:rPr>
          <w:rFonts w:ascii="Times New Roman" w:eastAsia="Times New Roman" w:hAnsi="Times New Roman" w:cs="Times New Roman"/>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WebElement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target = </w:t>
      </w:r>
      <w:proofErr w:type="spellStart"/>
      <w:r w:rsidRPr="00B67511">
        <w:rPr>
          <w:rFonts w:ascii="Times New Roman" w:eastAsia="Times New Roman" w:hAnsi="Times New Roman" w:cs="Times New Roman"/>
          <w:bCs/>
          <w:color w:val="595959" w:themeColor="text1" w:themeTint="A6"/>
          <w:sz w:val="20"/>
          <w:szCs w:val="20"/>
          <w:shd w:val="clear" w:color="auto" w:fill="FFFFFF"/>
        </w:rPr>
        <w:t>driver.findelement</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By.xpath</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
    <w:p w:rsidR="00B67511" w:rsidRPr="00B67511" w:rsidRDefault="00B67511" w:rsidP="00B67511">
      <w:pPr>
        <w:spacing w:after="0" w:line="240" w:lineRule="auto"/>
        <w:ind w:left="360"/>
        <w:rPr>
          <w:rFonts w:ascii="Times New Roman" w:eastAsia="Times New Roman" w:hAnsi="Times New Roman" w:cs="Times New Roman"/>
          <w:color w:val="595959" w:themeColor="text1" w:themeTint="A6"/>
          <w:sz w:val="20"/>
          <w:szCs w:val="20"/>
        </w:rPr>
      </w:pPr>
      <w:proofErr w:type="spellStart"/>
      <w:proofErr w:type="gramStart"/>
      <w:r w:rsidRPr="00B67511">
        <w:rPr>
          <w:rFonts w:ascii="Times New Roman" w:eastAsia="Times New Roman" w:hAnsi="Times New Roman" w:cs="Times New Roman"/>
          <w:bCs/>
          <w:color w:val="595959" w:themeColor="text1" w:themeTint="A6"/>
          <w:sz w:val="20"/>
          <w:szCs w:val="20"/>
          <w:shd w:val="clear" w:color="auto" w:fill="FFFFFF"/>
        </w:rPr>
        <w:t>Obj.dragAndDrop</w:t>
      </w:r>
      <w:proofErr w:type="spellEnd"/>
      <w:r w:rsidRPr="00B67511">
        <w:rPr>
          <w:rFonts w:ascii="Times New Roman" w:eastAsia="Times New Roman" w:hAnsi="Times New Roman" w:cs="Times New Roman"/>
          <w:bCs/>
          <w:color w:val="595959" w:themeColor="text1" w:themeTint="A6"/>
          <w:sz w:val="20"/>
          <w:szCs w:val="20"/>
          <w:shd w:val="clear" w:color="auto" w:fill="FFFFFF"/>
        </w:rPr>
        <w:t>(</w:t>
      </w:r>
      <w:proofErr w:type="gramEnd"/>
      <w:r w:rsidRPr="00B67511">
        <w:rPr>
          <w:rFonts w:ascii="Times New Roman" w:eastAsia="Times New Roman" w:hAnsi="Times New Roman" w:cs="Times New Roman"/>
          <w:bCs/>
          <w:color w:val="595959" w:themeColor="text1" w:themeTint="A6"/>
          <w:sz w:val="20"/>
          <w:szCs w:val="20"/>
          <w:shd w:val="clear" w:color="auto" w:fill="FFFFFF"/>
        </w:rPr>
        <w:t>source, target).build().perform();</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ind w:left="360"/>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F94FF7">
      <w:pPr>
        <w:spacing w:after="24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br/>
      </w:r>
      <w:r w:rsidRPr="00B67511">
        <w:rPr>
          <w:rFonts w:ascii="Times New Roman" w:eastAsia="Times New Roman" w:hAnsi="Times New Roman" w:cs="Times New Roman"/>
          <w:bCs/>
          <w:color w:val="595959" w:themeColor="text1" w:themeTint="A6"/>
          <w:sz w:val="20"/>
          <w:szCs w:val="20"/>
          <w:u w:val="single"/>
          <w:shd w:val="clear" w:color="auto" w:fill="FFFFFF"/>
        </w:rPr>
        <w:t>Exceptions in Selenium</w:t>
      </w:r>
    </w:p>
    <w:p w:rsidR="00B67511" w:rsidRPr="00B67511" w:rsidRDefault="00B67511" w:rsidP="00B67511">
      <w:pPr>
        <w:shd w:val="clear" w:color="auto" w:fill="FFFFFF"/>
        <w:spacing w:after="0" w:line="240" w:lineRule="auto"/>
        <w:outlineLvl w:val="4"/>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i/>
          <w:iCs/>
          <w:color w:val="595959" w:themeColor="text1" w:themeTint="A6"/>
          <w:sz w:val="20"/>
          <w:szCs w:val="20"/>
        </w:rPr>
        <w:t>An Exception is an event, which occurs during the execution of a program that disrupts the normal flow of the program’s instructions or in simple words, any issue which makes your test case stop in between the execution.</w:t>
      </w:r>
    </w:p>
    <w:p w:rsidR="00B67511" w:rsidRPr="00804715" w:rsidRDefault="00B67511" w:rsidP="00B67511">
      <w:pPr>
        <w:spacing w:after="0" w:line="240" w:lineRule="auto"/>
        <w:ind w:right="144"/>
        <w:rPr>
          <w:rFonts w:ascii="Times New Roman" w:eastAsia="Times New Roman" w:hAnsi="Times New Roman" w:cs="Times New Roman"/>
          <w:b/>
          <w:color w:val="595959" w:themeColor="text1" w:themeTint="A6"/>
          <w:sz w:val="20"/>
          <w:szCs w:val="20"/>
        </w:rPr>
      </w:pPr>
      <w:r w:rsidRPr="00804715">
        <w:rPr>
          <w:rFonts w:ascii="Times New Roman" w:eastAsia="Times New Roman" w:hAnsi="Times New Roman" w:cs="Times New Roman"/>
          <w:b/>
          <w:color w:val="595959" w:themeColor="text1" w:themeTint="A6"/>
          <w:sz w:val="20"/>
          <w:szCs w:val="20"/>
          <w:shd w:val="clear" w:color="auto" w:fill="FFFFFF"/>
        </w:rPr>
        <w:t>The process of creating the exception object and handing it over to run-time environment is called “throwing the exception”.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numPr>
          <w:ilvl w:val="0"/>
          <w:numId w:val="37"/>
        </w:numPr>
        <w:shd w:val="clear" w:color="auto" w:fill="FFFFFF"/>
        <w:spacing w:after="0" w:line="240" w:lineRule="auto"/>
        <w:ind w:left="1080" w:right="144"/>
        <w:textAlignment w:val="baseline"/>
        <w:rPr>
          <w:rFonts w:ascii="Times New Roman" w:eastAsia="Times New Roman" w:hAnsi="Times New Roman" w:cs="Times New Roman"/>
          <w:bCs/>
          <w:color w:val="595959" w:themeColor="text1" w:themeTint="A6"/>
          <w:sz w:val="20"/>
          <w:szCs w:val="20"/>
          <w:u w:val="single"/>
        </w:rPr>
      </w:pPr>
      <w:proofErr w:type="spellStart"/>
      <w:r w:rsidRPr="00B67511">
        <w:rPr>
          <w:rFonts w:ascii="Times New Roman" w:eastAsia="Times New Roman" w:hAnsi="Times New Roman" w:cs="Times New Roman"/>
          <w:bCs/>
          <w:color w:val="595959" w:themeColor="text1" w:themeTint="A6"/>
          <w:sz w:val="20"/>
          <w:szCs w:val="20"/>
          <w:u w:val="single"/>
          <w:shd w:val="clear" w:color="auto" w:fill="FFFFFF"/>
        </w:rPr>
        <w:t>NoSuchElementException</w:t>
      </w:r>
      <w:proofErr w:type="spellEnd"/>
    </w:p>
    <w:p w:rsidR="00B67511" w:rsidRPr="00B67511" w:rsidRDefault="00B67511" w:rsidP="00B67511">
      <w:pPr>
        <w:numPr>
          <w:ilvl w:val="0"/>
          <w:numId w:val="37"/>
        </w:numPr>
        <w:shd w:val="clear" w:color="auto" w:fill="FFFFFF"/>
        <w:spacing w:after="0" w:line="240" w:lineRule="auto"/>
        <w:ind w:left="1080" w:right="144"/>
        <w:textAlignment w:val="baseline"/>
        <w:rPr>
          <w:rFonts w:ascii="Times New Roman" w:eastAsia="Times New Roman" w:hAnsi="Times New Roman" w:cs="Times New Roman"/>
          <w:bCs/>
          <w:color w:val="595959" w:themeColor="text1" w:themeTint="A6"/>
          <w:sz w:val="20"/>
          <w:szCs w:val="20"/>
          <w:u w:val="single"/>
        </w:rPr>
      </w:pPr>
      <w:proofErr w:type="spellStart"/>
      <w:r w:rsidRPr="00B67511">
        <w:rPr>
          <w:rFonts w:ascii="Times New Roman" w:eastAsia="Times New Roman" w:hAnsi="Times New Roman" w:cs="Times New Roman"/>
          <w:bCs/>
          <w:color w:val="595959" w:themeColor="text1" w:themeTint="A6"/>
          <w:sz w:val="20"/>
          <w:szCs w:val="20"/>
          <w:u w:val="single"/>
          <w:shd w:val="clear" w:color="auto" w:fill="FFFFFF"/>
        </w:rPr>
        <w:t>ElementNotVisibleException</w:t>
      </w:r>
      <w:proofErr w:type="spellEnd"/>
    </w:p>
    <w:p w:rsidR="00B67511" w:rsidRPr="00B67511" w:rsidRDefault="00B67511" w:rsidP="00B67511">
      <w:pPr>
        <w:numPr>
          <w:ilvl w:val="0"/>
          <w:numId w:val="37"/>
        </w:numPr>
        <w:shd w:val="clear" w:color="auto" w:fill="FFFFFF"/>
        <w:spacing w:after="0" w:line="240" w:lineRule="auto"/>
        <w:ind w:left="1080" w:right="144"/>
        <w:textAlignment w:val="baseline"/>
        <w:rPr>
          <w:rFonts w:ascii="Times New Roman" w:eastAsia="Times New Roman" w:hAnsi="Times New Roman" w:cs="Times New Roman"/>
          <w:bCs/>
          <w:color w:val="595959" w:themeColor="text1" w:themeTint="A6"/>
          <w:sz w:val="20"/>
          <w:szCs w:val="20"/>
          <w:u w:val="single"/>
        </w:rPr>
      </w:pPr>
      <w:proofErr w:type="spellStart"/>
      <w:r w:rsidRPr="00B67511">
        <w:rPr>
          <w:rFonts w:ascii="Times New Roman" w:eastAsia="Times New Roman" w:hAnsi="Times New Roman" w:cs="Times New Roman"/>
          <w:bCs/>
          <w:color w:val="595959" w:themeColor="text1" w:themeTint="A6"/>
          <w:sz w:val="20"/>
          <w:szCs w:val="20"/>
          <w:u w:val="single"/>
          <w:shd w:val="clear" w:color="auto" w:fill="FFFFFF"/>
        </w:rPr>
        <w:t>NoSuchFrameException</w:t>
      </w:r>
      <w:proofErr w:type="spellEnd"/>
    </w:p>
    <w:p w:rsidR="00B67511" w:rsidRPr="00B67511" w:rsidRDefault="00B67511" w:rsidP="00B67511">
      <w:pPr>
        <w:numPr>
          <w:ilvl w:val="0"/>
          <w:numId w:val="37"/>
        </w:numPr>
        <w:shd w:val="clear" w:color="auto" w:fill="FFFFFF"/>
        <w:spacing w:after="0" w:line="240" w:lineRule="auto"/>
        <w:ind w:left="1080" w:right="144"/>
        <w:textAlignment w:val="baseline"/>
        <w:rPr>
          <w:rFonts w:ascii="Times New Roman" w:eastAsia="Times New Roman" w:hAnsi="Times New Roman" w:cs="Times New Roman"/>
          <w:bCs/>
          <w:color w:val="595959" w:themeColor="text1" w:themeTint="A6"/>
          <w:sz w:val="20"/>
          <w:szCs w:val="20"/>
          <w:u w:val="single"/>
        </w:rPr>
      </w:pPr>
      <w:proofErr w:type="spellStart"/>
      <w:proofErr w:type="gramStart"/>
      <w:r w:rsidRPr="00B67511">
        <w:rPr>
          <w:rFonts w:ascii="Times New Roman" w:eastAsia="Times New Roman" w:hAnsi="Times New Roman" w:cs="Times New Roman"/>
          <w:bCs/>
          <w:color w:val="595959" w:themeColor="text1" w:themeTint="A6"/>
          <w:sz w:val="20"/>
          <w:szCs w:val="20"/>
          <w:u w:val="single"/>
          <w:shd w:val="clear" w:color="auto" w:fill="FFFFFF"/>
        </w:rPr>
        <w:t>NoAlertPresentException</w:t>
      </w:r>
      <w:proofErr w:type="spellEnd"/>
      <w:r w:rsidRPr="00B67511">
        <w:rPr>
          <w:rFonts w:ascii="Times New Roman" w:eastAsia="Times New Roman" w:hAnsi="Times New Roman" w:cs="Times New Roman"/>
          <w:bCs/>
          <w:color w:val="595959" w:themeColor="text1" w:themeTint="A6"/>
          <w:sz w:val="20"/>
          <w:szCs w:val="20"/>
          <w:u w:val="single"/>
          <w:shd w:val="clear" w:color="auto" w:fill="FFFFFF"/>
        </w:rPr>
        <w:t>(</w:t>
      </w:r>
      <w:proofErr w:type="gramEnd"/>
      <w:r w:rsidRPr="00B67511">
        <w:rPr>
          <w:rFonts w:ascii="Times New Roman" w:eastAsia="Times New Roman" w:hAnsi="Times New Roman" w:cs="Times New Roman"/>
          <w:color w:val="595959" w:themeColor="text1" w:themeTint="A6"/>
          <w:sz w:val="20"/>
          <w:szCs w:val="20"/>
          <w:shd w:val="clear" w:color="auto" w:fill="FFFFFF"/>
        </w:rPr>
        <w:t xml:space="preserve">This Exception occurs when the driver is switching to an invalid Alert, which is not available. E.g. </w:t>
      </w:r>
      <w:proofErr w:type="spellStart"/>
      <w:proofErr w:type="gramStart"/>
      <w:r w:rsidRPr="00B67511">
        <w:rPr>
          <w:rFonts w:ascii="Times New Roman" w:eastAsia="Times New Roman" w:hAnsi="Times New Roman" w:cs="Times New Roman"/>
          <w:color w:val="595959" w:themeColor="text1" w:themeTint="A6"/>
          <w:sz w:val="20"/>
          <w:szCs w:val="20"/>
          <w:shd w:val="clear" w:color="auto" w:fill="FDFDFD"/>
        </w:rPr>
        <w:t>driver.switchTo</w:t>
      </w:r>
      <w:proofErr w:type="spellEnd"/>
      <w:r w:rsidRPr="00B67511">
        <w:rPr>
          <w:rFonts w:ascii="Times New Roman" w:eastAsia="Times New Roman" w:hAnsi="Times New Roman" w:cs="Times New Roman"/>
          <w:color w:val="595959" w:themeColor="text1" w:themeTint="A6"/>
          <w:sz w:val="20"/>
          <w:szCs w:val="20"/>
          <w:shd w:val="clear" w:color="auto" w:fill="FDFDFD"/>
        </w:rPr>
        <w:t>(</w:t>
      </w:r>
      <w:proofErr w:type="gramEnd"/>
      <w:r w:rsidRPr="00B67511">
        <w:rPr>
          <w:rFonts w:ascii="Times New Roman" w:eastAsia="Times New Roman" w:hAnsi="Times New Roman" w:cs="Times New Roman"/>
          <w:color w:val="595959" w:themeColor="text1" w:themeTint="A6"/>
          <w:sz w:val="20"/>
          <w:szCs w:val="20"/>
          <w:shd w:val="clear" w:color="auto" w:fill="FDFDFD"/>
        </w:rPr>
        <w:t>).alert().accept();</w:t>
      </w:r>
      <w:r w:rsidRPr="00B67511">
        <w:rPr>
          <w:rFonts w:ascii="Times New Roman" w:eastAsia="Times New Roman" w:hAnsi="Times New Roman" w:cs="Times New Roman"/>
          <w:bCs/>
          <w:color w:val="595959" w:themeColor="text1" w:themeTint="A6"/>
          <w:sz w:val="20"/>
          <w:szCs w:val="20"/>
          <w:u w:val="single"/>
          <w:shd w:val="clear" w:color="auto" w:fill="FFFFFF"/>
        </w:rPr>
        <w:t>)</w:t>
      </w:r>
    </w:p>
    <w:p w:rsidR="00B67511" w:rsidRPr="00B67511" w:rsidRDefault="00B67511" w:rsidP="00B67511">
      <w:pPr>
        <w:numPr>
          <w:ilvl w:val="0"/>
          <w:numId w:val="37"/>
        </w:numPr>
        <w:shd w:val="clear" w:color="auto" w:fill="FFFFFF"/>
        <w:spacing w:after="0" w:line="240" w:lineRule="auto"/>
        <w:ind w:left="1080" w:right="144"/>
        <w:textAlignment w:val="baseline"/>
        <w:rPr>
          <w:rFonts w:ascii="Times New Roman" w:eastAsia="Times New Roman" w:hAnsi="Times New Roman" w:cs="Times New Roman"/>
          <w:bCs/>
          <w:color w:val="595959" w:themeColor="text1" w:themeTint="A6"/>
          <w:sz w:val="20"/>
          <w:szCs w:val="20"/>
          <w:u w:val="single"/>
        </w:rPr>
      </w:pPr>
      <w:proofErr w:type="spellStart"/>
      <w:r w:rsidRPr="00B67511">
        <w:rPr>
          <w:rFonts w:ascii="Times New Roman" w:eastAsia="Times New Roman" w:hAnsi="Times New Roman" w:cs="Times New Roman"/>
          <w:bCs/>
          <w:color w:val="595959" w:themeColor="text1" w:themeTint="A6"/>
          <w:sz w:val="20"/>
          <w:szCs w:val="20"/>
          <w:u w:val="single"/>
          <w:shd w:val="clear" w:color="auto" w:fill="FFFFFF"/>
        </w:rPr>
        <w:t>NoSuchWindowException</w:t>
      </w:r>
      <w:proofErr w:type="spellEnd"/>
    </w:p>
    <w:p w:rsidR="00B67511" w:rsidRPr="00B67511" w:rsidRDefault="00B67511" w:rsidP="00B67511">
      <w:pPr>
        <w:numPr>
          <w:ilvl w:val="0"/>
          <w:numId w:val="37"/>
        </w:numPr>
        <w:shd w:val="clear" w:color="auto" w:fill="FFFFFF"/>
        <w:spacing w:after="0" w:line="240" w:lineRule="auto"/>
        <w:ind w:left="1080" w:right="144"/>
        <w:textAlignment w:val="baseline"/>
        <w:rPr>
          <w:rFonts w:ascii="Times New Roman" w:eastAsia="Times New Roman" w:hAnsi="Times New Roman" w:cs="Times New Roman"/>
          <w:bCs/>
          <w:color w:val="595959" w:themeColor="text1" w:themeTint="A6"/>
          <w:sz w:val="20"/>
          <w:szCs w:val="20"/>
          <w:u w:val="single"/>
        </w:rPr>
      </w:pPr>
      <w:proofErr w:type="spellStart"/>
      <w:r w:rsidRPr="00B67511">
        <w:rPr>
          <w:rFonts w:ascii="Times New Roman" w:eastAsia="Times New Roman" w:hAnsi="Times New Roman" w:cs="Times New Roman"/>
          <w:bCs/>
          <w:color w:val="595959" w:themeColor="text1" w:themeTint="A6"/>
          <w:sz w:val="20"/>
          <w:szCs w:val="20"/>
          <w:u w:val="single"/>
          <w:shd w:val="clear" w:color="auto" w:fill="FFFFFF"/>
        </w:rPr>
        <w:lastRenderedPageBreak/>
        <w:t>WebDriverException</w:t>
      </w:r>
      <w:proofErr w:type="spellEnd"/>
      <w:r w:rsidRPr="00B67511">
        <w:rPr>
          <w:rFonts w:ascii="Times New Roman" w:eastAsia="Times New Roman" w:hAnsi="Times New Roman" w:cs="Times New Roman"/>
          <w:bCs/>
          <w:color w:val="595959" w:themeColor="text1" w:themeTint="A6"/>
          <w:sz w:val="20"/>
          <w:szCs w:val="20"/>
          <w:u w:val="single"/>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This Exception occurs when the driver is performing the action after immediately closing the browser.</w:t>
      </w:r>
      <w:r w:rsidRPr="00B67511">
        <w:rPr>
          <w:rFonts w:ascii="Times New Roman" w:eastAsia="Times New Roman" w:hAnsi="Times New Roman" w:cs="Times New Roman"/>
          <w:bCs/>
          <w:color w:val="595959" w:themeColor="text1" w:themeTint="A6"/>
          <w:sz w:val="20"/>
          <w:szCs w:val="20"/>
          <w:u w:val="single"/>
          <w:shd w:val="clear" w:color="auto" w:fill="FFFFFF"/>
        </w:rPr>
        <w:t>)</w:t>
      </w:r>
    </w:p>
    <w:p w:rsidR="00B67511" w:rsidRPr="00B67511" w:rsidRDefault="00B67511" w:rsidP="00B67511">
      <w:pPr>
        <w:numPr>
          <w:ilvl w:val="0"/>
          <w:numId w:val="37"/>
        </w:numPr>
        <w:shd w:val="clear" w:color="auto" w:fill="FFFFFF"/>
        <w:spacing w:after="0" w:line="240" w:lineRule="auto"/>
        <w:ind w:left="1080" w:right="144"/>
        <w:textAlignment w:val="baseline"/>
        <w:rPr>
          <w:rFonts w:ascii="Times New Roman" w:eastAsia="Times New Roman" w:hAnsi="Times New Roman" w:cs="Times New Roman"/>
          <w:bCs/>
          <w:color w:val="595959" w:themeColor="text1" w:themeTint="A6"/>
          <w:sz w:val="20"/>
          <w:szCs w:val="20"/>
          <w:u w:val="single"/>
        </w:rPr>
      </w:pPr>
      <w:proofErr w:type="spellStart"/>
      <w:r w:rsidRPr="00B67511">
        <w:rPr>
          <w:rFonts w:ascii="Times New Roman" w:eastAsia="Times New Roman" w:hAnsi="Times New Roman" w:cs="Times New Roman"/>
          <w:bCs/>
          <w:color w:val="595959" w:themeColor="text1" w:themeTint="A6"/>
          <w:sz w:val="20"/>
          <w:szCs w:val="20"/>
          <w:u w:val="single"/>
          <w:shd w:val="clear" w:color="auto" w:fill="FFFFFF"/>
        </w:rPr>
        <w:t>SessionNotFoundException</w:t>
      </w:r>
      <w:proofErr w:type="spellEnd"/>
      <w:r w:rsidRPr="00B67511">
        <w:rPr>
          <w:rFonts w:ascii="Times New Roman" w:eastAsia="Times New Roman" w:hAnsi="Times New Roman" w:cs="Times New Roman"/>
          <w:bCs/>
          <w:color w:val="595959" w:themeColor="text1" w:themeTint="A6"/>
          <w:sz w:val="20"/>
          <w:szCs w:val="20"/>
          <w:u w:val="single"/>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This Exception occurs when the driver is performing the action after immediately quitting the browser.</w:t>
      </w:r>
      <w:r w:rsidRPr="00B67511">
        <w:rPr>
          <w:rFonts w:ascii="Times New Roman" w:eastAsia="Times New Roman" w:hAnsi="Times New Roman" w:cs="Times New Roman"/>
          <w:bCs/>
          <w:color w:val="595959" w:themeColor="text1" w:themeTint="A6"/>
          <w:sz w:val="20"/>
          <w:szCs w:val="20"/>
          <w:u w:val="single"/>
          <w:shd w:val="clear" w:color="auto" w:fill="FFFFFF"/>
        </w:rPr>
        <w:t>)</w:t>
      </w:r>
    </w:p>
    <w:p w:rsidR="00B67511" w:rsidRPr="00B67511" w:rsidRDefault="00B67511" w:rsidP="00B67511">
      <w:pPr>
        <w:numPr>
          <w:ilvl w:val="0"/>
          <w:numId w:val="37"/>
        </w:numPr>
        <w:shd w:val="clear" w:color="auto" w:fill="FFFFFF"/>
        <w:spacing w:after="0" w:line="240" w:lineRule="auto"/>
        <w:ind w:left="1080"/>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ElementNotSelectableException</w:t>
      </w:r>
      <w:proofErr w:type="spellEnd"/>
    </w:p>
    <w:p w:rsidR="00B67511" w:rsidRPr="00732BEB" w:rsidRDefault="00B67511" w:rsidP="00B67511">
      <w:pPr>
        <w:numPr>
          <w:ilvl w:val="0"/>
          <w:numId w:val="37"/>
        </w:numPr>
        <w:shd w:val="clear" w:color="auto" w:fill="FFFFFF"/>
        <w:spacing w:after="0" w:line="240" w:lineRule="auto"/>
        <w:ind w:left="1080"/>
        <w:textAlignment w:val="baseline"/>
        <w:rPr>
          <w:rFonts w:ascii="Times New Roman" w:eastAsia="Times New Roman" w:hAnsi="Times New Roman" w:cs="Times New Roman"/>
          <w:bCs/>
          <w:color w:val="595959" w:themeColor="text1" w:themeTint="A6"/>
          <w:sz w:val="20"/>
          <w:szCs w:val="20"/>
        </w:rPr>
      </w:pPr>
      <w:proofErr w:type="spellStart"/>
      <w:r w:rsidRPr="00B67511">
        <w:rPr>
          <w:rFonts w:ascii="Times New Roman" w:eastAsia="Times New Roman" w:hAnsi="Times New Roman" w:cs="Times New Roman"/>
          <w:bCs/>
          <w:color w:val="595959" w:themeColor="text1" w:themeTint="A6"/>
          <w:sz w:val="20"/>
          <w:szCs w:val="20"/>
          <w:shd w:val="clear" w:color="auto" w:fill="FFFFFF"/>
        </w:rPr>
        <w:t>TimeoutException</w:t>
      </w:r>
      <w:proofErr w:type="spellEnd"/>
    </w:p>
    <w:p w:rsidR="00732BEB" w:rsidRPr="00B67511" w:rsidRDefault="00732BEB" w:rsidP="00732BEB">
      <w:pPr>
        <w:shd w:val="clear" w:color="auto" w:fill="FFFFFF"/>
        <w:spacing w:after="0" w:line="240" w:lineRule="auto"/>
        <w:ind w:left="1080"/>
        <w:textAlignment w:val="baseline"/>
        <w:rPr>
          <w:rFonts w:ascii="Times New Roman" w:eastAsia="Times New Roman" w:hAnsi="Times New Roman" w:cs="Times New Roman"/>
          <w:bCs/>
          <w:color w:val="595959" w:themeColor="text1" w:themeTint="A6"/>
          <w:sz w:val="20"/>
          <w:szCs w:val="20"/>
        </w:rPr>
      </w:pPr>
    </w:p>
    <w:p w:rsidR="00B67511" w:rsidRPr="00B86B1B" w:rsidRDefault="00B67511" w:rsidP="00B67511">
      <w:pPr>
        <w:shd w:val="clear" w:color="auto" w:fill="FFFFFF"/>
        <w:spacing w:after="0" w:line="240" w:lineRule="auto"/>
        <w:rPr>
          <w:rFonts w:ascii="Times New Roman" w:eastAsia="Times New Roman" w:hAnsi="Times New Roman" w:cs="Times New Roman"/>
          <w:b/>
          <w:color w:val="595959" w:themeColor="text1" w:themeTint="A6"/>
          <w:sz w:val="20"/>
          <w:szCs w:val="20"/>
        </w:rPr>
      </w:pPr>
      <w:r w:rsidRPr="00B86B1B">
        <w:rPr>
          <w:rFonts w:ascii="Times New Roman" w:eastAsia="Times New Roman" w:hAnsi="Times New Roman" w:cs="Times New Roman"/>
          <w:b/>
          <w:bCs/>
          <w:color w:val="595959" w:themeColor="text1" w:themeTint="A6"/>
          <w:sz w:val="20"/>
          <w:szCs w:val="20"/>
          <w:u w:val="single"/>
        </w:rPr>
        <w:t>Difference between Exception and Error:</w:t>
      </w: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Exception: Exception occurs in the </w:t>
      </w:r>
      <w:proofErr w:type="gramStart"/>
      <w:r w:rsidRPr="00B67511">
        <w:rPr>
          <w:rFonts w:ascii="Times New Roman" w:eastAsia="Times New Roman" w:hAnsi="Times New Roman" w:cs="Times New Roman"/>
          <w:bCs/>
          <w:color w:val="595959" w:themeColor="text1" w:themeTint="A6"/>
          <w:sz w:val="20"/>
          <w:szCs w:val="20"/>
          <w:shd w:val="clear" w:color="auto" w:fill="FFFFFF"/>
        </w:rPr>
        <w:t>programmers</w:t>
      </w:r>
      <w:proofErr w:type="gramEnd"/>
      <w:r w:rsidRPr="00B67511">
        <w:rPr>
          <w:rFonts w:ascii="Times New Roman" w:eastAsia="Times New Roman" w:hAnsi="Times New Roman" w:cs="Times New Roman"/>
          <w:bCs/>
          <w:color w:val="595959" w:themeColor="text1" w:themeTint="A6"/>
          <w:sz w:val="20"/>
          <w:szCs w:val="20"/>
          <w:shd w:val="clear" w:color="auto" w:fill="FFFFFF"/>
        </w:rPr>
        <w:t xml:space="preserve"> code which can be handled and resolvable.</w:t>
      </w: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----&gt;&gt;&gt;&gt;&gt;&gt;&gt; Example: </w:t>
      </w:r>
      <w:proofErr w:type="spellStart"/>
      <w:r w:rsidRPr="00B67511">
        <w:rPr>
          <w:rFonts w:ascii="Times New Roman" w:eastAsia="Times New Roman" w:hAnsi="Times New Roman" w:cs="Times New Roman"/>
          <w:bCs/>
          <w:color w:val="595959" w:themeColor="text1" w:themeTint="A6"/>
          <w:sz w:val="20"/>
          <w:szCs w:val="20"/>
          <w:shd w:val="clear" w:color="auto" w:fill="FFFFFF"/>
        </w:rPr>
        <w:t>AritmeticException</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DivideByZeroException</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NullPointerException</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ClassNotFoundException</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etc</w:t>
      </w:r>
      <w:proofErr w:type="spellEnd"/>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Error: Errors are not resolvable by programmer. Error occurs due to lack of system resources</w:t>
      </w:r>
    </w:p>
    <w:p w:rsidR="00B67511" w:rsidRPr="00B67511" w:rsidRDefault="00B67511" w:rsidP="00B67511">
      <w:pPr>
        <w:shd w:val="clear" w:color="auto" w:fill="FFFFFF"/>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----&gt;&gt;&gt;&gt;&gt;&gt;&gt; Example: Stack over flow, hardware error, JVM error etc.</w:t>
      </w:r>
    </w:p>
    <w:p w:rsidR="000452A9" w:rsidRDefault="000452A9"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Throw: </w:t>
      </w:r>
      <w:r w:rsidRPr="00B67511">
        <w:rPr>
          <w:rFonts w:ascii="Times New Roman" w:eastAsia="Times New Roman" w:hAnsi="Times New Roman" w:cs="Times New Roman"/>
          <w:color w:val="595959" w:themeColor="text1" w:themeTint="A6"/>
          <w:sz w:val="20"/>
          <w:szCs w:val="20"/>
          <w:shd w:val="clear" w:color="auto" w:fill="FFFFFF"/>
        </w:rPr>
        <w:t>Sometimes we want to generate exception explicitly in our code, for example in Selenium Automation Framework most of the time we print self-written logs, once we catch an exception and then we need to throw that exception back to the system so that the test case can be terminated. Throw keyword is used to throw exception to the runtime to handle it.</w:t>
      </w:r>
    </w:p>
    <w:p w:rsidR="000452A9" w:rsidRDefault="000452A9" w:rsidP="00B67511">
      <w:pPr>
        <w:spacing w:after="0" w:line="240" w:lineRule="auto"/>
        <w:rPr>
          <w:rFonts w:ascii="Times New Roman" w:eastAsia="Times New Roman" w:hAnsi="Times New Roman" w:cs="Times New Roman"/>
          <w:bCs/>
          <w:color w:val="595959" w:themeColor="text1" w:themeTint="A6"/>
          <w:sz w:val="20"/>
          <w:szCs w:val="20"/>
          <w:shd w:val="clear" w:color="auto" w:fill="FFFFFF"/>
        </w:rPr>
      </w:pPr>
    </w:p>
    <w:p w:rsidR="00B67511" w:rsidRDefault="00B67511" w:rsidP="00B67511">
      <w:pPr>
        <w:spacing w:after="0" w:line="240" w:lineRule="auto"/>
        <w:rPr>
          <w:rFonts w:ascii="Times New Roman" w:eastAsia="Times New Roman" w:hAnsi="Times New Roman" w:cs="Times New Roman"/>
          <w:color w:val="595959" w:themeColor="text1" w:themeTint="A6"/>
          <w:sz w:val="20"/>
          <w:szCs w:val="20"/>
          <w:shd w:val="clear" w:color="auto" w:fill="FFFFFF"/>
        </w:rPr>
      </w:pPr>
      <w:r w:rsidRPr="00B67511">
        <w:rPr>
          <w:rFonts w:ascii="Times New Roman" w:eastAsia="Times New Roman" w:hAnsi="Times New Roman" w:cs="Times New Roman"/>
          <w:bCs/>
          <w:color w:val="595959" w:themeColor="text1" w:themeTint="A6"/>
          <w:sz w:val="20"/>
          <w:szCs w:val="20"/>
          <w:shd w:val="clear" w:color="auto" w:fill="FFFFFF"/>
        </w:rPr>
        <w:t xml:space="preserve">Throws: </w:t>
      </w:r>
      <w:r w:rsidRPr="00B67511">
        <w:rPr>
          <w:rFonts w:ascii="Times New Roman" w:eastAsia="Times New Roman" w:hAnsi="Times New Roman" w:cs="Times New Roman"/>
          <w:color w:val="595959" w:themeColor="text1" w:themeTint="A6"/>
          <w:sz w:val="20"/>
          <w:szCs w:val="20"/>
          <w:shd w:val="clear" w:color="auto" w:fill="FFFFFF"/>
        </w:rPr>
        <w:t xml:space="preserve">When we are throwing any exception in a method and not handling it, then we need to use </w:t>
      </w:r>
      <w:r w:rsidRPr="00B67511">
        <w:rPr>
          <w:rFonts w:ascii="Times New Roman" w:eastAsia="Times New Roman" w:hAnsi="Times New Roman" w:cs="Times New Roman"/>
          <w:bCs/>
          <w:color w:val="595959" w:themeColor="text1" w:themeTint="A6"/>
          <w:sz w:val="20"/>
          <w:szCs w:val="20"/>
          <w:shd w:val="clear" w:color="auto" w:fill="FFFFFF"/>
        </w:rPr>
        <w:t xml:space="preserve">throws </w:t>
      </w:r>
      <w:r w:rsidRPr="00B67511">
        <w:rPr>
          <w:rFonts w:ascii="Times New Roman" w:eastAsia="Times New Roman" w:hAnsi="Times New Roman" w:cs="Times New Roman"/>
          <w:color w:val="595959" w:themeColor="text1" w:themeTint="A6"/>
          <w:sz w:val="20"/>
          <w:szCs w:val="20"/>
          <w:shd w:val="clear" w:color="auto" w:fill="FFFFFF"/>
        </w:rPr>
        <w:t xml:space="preserve">keyword in </w:t>
      </w:r>
      <w:r w:rsidRPr="00B67511">
        <w:rPr>
          <w:rFonts w:ascii="Times New Roman" w:eastAsia="Times New Roman" w:hAnsi="Times New Roman" w:cs="Times New Roman"/>
          <w:bCs/>
          <w:color w:val="595959" w:themeColor="text1" w:themeTint="A6"/>
          <w:sz w:val="20"/>
          <w:szCs w:val="20"/>
          <w:shd w:val="clear" w:color="auto" w:fill="FFFFFF"/>
        </w:rPr>
        <w:t>method signature</w:t>
      </w:r>
      <w:r w:rsidRPr="00B67511">
        <w:rPr>
          <w:rFonts w:ascii="Times New Roman" w:eastAsia="Times New Roman" w:hAnsi="Times New Roman" w:cs="Times New Roman"/>
          <w:color w:val="595959" w:themeColor="text1" w:themeTint="A6"/>
          <w:sz w:val="20"/>
          <w:szCs w:val="20"/>
          <w:shd w:val="clear" w:color="auto" w:fill="FFFFFF"/>
        </w:rPr>
        <w:t xml:space="preserve"> to let caller program know the exceptions that might be thrown by the method.</w:t>
      </w:r>
    </w:p>
    <w:p w:rsidR="000E56CE" w:rsidRPr="00B67511" w:rsidRDefault="000E56CE"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Finally:</w:t>
      </w:r>
      <w:r w:rsidRPr="00B67511">
        <w:rPr>
          <w:rFonts w:ascii="Times New Roman" w:eastAsia="Times New Roman" w:hAnsi="Times New Roman" w:cs="Times New Roman"/>
          <w:color w:val="595959" w:themeColor="text1" w:themeTint="A6"/>
          <w:sz w:val="20"/>
          <w:szCs w:val="20"/>
          <w:shd w:val="clear" w:color="auto" w:fill="FFFFFF"/>
        </w:rPr>
        <w:t xml:space="preserve"> The finally keyword is used to create a block of code that follows a try block. A finally block of code always executes, whether or not an exception has occurred.</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File Upload using </w:t>
      </w:r>
      <w:proofErr w:type="spellStart"/>
      <w:r w:rsidRPr="00B67511">
        <w:rPr>
          <w:rFonts w:ascii="Times New Roman" w:eastAsia="Times New Roman" w:hAnsi="Times New Roman" w:cs="Times New Roman"/>
          <w:bCs/>
          <w:color w:val="595959" w:themeColor="text1" w:themeTint="A6"/>
          <w:sz w:val="20"/>
          <w:szCs w:val="20"/>
          <w:shd w:val="clear" w:color="auto" w:fill="FFFFFF"/>
        </w:rPr>
        <w:t>AutoIT</w:t>
      </w:r>
      <w:proofErr w:type="spellEnd"/>
    </w:p>
    <w:p w:rsidR="00B67511" w:rsidRPr="00B67511" w:rsidRDefault="009754D3" w:rsidP="00B67511">
      <w:pPr>
        <w:spacing w:after="0" w:line="240" w:lineRule="auto"/>
        <w:rPr>
          <w:rFonts w:ascii="Times New Roman" w:eastAsia="Times New Roman" w:hAnsi="Times New Roman" w:cs="Times New Roman"/>
          <w:color w:val="595959" w:themeColor="text1" w:themeTint="A6"/>
          <w:sz w:val="20"/>
          <w:szCs w:val="20"/>
        </w:rPr>
      </w:pPr>
      <w:hyperlink r:id="rId69" w:history="1">
        <w:r w:rsidR="00B67511" w:rsidRPr="00EC035D">
          <w:rPr>
            <w:rFonts w:ascii="Times New Roman" w:eastAsia="Times New Roman" w:hAnsi="Times New Roman" w:cs="Times New Roman"/>
            <w:bCs/>
            <w:color w:val="595959" w:themeColor="text1" w:themeTint="A6"/>
            <w:sz w:val="20"/>
            <w:szCs w:val="20"/>
            <w:u w:val="single"/>
            <w:shd w:val="clear" w:color="auto" w:fill="FFFFFF"/>
          </w:rPr>
          <w:t>http://learn-automation.com/upload-file-in-selenium-webdriver-using-autoit/</w:t>
        </w:r>
      </w:hyperlink>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hd w:val="clear" w:color="auto" w:fill="FFFFFF"/>
        <w:spacing w:after="0" w:line="240" w:lineRule="auto"/>
        <w:outlineLvl w:val="1"/>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 xml:space="preserve">How </w:t>
      </w:r>
      <w:proofErr w:type="gramStart"/>
      <w:r w:rsidRPr="00B67511">
        <w:rPr>
          <w:rFonts w:ascii="Times New Roman" w:eastAsia="Times New Roman" w:hAnsi="Times New Roman" w:cs="Times New Roman"/>
          <w:bCs/>
          <w:color w:val="595959" w:themeColor="text1" w:themeTint="A6"/>
          <w:sz w:val="20"/>
          <w:szCs w:val="20"/>
          <w:u w:val="single"/>
          <w:shd w:val="clear" w:color="auto" w:fill="FFFFFF"/>
        </w:rPr>
        <w:t>To</w:t>
      </w:r>
      <w:proofErr w:type="gramEnd"/>
      <w:r w:rsidRPr="00B67511">
        <w:rPr>
          <w:rFonts w:ascii="Times New Roman" w:eastAsia="Times New Roman" w:hAnsi="Times New Roman" w:cs="Times New Roman"/>
          <w:bCs/>
          <w:color w:val="595959" w:themeColor="text1" w:themeTint="A6"/>
          <w:sz w:val="20"/>
          <w:szCs w:val="20"/>
          <w:u w:val="single"/>
          <w:shd w:val="clear" w:color="auto" w:fill="FFFFFF"/>
        </w:rPr>
        <w:t xml:space="preserve"> Skip </w:t>
      </w:r>
      <w:proofErr w:type="spellStart"/>
      <w:r w:rsidRPr="00B67511">
        <w:rPr>
          <w:rFonts w:ascii="Times New Roman" w:eastAsia="Times New Roman" w:hAnsi="Times New Roman" w:cs="Times New Roman"/>
          <w:bCs/>
          <w:color w:val="595959" w:themeColor="text1" w:themeTint="A6"/>
          <w:sz w:val="20"/>
          <w:szCs w:val="20"/>
          <w:u w:val="single"/>
          <w:shd w:val="clear" w:color="auto" w:fill="FFFFFF"/>
        </w:rPr>
        <w:t>TestNG</w:t>
      </w:r>
      <w:proofErr w:type="spellEnd"/>
      <w:r w:rsidRPr="00B67511">
        <w:rPr>
          <w:rFonts w:ascii="Times New Roman" w:eastAsia="Times New Roman" w:hAnsi="Times New Roman" w:cs="Times New Roman"/>
          <w:bCs/>
          <w:color w:val="595959" w:themeColor="text1" w:themeTint="A6"/>
          <w:sz w:val="20"/>
          <w:szCs w:val="20"/>
          <w:u w:val="single"/>
          <w:shd w:val="clear" w:color="auto" w:fill="FFFFFF"/>
        </w:rPr>
        <w:t xml:space="preserve"> Test:</w:t>
      </w:r>
    </w:p>
    <w:p w:rsidR="00B67511" w:rsidRPr="00B67511" w:rsidRDefault="00B67511" w:rsidP="00B67511">
      <w:pPr>
        <w:shd w:val="clear" w:color="auto" w:fill="FFFFFF"/>
        <w:spacing w:after="0" w:line="240" w:lineRule="auto"/>
        <w:outlineLvl w:val="1"/>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 xml:space="preserve">One way of skipping a test method is by using </w:t>
      </w:r>
      <w:r w:rsidRPr="00B67511">
        <w:rPr>
          <w:rFonts w:ascii="Times New Roman" w:eastAsia="Times New Roman" w:hAnsi="Times New Roman" w:cs="Times New Roman"/>
          <w:bCs/>
          <w:i/>
          <w:iCs/>
          <w:color w:val="595959" w:themeColor="text1" w:themeTint="A6"/>
          <w:sz w:val="20"/>
          <w:szCs w:val="20"/>
          <w:shd w:val="clear" w:color="auto" w:fill="FFFFFF"/>
        </w:rPr>
        <w:t xml:space="preserve">throw new </w:t>
      </w:r>
      <w:proofErr w:type="spellStart"/>
      <w:r w:rsidRPr="00B67511">
        <w:rPr>
          <w:rFonts w:ascii="Times New Roman" w:eastAsia="Times New Roman" w:hAnsi="Times New Roman" w:cs="Times New Roman"/>
          <w:bCs/>
          <w:i/>
          <w:iCs/>
          <w:color w:val="595959" w:themeColor="text1" w:themeTint="A6"/>
          <w:sz w:val="20"/>
          <w:szCs w:val="20"/>
          <w:shd w:val="clear" w:color="auto" w:fill="FFFFFF"/>
        </w:rPr>
        <w:t>SkipException</w:t>
      </w:r>
      <w:proofErr w:type="spellEnd"/>
      <w:r w:rsidRPr="00B67511">
        <w:rPr>
          <w:rFonts w:ascii="Times New Roman" w:eastAsia="Times New Roman" w:hAnsi="Times New Roman" w:cs="Times New Roman"/>
          <w:bCs/>
          <w:i/>
          <w:i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exception.Once</w:t>
      </w:r>
      <w:proofErr w:type="spellEnd"/>
      <w:r w:rsidRPr="00B67511">
        <w:rPr>
          <w:rFonts w:ascii="Times New Roman" w:eastAsia="Times New Roman" w:hAnsi="Times New Roman" w:cs="Times New Roman"/>
          <w:bCs/>
          <w:color w:val="595959" w:themeColor="text1" w:themeTint="A6"/>
          <w:sz w:val="20"/>
          <w:szCs w:val="20"/>
          <w:shd w:val="clear" w:color="auto" w:fill="FFFFFF"/>
        </w:rPr>
        <w:t xml:space="preserve"> </w:t>
      </w:r>
      <w:proofErr w:type="spellStart"/>
      <w:r w:rsidRPr="00B67511">
        <w:rPr>
          <w:rFonts w:ascii="Times New Roman" w:eastAsia="Times New Roman" w:hAnsi="Times New Roman" w:cs="Times New Roman"/>
          <w:bCs/>
          <w:color w:val="595959" w:themeColor="text1" w:themeTint="A6"/>
          <w:sz w:val="20"/>
          <w:szCs w:val="20"/>
          <w:shd w:val="clear" w:color="auto" w:fill="FFFFFF"/>
        </w:rPr>
        <w:t>SkipException</w:t>
      </w:r>
      <w:proofErr w:type="spellEnd"/>
      <w:r w:rsidRPr="00B67511">
        <w:rPr>
          <w:rFonts w:ascii="Times New Roman" w:eastAsia="Times New Roman" w:hAnsi="Times New Roman" w:cs="Times New Roman"/>
          <w:bCs/>
          <w:color w:val="595959" w:themeColor="text1" w:themeTint="A6"/>
          <w:sz w:val="20"/>
          <w:szCs w:val="20"/>
          <w:shd w:val="clear" w:color="auto" w:fill="FFFFFF"/>
        </w:rPr>
        <w:t>() thrown, remaining part of that test method will not be executed and control will goes directly to next test method execution.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C035D" w:rsidRPr="00EC035D" w:rsidTr="00B675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DFDFD"/>
              </w:rPr>
              <w:t xml:space="preserve">package </w:t>
            </w:r>
            <w:proofErr w:type="spellStart"/>
            <w:r w:rsidRPr="00B67511">
              <w:rPr>
                <w:rFonts w:ascii="Times New Roman" w:eastAsia="Times New Roman" w:hAnsi="Times New Roman" w:cs="Times New Roman"/>
                <w:bCs/>
                <w:color w:val="595959" w:themeColor="text1" w:themeTint="A6"/>
                <w:sz w:val="20"/>
                <w:szCs w:val="20"/>
                <w:shd w:val="clear" w:color="auto" w:fill="FDFDFD"/>
              </w:rPr>
              <w:t>softwareTestingMaterial</w:t>
            </w:r>
            <w:proofErr w:type="spellEnd"/>
            <w:r w:rsidRPr="00B67511">
              <w:rPr>
                <w:rFonts w:ascii="Times New Roman" w:eastAsia="Times New Roman" w:hAnsi="Times New Roman" w:cs="Times New Roman"/>
                <w:bCs/>
                <w:color w:val="595959" w:themeColor="text1" w:themeTint="A6"/>
                <w:sz w:val="20"/>
                <w:szCs w:val="20"/>
                <w:shd w:val="clear" w:color="auto" w:fill="FDFDFD"/>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7F7F7"/>
              </w:rPr>
              <w:t xml:space="preserve">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DFDFD"/>
              </w:rPr>
              <w:t xml:space="preserve">import </w:t>
            </w:r>
            <w:proofErr w:type="spellStart"/>
            <w:r w:rsidRPr="00B67511">
              <w:rPr>
                <w:rFonts w:ascii="Times New Roman" w:eastAsia="Times New Roman" w:hAnsi="Times New Roman" w:cs="Times New Roman"/>
                <w:bCs/>
                <w:color w:val="595959" w:themeColor="text1" w:themeTint="A6"/>
                <w:sz w:val="20"/>
                <w:szCs w:val="20"/>
                <w:shd w:val="clear" w:color="auto" w:fill="FDFDFD"/>
              </w:rPr>
              <w:t>org.testng.annotations.Test</w:t>
            </w:r>
            <w:proofErr w:type="spellEnd"/>
            <w:r w:rsidRPr="00B67511">
              <w:rPr>
                <w:rFonts w:ascii="Times New Roman" w:eastAsia="Times New Roman" w:hAnsi="Times New Roman" w:cs="Times New Roman"/>
                <w:bCs/>
                <w:color w:val="595959" w:themeColor="text1" w:themeTint="A6"/>
                <w:sz w:val="20"/>
                <w:szCs w:val="20"/>
                <w:shd w:val="clear" w:color="auto" w:fill="FDFDFD"/>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7F7F7"/>
              </w:rPr>
              <w:t xml:space="preserve">import </w:t>
            </w:r>
            <w:proofErr w:type="spellStart"/>
            <w:r w:rsidRPr="00B67511">
              <w:rPr>
                <w:rFonts w:ascii="Times New Roman" w:eastAsia="Times New Roman" w:hAnsi="Times New Roman" w:cs="Times New Roman"/>
                <w:bCs/>
                <w:color w:val="595959" w:themeColor="text1" w:themeTint="A6"/>
                <w:sz w:val="20"/>
                <w:szCs w:val="20"/>
                <w:shd w:val="clear" w:color="auto" w:fill="F7F7F7"/>
              </w:rPr>
              <w:t>org.testng.SkipException</w:t>
            </w:r>
            <w:proofErr w:type="spellEnd"/>
            <w:r w:rsidRPr="00B67511">
              <w:rPr>
                <w:rFonts w:ascii="Times New Roman" w:eastAsia="Times New Roman" w:hAnsi="Times New Roman" w:cs="Times New Roman"/>
                <w:bCs/>
                <w:color w:val="595959" w:themeColor="text1" w:themeTint="A6"/>
                <w:sz w:val="20"/>
                <w:szCs w:val="20"/>
                <w:shd w:val="clear" w:color="auto" w:fill="F7F7F7"/>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DFDFD"/>
              </w:rPr>
              <w:t xml:space="preserve">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7F7F7"/>
              </w:rPr>
              <w:t xml:space="preserve">public class </w:t>
            </w:r>
            <w:proofErr w:type="spellStart"/>
            <w:r w:rsidRPr="00B67511">
              <w:rPr>
                <w:rFonts w:ascii="Times New Roman" w:eastAsia="Times New Roman" w:hAnsi="Times New Roman" w:cs="Times New Roman"/>
                <w:bCs/>
                <w:color w:val="595959" w:themeColor="text1" w:themeTint="A6"/>
                <w:sz w:val="20"/>
                <w:szCs w:val="20"/>
                <w:shd w:val="clear" w:color="auto" w:fill="F7F7F7"/>
              </w:rPr>
              <w:t>SkipTestCase</w:t>
            </w:r>
            <w:proofErr w:type="spellEnd"/>
            <w:r w:rsidRPr="00B67511">
              <w:rPr>
                <w:rFonts w:ascii="Times New Roman" w:eastAsia="Times New Roman" w:hAnsi="Times New Roman" w:cs="Times New Roman"/>
                <w:bCs/>
                <w:color w:val="595959" w:themeColor="text1" w:themeTint="A6"/>
                <w:sz w:val="20"/>
                <w:szCs w:val="20"/>
                <w:shd w:val="clear" w:color="auto" w:fill="F7F7F7"/>
              </w:rPr>
              <w:t xml:space="preserve"> {</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7F7F7"/>
              </w:rPr>
              <w:tab/>
            </w:r>
            <w:r w:rsidRPr="00B67511">
              <w:rPr>
                <w:rFonts w:ascii="Times New Roman" w:eastAsia="Times New Roman" w:hAnsi="Times New Roman" w:cs="Times New Roman"/>
                <w:bCs/>
                <w:color w:val="595959" w:themeColor="text1" w:themeTint="A6"/>
                <w:sz w:val="20"/>
                <w:szCs w:val="20"/>
                <w:shd w:val="clear" w:color="auto" w:fill="F7F7F7"/>
              </w:rPr>
              <w:t>@Test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DFDFD"/>
              </w:rPr>
              <w:tab/>
            </w:r>
            <w:r w:rsidRPr="00B67511">
              <w:rPr>
                <w:rFonts w:ascii="Times New Roman" w:eastAsia="Times New Roman" w:hAnsi="Times New Roman" w:cs="Times New Roman"/>
                <w:bCs/>
                <w:color w:val="595959" w:themeColor="text1" w:themeTint="A6"/>
                <w:sz w:val="20"/>
                <w:szCs w:val="20"/>
                <w:shd w:val="clear" w:color="auto" w:fill="FDFDFD"/>
              </w:rPr>
              <w:t xml:space="preserve">public void </w:t>
            </w:r>
            <w:proofErr w:type="spellStart"/>
            <w:r w:rsidRPr="00B67511">
              <w:rPr>
                <w:rFonts w:ascii="Times New Roman" w:eastAsia="Times New Roman" w:hAnsi="Times New Roman" w:cs="Times New Roman"/>
                <w:bCs/>
                <w:color w:val="595959" w:themeColor="text1" w:themeTint="A6"/>
                <w:sz w:val="20"/>
                <w:szCs w:val="20"/>
                <w:shd w:val="clear" w:color="auto" w:fill="FDFDFD"/>
              </w:rPr>
              <w:t>aSkipTest</w:t>
            </w:r>
            <w:proofErr w:type="spellEnd"/>
            <w:r w:rsidRPr="00B67511">
              <w:rPr>
                <w:rFonts w:ascii="Times New Roman" w:eastAsia="Times New Roman" w:hAnsi="Times New Roman" w:cs="Times New Roman"/>
                <w:bCs/>
                <w:color w:val="595959" w:themeColor="text1" w:themeTint="A6"/>
                <w:sz w:val="20"/>
                <w:szCs w:val="20"/>
                <w:shd w:val="clear" w:color="auto" w:fill="FDFDFD"/>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7F7F7"/>
              </w:rPr>
              <w:tab/>
            </w:r>
            <w:r w:rsidRPr="00EC035D">
              <w:rPr>
                <w:rFonts w:ascii="Times New Roman" w:eastAsia="Times New Roman" w:hAnsi="Times New Roman" w:cs="Times New Roman"/>
                <w:bCs/>
                <w:color w:val="595959" w:themeColor="text1" w:themeTint="A6"/>
                <w:sz w:val="20"/>
                <w:szCs w:val="20"/>
                <w:shd w:val="clear" w:color="auto" w:fill="F7F7F7"/>
              </w:rPr>
              <w:tab/>
            </w:r>
            <w:r w:rsidRPr="00B67511">
              <w:rPr>
                <w:rFonts w:ascii="Times New Roman" w:eastAsia="Times New Roman" w:hAnsi="Times New Roman" w:cs="Times New Roman"/>
                <w:bCs/>
                <w:color w:val="595959" w:themeColor="text1" w:themeTint="A6"/>
                <w:sz w:val="20"/>
                <w:szCs w:val="20"/>
                <w:shd w:val="clear" w:color="auto" w:fill="F7F7F7"/>
              </w:rPr>
              <w:t>String a ="Skip Test";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DFDFD"/>
              </w:rPr>
              <w:tab/>
            </w:r>
            <w:r w:rsidRPr="00EC035D">
              <w:rPr>
                <w:rFonts w:ascii="Times New Roman" w:eastAsia="Times New Roman" w:hAnsi="Times New Roman" w:cs="Times New Roman"/>
                <w:bCs/>
                <w:color w:val="595959" w:themeColor="text1" w:themeTint="A6"/>
                <w:sz w:val="20"/>
                <w:szCs w:val="20"/>
                <w:shd w:val="clear" w:color="auto" w:fill="FDFDFD"/>
              </w:rPr>
              <w:tab/>
            </w:r>
            <w:r w:rsidRPr="00B67511">
              <w:rPr>
                <w:rFonts w:ascii="Times New Roman" w:eastAsia="Times New Roman" w:hAnsi="Times New Roman" w:cs="Times New Roman"/>
                <w:bCs/>
                <w:color w:val="595959" w:themeColor="text1" w:themeTint="A6"/>
                <w:sz w:val="20"/>
                <w:szCs w:val="20"/>
                <w:shd w:val="clear" w:color="auto" w:fill="FDFDFD"/>
              </w:rPr>
              <w:t>if(</w:t>
            </w:r>
            <w:proofErr w:type="spellStart"/>
            <w:r w:rsidRPr="00B67511">
              <w:rPr>
                <w:rFonts w:ascii="Times New Roman" w:eastAsia="Times New Roman" w:hAnsi="Times New Roman" w:cs="Times New Roman"/>
                <w:bCs/>
                <w:color w:val="595959" w:themeColor="text1" w:themeTint="A6"/>
                <w:sz w:val="20"/>
                <w:szCs w:val="20"/>
                <w:shd w:val="clear" w:color="auto" w:fill="FDFDFD"/>
              </w:rPr>
              <w:t>a.equals</w:t>
            </w:r>
            <w:proofErr w:type="spellEnd"/>
            <w:r w:rsidRPr="00B67511">
              <w:rPr>
                <w:rFonts w:ascii="Times New Roman" w:eastAsia="Times New Roman" w:hAnsi="Times New Roman" w:cs="Times New Roman"/>
                <w:bCs/>
                <w:color w:val="595959" w:themeColor="text1" w:themeTint="A6"/>
                <w:sz w:val="20"/>
                <w:szCs w:val="20"/>
                <w:shd w:val="clear" w:color="auto" w:fill="FDFDFD"/>
              </w:rPr>
              <w:t>("Skip Test")){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7F7F7"/>
              </w:rPr>
              <w:tab/>
            </w:r>
            <w:r w:rsidRPr="00EC035D">
              <w:rPr>
                <w:rFonts w:ascii="Times New Roman" w:eastAsia="Times New Roman" w:hAnsi="Times New Roman" w:cs="Times New Roman"/>
                <w:bCs/>
                <w:color w:val="595959" w:themeColor="text1" w:themeTint="A6"/>
                <w:sz w:val="20"/>
                <w:szCs w:val="20"/>
                <w:shd w:val="clear" w:color="auto" w:fill="F7F7F7"/>
              </w:rPr>
              <w:tab/>
            </w:r>
            <w:r w:rsidRPr="00EC035D">
              <w:rPr>
                <w:rFonts w:ascii="Times New Roman" w:eastAsia="Times New Roman" w:hAnsi="Times New Roman" w:cs="Times New Roman"/>
                <w:bCs/>
                <w:color w:val="595959" w:themeColor="text1" w:themeTint="A6"/>
                <w:sz w:val="20"/>
                <w:szCs w:val="20"/>
                <w:shd w:val="clear" w:color="auto" w:fill="F7F7F7"/>
              </w:rPr>
              <w:tab/>
            </w:r>
            <w:r w:rsidRPr="00B67511">
              <w:rPr>
                <w:rFonts w:ascii="Times New Roman" w:eastAsia="Times New Roman" w:hAnsi="Times New Roman" w:cs="Times New Roman"/>
                <w:bCs/>
                <w:color w:val="595959" w:themeColor="text1" w:themeTint="A6"/>
                <w:sz w:val="20"/>
                <w:szCs w:val="20"/>
                <w:shd w:val="clear" w:color="auto" w:fill="F7F7F7"/>
              </w:rPr>
              <w:t xml:space="preserve">throw new </w:t>
            </w:r>
            <w:proofErr w:type="spellStart"/>
            <w:r w:rsidRPr="00B67511">
              <w:rPr>
                <w:rFonts w:ascii="Times New Roman" w:eastAsia="Times New Roman" w:hAnsi="Times New Roman" w:cs="Times New Roman"/>
                <w:bCs/>
                <w:color w:val="595959" w:themeColor="text1" w:themeTint="A6"/>
                <w:sz w:val="20"/>
                <w:szCs w:val="20"/>
                <w:shd w:val="clear" w:color="auto" w:fill="F7F7F7"/>
              </w:rPr>
              <w:t>SkipException</w:t>
            </w:r>
            <w:proofErr w:type="spellEnd"/>
            <w:r w:rsidRPr="00B67511">
              <w:rPr>
                <w:rFonts w:ascii="Times New Roman" w:eastAsia="Times New Roman" w:hAnsi="Times New Roman" w:cs="Times New Roman"/>
                <w:bCs/>
                <w:color w:val="595959" w:themeColor="text1" w:themeTint="A6"/>
                <w:sz w:val="20"/>
                <w:szCs w:val="20"/>
                <w:shd w:val="clear" w:color="auto" w:fill="F7F7F7"/>
              </w:rPr>
              <w:t>("Skipping - This is not ready for testing);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DFDFD"/>
              </w:rPr>
              <w:tab/>
            </w:r>
            <w:r w:rsidRPr="00EC035D">
              <w:rPr>
                <w:rFonts w:ascii="Times New Roman" w:eastAsia="Times New Roman" w:hAnsi="Times New Roman" w:cs="Times New Roman"/>
                <w:bCs/>
                <w:color w:val="595959" w:themeColor="text1" w:themeTint="A6"/>
                <w:sz w:val="20"/>
                <w:szCs w:val="20"/>
                <w:shd w:val="clear" w:color="auto" w:fill="FDFDFD"/>
              </w:rPr>
              <w:tab/>
            </w:r>
            <w:r w:rsidRPr="00B67511">
              <w:rPr>
                <w:rFonts w:ascii="Times New Roman" w:eastAsia="Times New Roman" w:hAnsi="Times New Roman" w:cs="Times New Roman"/>
                <w:bCs/>
                <w:color w:val="595959" w:themeColor="text1" w:themeTint="A6"/>
                <w:sz w:val="20"/>
                <w:szCs w:val="20"/>
                <w:shd w:val="clear" w:color="auto" w:fill="FDFDFD"/>
              </w:rPr>
              <w:t>}else{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7F7F7"/>
              </w:rPr>
              <w:tab/>
            </w:r>
            <w:r w:rsidRPr="00EC035D">
              <w:rPr>
                <w:rFonts w:ascii="Times New Roman" w:eastAsia="Times New Roman" w:hAnsi="Times New Roman" w:cs="Times New Roman"/>
                <w:bCs/>
                <w:color w:val="595959" w:themeColor="text1" w:themeTint="A6"/>
                <w:sz w:val="20"/>
                <w:szCs w:val="20"/>
                <w:shd w:val="clear" w:color="auto" w:fill="F7F7F7"/>
              </w:rPr>
              <w:tab/>
            </w:r>
            <w:proofErr w:type="spellStart"/>
            <w:r w:rsidRPr="00B67511">
              <w:rPr>
                <w:rFonts w:ascii="Times New Roman" w:eastAsia="Times New Roman" w:hAnsi="Times New Roman" w:cs="Times New Roman"/>
                <w:bCs/>
                <w:color w:val="595959" w:themeColor="text1" w:themeTint="A6"/>
                <w:sz w:val="20"/>
                <w:szCs w:val="20"/>
                <w:shd w:val="clear" w:color="auto" w:fill="F7F7F7"/>
              </w:rPr>
              <w:t>System.out.println</w:t>
            </w:r>
            <w:proofErr w:type="spellEnd"/>
            <w:r w:rsidRPr="00B67511">
              <w:rPr>
                <w:rFonts w:ascii="Times New Roman" w:eastAsia="Times New Roman" w:hAnsi="Times New Roman" w:cs="Times New Roman"/>
                <w:bCs/>
                <w:color w:val="595959" w:themeColor="text1" w:themeTint="A6"/>
                <w:sz w:val="20"/>
                <w:szCs w:val="20"/>
                <w:shd w:val="clear" w:color="auto" w:fill="F7F7F7"/>
              </w:rPr>
              <w:t>("I am in else condition");</w:t>
            </w:r>
            <w:r w:rsidRPr="00EC035D">
              <w:rPr>
                <w:rFonts w:ascii="Times New Roman" w:eastAsia="Times New Roman" w:hAnsi="Times New Roman" w:cs="Times New Roman"/>
                <w:bCs/>
                <w:color w:val="595959" w:themeColor="text1" w:themeTint="A6"/>
                <w:sz w:val="20"/>
                <w:szCs w:val="20"/>
                <w:shd w:val="clear" w:color="auto" w:fill="F7F7F7"/>
              </w:rPr>
              <w:tab/>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DFDFD"/>
              </w:rPr>
              <w:tab/>
            </w:r>
            <w:r w:rsidRPr="00EC035D">
              <w:rPr>
                <w:rFonts w:ascii="Times New Roman" w:eastAsia="Times New Roman" w:hAnsi="Times New Roman" w:cs="Times New Roman"/>
                <w:bCs/>
                <w:color w:val="595959" w:themeColor="text1" w:themeTint="A6"/>
                <w:sz w:val="20"/>
                <w:szCs w:val="20"/>
                <w:shd w:val="clear" w:color="auto" w:fill="FDFDFD"/>
              </w:rPr>
              <w:tab/>
            </w:r>
            <w:r w:rsidRPr="00B67511">
              <w:rPr>
                <w:rFonts w:ascii="Times New Roman" w:eastAsia="Times New Roman" w:hAnsi="Times New Roman" w:cs="Times New Roman"/>
                <w:bCs/>
                <w:color w:val="595959" w:themeColor="text1" w:themeTint="A6"/>
                <w:sz w:val="20"/>
                <w:szCs w:val="20"/>
                <w:shd w:val="clear" w:color="auto" w:fill="FDFDFD"/>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7F7F7"/>
              </w:rPr>
              <w:tab/>
            </w:r>
            <w:r w:rsidRPr="00EC035D">
              <w:rPr>
                <w:rFonts w:ascii="Times New Roman" w:eastAsia="Times New Roman" w:hAnsi="Times New Roman" w:cs="Times New Roman"/>
                <w:bCs/>
                <w:color w:val="595959" w:themeColor="text1" w:themeTint="A6"/>
                <w:sz w:val="20"/>
                <w:szCs w:val="20"/>
                <w:shd w:val="clear" w:color="auto" w:fill="F7F7F7"/>
              </w:rPr>
              <w:tab/>
            </w:r>
            <w:proofErr w:type="spellStart"/>
            <w:r w:rsidRPr="00B67511">
              <w:rPr>
                <w:rFonts w:ascii="Times New Roman" w:eastAsia="Times New Roman" w:hAnsi="Times New Roman" w:cs="Times New Roman"/>
                <w:bCs/>
                <w:color w:val="595959" w:themeColor="text1" w:themeTint="A6"/>
                <w:sz w:val="20"/>
                <w:szCs w:val="20"/>
                <w:shd w:val="clear" w:color="auto" w:fill="F7F7F7"/>
              </w:rPr>
              <w:t>System.out.println</w:t>
            </w:r>
            <w:proofErr w:type="spellEnd"/>
            <w:r w:rsidRPr="00B67511">
              <w:rPr>
                <w:rFonts w:ascii="Times New Roman" w:eastAsia="Times New Roman" w:hAnsi="Times New Roman" w:cs="Times New Roman"/>
                <w:bCs/>
                <w:color w:val="595959" w:themeColor="text1" w:themeTint="A6"/>
                <w:sz w:val="20"/>
                <w:szCs w:val="20"/>
                <w:shd w:val="clear" w:color="auto" w:fill="F7F7F7"/>
              </w:rPr>
              <w:t>("I am out of the if else condition");</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DFDFD"/>
              </w:rPr>
              <w:tab/>
            </w:r>
            <w:r w:rsidRPr="00B67511">
              <w:rPr>
                <w:rFonts w:ascii="Times New Roman" w:eastAsia="Times New Roman" w:hAnsi="Times New Roman" w:cs="Times New Roman"/>
                <w:bCs/>
                <w:color w:val="595959" w:themeColor="text1" w:themeTint="A6"/>
                <w:sz w:val="20"/>
                <w:szCs w:val="20"/>
                <w:shd w:val="clear" w:color="auto" w:fill="FDFDFD"/>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7F7F7"/>
              </w:rPr>
              <w:tab/>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DFDFD"/>
              </w:rPr>
              <w:tab/>
            </w:r>
            <w:r w:rsidRPr="00B67511">
              <w:rPr>
                <w:rFonts w:ascii="Times New Roman" w:eastAsia="Times New Roman" w:hAnsi="Times New Roman" w:cs="Times New Roman"/>
                <w:bCs/>
                <w:color w:val="595959" w:themeColor="text1" w:themeTint="A6"/>
                <w:sz w:val="20"/>
                <w:szCs w:val="20"/>
                <w:shd w:val="clear" w:color="auto" w:fill="FDFDFD"/>
              </w:rPr>
              <w:t>@Test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7F7F7"/>
              </w:rPr>
              <w:tab/>
            </w:r>
            <w:r w:rsidRPr="00B67511">
              <w:rPr>
                <w:rFonts w:ascii="Times New Roman" w:eastAsia="Times New Roman" w:hAnsi="Times New Roman" w:cs="Times New Roman"/>
                <w:bCs/>
                <w:color w:val="595959" w:themeColor="text1" w:themeTint="A6"/>
                <w:sz w:val="20"/>
                <w:szCs w:val="20"/>
                <w:shd w:val="clear" w:color="auto" w:fill="F7F7F7"/>
              </w:rPr>
              <w:t xml:space="preserve">public void </w:t>
            </w:r>
            <w:proofErr w:type="spellStart"/>
            <w:r w:rsidRPr="00B67511">
              <w:rPr>
                <w:rFonts w:ascii="Times New Roman" w:eastAsia="Times New Roman" w:hAnsi="Times New Roman" w:cs="Times New Roman"/>
                <w:bCs/>
                <w:color w:val="595959" w:themeColor="text1" w:themeTint="A6"/>
                <w:sz w:val="20"/>
                <w:szCs w:val="20"/>
                <w:shd w:val="clear" w:color="auto" w:fill="F7F7F7"/>
              </w:rPr>
              <w:t>nonSkipTest</w:t>
            </w:r>
            <w:proofErr w:type="spellEnd"/>
            <w:r w:rsidRPr="00B67511">
              <w:rPr>
                <w:rFonts w:ascii="Times New Roman" w:eastAsia="Times New Roman" w:hAnsi="Times New Roman" w:cs="Times New Roman"/>
                <w:bCs/>
                <w:color w:val="595959" w:themeColor="text1" w:themeTint="A6"/>
                <w:sz w:val="20"/>
                <w:szCs w:val="20"/>
                <w:shd w:val="clear" w:color="auto" w:fill="F7F7F7"/>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DFDFD"/>
              </w:rPr>
              <w:tab/>
            </w:r>
            <w:r w:rsidRPr="00EC035D">
              <w:rPr>
                <w:rFonts w:ascii="Times New Roman" w:eastAsia="Times New Roman" w:hAnsi="Times New Roman" w:cs="Times New Roman"/>
                <w:bCs/>
                <w:color w:val="595959" w:themeColor="text1" w:themeTint="A6"/>
                <w:sz w:val="20"/>
                <w:szCs w:val="20"/>
                <w:shd w:val="clear" w:color="auto" w:fill="FDFDFD"/>
              </w:rPr>
              <w:tab/>
            </w:r>
            <w:proofErr w:type="spellStart"/>
            <w:r w:rsidRPr="00B67511">
              <w:rPr>
                <w:rFonts w:ascii="Times New Roman" w:eastAsia="Times New Roman" w:hAnsi="Times New Roman" w:cs="Times New Roman"/>
                <w:bCs/>
                <w:color w:val="595959" w:themeColor="text1" w:themeTint="A6"/>
                <w:sz w:val="20"/>
                <w:szCs w:val="20"/>
                <w:shd w:val="clear" w:color="auto" w:fill="FDFDFD"/>
              </w:rPr>
              <w:t>System.out.println</w:t>
            </w:r>
            <w:proofErr w:type="spellEnd"/>
            <w:r w:rsidRPr="00B67511">
              <w:rPr>
                <w:rFonts w:ascii="Times New Roman" w:eastAsia="Times New Roman" w:hAnsi="Times New Roman" w:cs="Times New Roman"/>
                <w:bCs/>
                <w:color w:val="595959" w:themeColor="text1" w:themeTint="A6"/>
                <w:sz w:val="20"/>
                <w:szCs w:val="20"/>
                <w:shd w:val="clear" w:color="auto" w:fill="FDFDFD"/>
              </w:rPr>
              <w:t>("No need to skip this test");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EC035D">
              <w:rPr>
                <w:rFonts w:ascii="Times New Roman" w:eastAsia="Times New Roman" w:hAnsi="Times New Roman" w:cs="Times New Roman"/>
                <w:bCs/>
                <w:color w:val="595959" w:themeColor="text1" w:themeTint="A6"/>
                <w:sz w:val="20"/>
                <w:szCs w:val="20"/>
                <w:shd w:val="clear" w:color="auto" w:fill="F7F7F7"/>
              </w:rPr>
              <w:tab/>
            </w:r>
            <w:r w:rsidRPr="00B67511">
              <w:rPr>
                <w:rFonts w:ascii="Times New Roman" w:eastAsia="Times New Roman" w:hAnsi="Times New Roman" w:cs="Times New Roman"/>
                <w:bCs/>
                <w:color w:val="595959" w:themeColor="text1" w:themeTint="A6"/>
                <w:sz w:val="20"/>
                <w:szCs w:val="20"/>
                <w:shd w:val="clear" w:color="auto" w:fill="F7F7F7"/>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7F7F7"/>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7F7F7"/>
              </w:rPr>
              <w:lastRenderedPageBreak/>
              <w:t>Output: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DFDFD"/>
              </w:rPr>
              <w:t>[</w:t>
            </w:r>
            <w:proofErr w:type="spellStart"/>
            <w:r w:rsidRPr="00B67511">
              <w:rPr>
                <w:rFonts w:ascii="Times New Roman" w:eastAsia="Times New Roman" w:hAnsi="Times New Roman" w:cs="Times New Roman"/>
                <w:bCs/>
                <w:color w:val="595959" w:themeColor="text1" w:themeTint="A6"/>
                <w:sz w:val="20"/>
                <w:szCs w:val="20"/>
                <w:shd w:val="clear" w:color="auto" w:fill="FDFDFD"/>
              </w:rPr>
              <w:t>TestNG</w:t>
            </w:r>
            <w:proofErr w:type="spellEnd"/>
            <w:r w:rsidRPr="00B67511">
              <w:rPr>
                <w:rFonts w:ascii="Times New Roman" w:eastAsia="Times New Roman" w:hAnsi="Times New Roman" w:cs="Times New Roman"/>
                <w:bCs/>
                <w:color w:val="595959" w:themeColor="text1" w:themeTint="A6"/>
                <w:sz w:val="20"/>
                <w:szCs w:val="20"/>
                <w:shd w:val="clear" w:color="auto" w:fill="FDFDFD"/>
              </w:rPr>
              <w:t>] Running:</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DFDFD"/>
              </w:rPr>
              <w:t>No need to skip this test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DFDFD"/>
              </w:rP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7F7F7"/>
              </w:rPr>
              <w:t>Default suite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DFDFD"/>
              </w:rPr>
              <w:t>Total tests run: 2, Failures: 0, Skips: 0</w:t>
            </w:r>
          </w:p>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7F7F7"/>
              </w:rPr>
              <w:t>===============================================</w:t>
            </w:r>
          </w:p>
        </w:tc>
      </w:tr>
    </w:tbl>
    <w:p w:rsidR="00B67511" w:rsidRPr="00B67511" w:rsidRDefault="00B67511" w:rsidP="00B67511">
      <w:pPr>
        <w:spacing w:after="240" w:line="240" w:lineRule="auto"/>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lastRenderedPageBreak/>
        <w:br/>
      </w:r>
      <w:r w:rsidRPr="00B67511">
        <w:rPr>
          <w:rFonts w:ascii="Times New Roman" w:eastAsia="Times New Roman" w:hAnsi="Times New Roman" w:cs="Times New Roman"/>
          <w:color w:val="595959" w:themeColor="text1" w:themeTint="A6"/>
          <w:sz w:val="20"/>
          <w:szCs w:val="20"/>
        </w:rPr>
        <w:br/>
      </w:r>
    </w:p>
    <w:p w:rsidR="00B67511" w:rsidRPr="00B67511" w:rsidRDefault="00B67511" w:rsidP="00B67511">
      <w:pPr>
        <w:spacing w:after="0" w:line="240" w:lineRule="auto"/>
        <w:jc w:val="center"/>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i/>
          <w:iCs/>
          <w:color w:val="595959" w:themeColor="text1" w:themeTint="A6"/>
          <w:sz w:val="20"/>
          <w:szCs w:val="20"/>
          <w:u w:val="single"/>
          <w:shd w:val="clear" w:color="auto" w:fill="FFFFFF"/>
        </w:rPr>
        <w:t>JAVA</w:t>
      </w:r>
    </w:p>
    <w:p w:rsidR="00B67511" w:rsidRPr="00B67511" w:rsidRDefault="00B67511" w:rsidP="00B67511">
      <w:pPr>
        <w:spacing w:after="0" w:line="240" w:lineRule="auto"/>
        <w:jc w:val="both"/>
        <w:outlineLvl w:val="0"/>
        <w:rPr>
          <w:rFonts w:ascii="Times New Roman" w:eastAsia="Times New Roman" w:hAnsi="Times New Roman" w:cs="Times New Roman"/>
          <w:bCs/>
          <w:color w:val="595959" w:themeColor="text1" w:themeTint="A6"/>
          <w:kern w:val="36"/>
          <w:sz w:val="20"/>
          <w:szCs w:val="20"/>
        </w:rPr>
      </w:pPr>
      <w:r w:rsidRPr="00B67511">
        <w:rPr>
          <w:rFonts w:ascii="Times New Roman" w:eastAsia="Times New Roman" w:hAnsi="Times New Roman" w:cs="Times New Roman"/>
          <w:bCs/>
          <w:color w:val="595959" w:themeColor="text1" w:themeTint="A6"/>
          <w:kern w:val="36"/>
          <w:sz w:val="20"/>
          <w:szCs w:val="20"/>
          <w:u w:val="single"/>
          <w:shd w:val="clear" w:color="auto" w:fill="FFFFFF"/>
        </w:rPr>
        <w:t>Java static keyword</w:t>
      </w:r>
      <w:r w:rsidRPr="00B67511">
        <w:rPr>
          <w:rFonts w:ascii="Times New Roman" w:eastAsia="Times New Roman" w:hAnsi="Times New Roman" w:cs="Times New Roman"/>
          <w:bCs/>
          <w:color w:val="595959" w:themeColor="text1" w:themeTint="A6"/>
          <w:kern w:val="36"/>
          <w:sz w:val="20"/>
          <w:szCs w:val="20"/>
          <w:shd w:val="clear" w:color="auto" w:fill="FFFFFF"/>
        </w:rPr>
        <w:t xml:space="preserve"> - The static keyword in java is used for memory management mainly. We can apply java static keyword with variables, methods, blocks and nested class. The static keyword belongs to the class than instance of the class.</w:t>
      </w:r>
    </w:p>
    <w:p w:rsidR="007C67A6" w:rsidRDefault="007C67A6" w:rsidP="00B67511">
      <w:pPr>
        <w:spacing w:after="0" w:line="240" w:lineRule="auto"/>
        <w:jc w:val="both"/>
        <w:outlineLvl w:val="3"/>
        <w:rPr>
          <w:rFonts w:ascii="Times New Roman" w:eastAsia="Times New Roman" w:hAnsi="Times New Roman" w:cs="Times New Roman"/>
          <w:bCs/>
          <w:color w:val="595959" w:themeColor="text1" w:themeTint="A6"/>
          <w:sz w:val="20"/>
          <w:szCs w:val="20"/>
          <w:shd w:val="clear" w:color="auto" w:fill="FFFFFF"/>
        </w:rPr>
      </w:pPr>
    </w:p>
    <w:p w:rsidR="00B67511" w:rsidRPr="00B67511" w:rsidRDefault="00B67511" w:rsidP="00B67511">
      <w:pPr>
        <w:spacing w:after="0" w:line="240" w:lineRule="auto"/>
        <w:jc w:val="both"/>
        <w:outlineLvl w:val="3"/>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Java static property is shared to all objects.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numPr>
          <w:ilvl w:val="0"/>
          <w:numId w:val="38"/>
        </w:numPr>
        <w:spacing w:after="0" w:line="240" w:lineRule="auto"/>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u w:val="single"/>
        </w:rPr>
        <w:t xml:space="preserve">JAVA Static Variable: </w:t>
      </w:r>
      <w:r w:rsidRPr="00B67511">
        <w:rPr>
          <w:rFonts w:ascii="Times New Roman" w:eastAsia="Times New Roman" w:hAnsi="Times New Roman" w:cs="Times New Roman"/>
          <w:color w:val="595959" w:themeColor="text1" w:themeTint="A6"/>
          <w:sz w:val="20"/>
          <w:szCs w:val="20"/>
        </w:rPr>
        <w:t> </w:t>
      </w:r>
      <w:r w:rsidRPr="00B67511">
        <w:rPr>
          <w:rFonts w:ascii="Times New Roman" w:eastAsia="Times New Roman" w:hAnsi="Times New Roman" w:cs="Times New Roman"/>
          <w:color w:val="595959" w:themeColor="text1" w:themeTint="A6"/>
          <w:sz w:val="20"/>
          <w:szCs w:val="20"/>
          <w:shd w:val="clear" w:color="auto" w:fill="FFFFFF"/>
        </w:rPr>
        <w:t xml:space="preserve">The static variable can be used to refer the common property of all objects (that is not unique for each object) e.g. company name of employees, college name of students etc. The static variable gets memory only once in class area at the time of class loading. It makes your program </w:t>
      </w:r>
      <w:r w:rsidRPr="00B67511">
        <w:rPr>
          <w:rFonts w:ascii="Times New Roman" w:eastAsia="Times New Roman" w:hAnsi="Times New Roman" w:cs="Times New Roman"/>
          <w:bCs/>
          <w:color w:val="595959" w:themeColor="text1" w:themeTint="A6"/>
          <w:sz w:val="20"/>
          <w:szCs w:val="20"/>
          <w:shd w:val="clear" w:color="auto" w:fill="FFFFFF"/>
        </w:rPr>
        <w:t>memory efficient</w:t>
      </w:r>
      <w:r w:rsidRPr="00B67511">
        <w:rPr>
          <w:rFonts w:ascii="Times New Roman" w:eastAsia="Times New Roman" w:hAnsi="Times New Roman" w:cs="Times New Roman"/>
          <w:color w:val="595959" w:themeColor="text1" w:themeTint="A6"/>
          <w:sz w:val="20"/>
          <w:szCs w:val="20"/>
          <w:shd w:val="clear" w:color="auto" w:fill="FFFFFF"/>
        </w:rPr>
        <w:t xml:space="preserve"> (i.e. it saves memory).</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ind w:left="720"/>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Suppose there are 500 students in my college, now all instance data members will get memory each time when object is created. All students have its unique roll no and name so instance data member is good. Here, college refers to the common property of all objects. If we make it static, this field will get memory only once.</w:t>
      </w:r>
    </w:p>
    <w:p w:rsidR="007C67A6" w:rsidRPr="007C67A6" w:rsidRDefault="007C67A6" w:rsidP="00B67511">
      <w:pPr>
        <w:numPr>
          <w:ilvl w:val="0"/>
          <w:numId w:val="39"/>
        </w:numPr>
        <w:shd w:val="clear" w:color="auto" w:fill="FFFFFF"/>
        <w:spacing w:after="0" w:line="240" w:lineRule="auto"/>
        <w:jc w:val="both"/>
        <w:textAlignment w:val="baseline"/>
        <w:outlineLvl w:val="1"/>
        <w:rPr>
          <w:rFonts w:ascii="Times New Roman" w:eastAsia="Times New Roman" w:hAnsi="Times New Roman" w:cs="Times New Roman"/>
          <w:bCs/>
          <w:color w:val="595959" w:themeColor="text1" w:themeTint="A6"/>
          <w:sz w:val="20"/>
          <w:szCs w:val="20"/>
        </w:rPr>
      </w:pPr>
    </w:p>
    <w:p w:rsidR="00B67511" w:rsidRPr="00B67511" w:rsidRDefault="00B67511" w:rsidP="00B67511">
      <w:pPr>
        <w:numPr>
          <w:ilvl w:val="0"/>
          <w:numId w:val="39"/>
        </w:numPr>
        <w:shd w:val="clear" w:color="auto" w:fill="FFFFFF"/>
        <w:spacing w:after="0" w:line="240" w:lineRule="auto"/>
        <w:jc w:val="both"/>
        <w:textAlignment w:val="baseline"/>
        <w:outlineLvl w:val="1"/>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 xml:space="preserve">Java static method - </w:t>
      </w:r>
    </w:p>
    <w:p w:rsidR="00B67511" w:rsidRPr="00B67511" w:rsidRDefault="00B67511" w:rsidP="00B67511">
      <w:pPr>
        <w:numPr>
          <w:ilvl w:val="0"/>
          <w:numId w:val="40"/>
        </w:numPr>
        <w:shd w:val="clear" w:color="auto" w:fill="FFFFFF"/>
        <w:spacing w:after="0" w:line="240" w:lineRule="auto"/>
        <w:jc w:val="both"/>
        <w:textAlignment w:val="baseline"/>
        <w:outlineLvl w:val="1"/>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 static method belongs to the class rather than object of a class.</w:t>
      </w:r>
    </w:p>
    <w:p w:rsidR="00B67511" w:rsidRPr="00B67511" w:rsidRDefault="00B67511" w:rsidP="00B67511">
      <w:pPr>
        <w:numPr>
          <w:ilvl w:val="0"/>
          <w:numId w:val="40"/>
        </w:numPr>
        <w:shd w:val="clear" w:color="auto" w:fill="FFFFFF"/>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A static method can be invoked without the need for creating an instance of a class.</w:t>
      </w:r>
    </w:p>
    <w:p w:rsidR="00B67511" w:rsidRPr="00B67511" w:rsidRDefault="00B67511" w:rsidP="00B67511">
      <w:pPr>
        <w:numPr>
          <w:ilvl w:val="0"/>
          <w:numId w:val="40"/>
        </w:numPr>
        <w:shd w:val="clear" w:color="auto" w:fill="FFFFFF"/>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Static method can access static data member and can change the value of it.</w:t>
      </w:r>
    </w:p>
    <w:p w:rsidR="00B67511" w:rsidRPr="00B67511" w:rsidRDefault="00B67511" w:rsidP="00B67511">
      <w:pPr>
        <w:numPr>
          <w:ilvl w:val="0"/>
          <w:numId w:val="40"/>
        </w:numPr>
        <w:shd w:val="clear" w:color="auto" w:fill="FFFFFF"/>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The static method cannot use non-static data member or call non-static method directly.</w:t>
      </w:r>
    </w:p>
    <w:p w:rsidR="00B67511" w:rsidRPr="00B67511" w:rsidRDefault="00B67511" w:rsidP="00B67511">
      <w:pPr>
        <w:spacing w:after="0" w:line="240" w:lineRule="auto"/>
        <w:ind w:left="720"/>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We can call static methods directly while we cannot call non static methods directly. You need to create and instantiate an object of class for calling non static methods.</w:t>
      </w:r>
    </w:p>
    <w:p w:rsidR="00B67511" w:rsidRPr="00B67511" w:rsidRDefault="00B67511" w:rsidP="00B67511">
      <w:pPr>
        <w:spacing w:after="0" w:line="240" w:lineRule="auto"/>
        <w:ind w:left="720"/>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rPr>
        <w:t xml:space="preserve">Non static stuff (methods, variables) </w:t>
      </w:r>
      <w:proofErr w:type="spellStart"/>
      <w:r w:rsidRPr="00B67511">
        <w:rPr>
          <w:rFonts w:ascii="Times New Roman" w:eastAsia="Times New Roman" w:hAnsi="Times New Roman" w:cs="Times New Roman"/>
          <w:color w:val="595959" w:themeColor="text1" w:themeTint="A6"/>
          <w:sz w:val="20"/>
          <w:szCs w:val="20"/>
        </w:rPr>
        <w:t>can not</w:t>
      </w:r>
      <w:proofErr w:type="spellEnd"/>
      <w:r w:rsidRPr="00B67511">
        <w:rPr>
          <w:rFonts w:ascii="Times New Roman" w:eastAsia="Times New Roman" w:hAnsi="Times New Roman" w:cs="Times New Roman"/>
          <w:color w:val="595959" w:themeColor="text1" w:themeTint="A6"/>
          <w:sz w:val="20"/>
          <w:szCs w:val="20"/>
        </w:rPr>
        <w:t xml:space="preserve"> be accessible Inside static methods Means we can access only static stuff Inside static methods. Opposite to It, Non static </w:t>
      </w:r>
      <w:proofErr w:type="gramStart"/>
      <w:r w:rsidRPr="00B67511">
        <w:rPr>
          <w:rFonts w:ascii="Times New Roman" w:eastAsia="Times New Roman" w:hAnsi="Times New Roman" w:cs="Times New Roman"/>
          <w:color w:val="595959" w:themeColor="text1" w:themeTint="A6"/>
          <w:sz w:val="20"/>
          <w:szCs w:val="20"/>
        </w:rPr>
        <w:t>method do</w:t>
      </w:r>
      <w:proofErr w:type="gramEnd"/>
      <w:r w:rsidRPr="00B67511">
        <w:rPr>
          <w:rFonts w:ascii="Times New Roman" w:eastAsia="Times New Roman" w:hAnsi="Times New Roman" w:cs="Times New Roman"/>
          <w:color w:val="595959" w:themeColor="text1" w:themeTint="A6"/>
          <w:sz w:val="20"/>
          <w:szCs w:val="20"/>
        </w:rPr>
        <w:t xml:space="preserve"> not have any such restrictions. We can access static and </w:t>
      </w:r>
      <w:proofErr w:type="spellStart"/>
      <w:r w:rsidRPr="00B67511">
        <w:rPr>
          <w:rFonts w:ascii="Times New Roman" w:eastAsia="Times New Roman" w:hAnsi="Times New Roman" w:cs="Times New Roman"/>
          <w:color w:val="595959" w:themeColor="text1" w:themeTint="A6"/>
          <w:sz w:val="20"/>
          <w:szCs w:val="20"/>
        </w:rPr>
        <w:t>non static</w:t>
      </w:r>
      <w:proofErr w:type="spellEnd"/>
      <w:r w:rsidRPr="00B67511">
        <w:rPr>
          <w:rFonts w:ascii="Times New Roman" w:eastAsia="Times New Roman" w:hAnsi="Times New Roman" w:cs="Times New Roman"/>
          <w:color w:val="595959" w:themeColor="text1" w:themeTint="A6"/>
          <w:sz w:val="20"/>
          <w:szCs w:val="20"/>
        </w:rPr>
        <w:t xml:space="preserve"> both kind of stuffs Inside non static methods</w:t>
      </w:r>
    </w:p>
    <w:p w:rsidR="00B67511" w:rsidRPr="00B67511" w:rsidRDefault="00B67511" w:rsidP="00B67511">
      <w:pPr>
        <w:numPr>
          <w:ilvl w:val="0"/>
          <w:numId w:val="41"/>
        </w:numPr>
        <w:shd w:val="clear" w:color="auto" w:fill="FFFFFF"/>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We </w:t>
      </w:r>
      <w:proofErr w:type="spellStart"/>
      <w:r w:rsidRPr="00B67511">
        <w:rPr>
          <w:rFonts w:ascii="Times New Roman" w:eastAsia="Times New Roman" w:hAnsi="Times New Roman" w:cs="Times New Roman"/>
          <w:color w:val="595959" w:themeColor="text1" w:themeTint="A6"/>
          <w:sz w:val="20"/>
          <w:szCs w:val="20"/>
          <w:shd w:val="clear" w:color="auto" w:fill="FFFFFF"/>
        </w:rPr>
        <w:t>can not</w:t>
      </w:r>
      <w:proofErr w:type="spellEnd"/>
      <w:r w:rsidRPr="00B67511">
        <w:rPr>
          <w:rFonts w:ascii="Times New Roman" w:eastAsia="Times New Roman" w:hAnsi="Times New Roman" w:cs="Times New Roman"/>
          <w:color w:val="595959" w:themeColor="text1" w:themeTint="A6"/>
          <w:sz w:val="20"/>
          <w:szCs w:val="20"/>
          <w:shd w:val="clear" w:color="auto" w:fill="FFFFFF"/>
        </w:rPr>
        <w:t xml:space="preserve"> override a static method but we can overload the static method.</w:t>
      </w:r>
    </w:p>
    <w:p w:rsidR="00523E7E" w:rsidRDefault="00523E7E" w:rsidP="00B67511">
      <w:pPr>
        <w:spacing w:after="0" w:line="240" w:lineRule="auto"/>
        <w:jc w:val="both"/>
        <w:rPr>
          <w:rFonts w:ascii="Times New Roman" w:eastAsia="Times New Roman" w:hAnsi="Times New Roman" w:cs="Times New Roman"/>
          <w:bCs/>
          <w:color w:val="595959" w:themeColor="text1" w:themeTint="A6"/>
          <w:sz w:val="20"/>
          <w:szCs w:val="20"/>
          <w:u w:val="single"/>
          <w:shd w:val="clear" w:color="auto" w:fill="FFFFFF"/>
        </w:rPr>
      </w:pP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OOP Principle: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numPr>
          <w:ilvl w:val="0"/>
          <w:numId w:val="42"/>
        </w:numPr>
        <w:shd w:val="clear" w:color="auto" w:fill="FFFFFF"/>
        <w:spacing w:after="0" w:line="240" w:lineRule="auto"/>
        <w:jc w:val="both"/>
        <w:textAlignment w:val="baseline"/>
        <w:rPr>
          <w:rFonts w:ascii="Times New Roman" w:eastAsia="Times New Roman" w:hAnsi="Times New Roman" w:cs="Times New Roman"/>
          <w:bCs/>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Encapsulation:</w:t>
      </w:r>
      <w:r w:rsidRPr="00B67511">
        <w:rPr>
          <w:rFonts w:ascii="Times New Roman" w:eastAsia="Times New Roman" w:hAnsi="Times New Roman" w:cs="Times New Roman"/>
          <w:bCs/>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 xml:space="preserve">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data hiding. </w:t>
      </w:r>
    </w:p>
    <w:p w:rsidR="00B67511" w:rsidRPr="00B67511" w:rsidRDefault="00B67511" w:rsidP="00B67511">
      <w:pPr>
        <w:spacing w:after="0" w:line="240" w:lineRule="auto"/>
        <w:ind w:left="720"/>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Encapsulation is the technique of making the fields (variables) in a class private and providing access to the fields via public methods. If a field is declared private, it cannot be accessed by anyone outside the class, thereby hiding the fields within the class.  </w:t>
      </w:r>
    </w:p>
    <w:p w:rsidR="00B67511" w:rsidRPr="00B67511" w:rsidRDefault="00B67511" w:rsidP="00B67511">
      <w:pPr>
        <w:spacing w:after="0" w:line="240" w:lineRule="auto"/>
        <w:ind w:left="720"/>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u w:val="single"/>
          <w:shd w:val="clear" w:color="auto" w:fill="FFFFFF"/>
        </w:rPr>
        <w:t>Example:</w:t>
      </w:r>
      <w:r w:rsidRPr="00B67511">
        <w:rPr>
          <w:rFonts w:ascii="Times New Roman" w:eastAsia="Times New Roman" w:hAnsi="Times New Roman" w:cs="Times New Roman"/>
          <w:color w:val="595959" w:themeColor="text1" w:themeTint="A6"/>
          <w:sz w:val="20"/>
          <w:szCs w:val="20"/>
          <w:shd w:val="clear" w:color="auto" w:fill="FFFFFF"/>
        </w:rPr>
        <w:t xml:space="preserve"> When we try to login to our Gmail account, there mapping of data and authentication algorithm is running on backend. They are attached in such a way that if the authentication is successfully completed, then only the login will take place.</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lastRenderedPageBreak/>
        <w:t xml:space="preserve">2. Abstraction: </w:t>
      </w:r>
      <w:r w:rsidRPr="00B67511">
        <w:rPr>
          <w:rFonts w:ascii="Times New Roman" w:eastAsia="Times New Roman" w:hAnsi="Times New Roman" w:cs="Times New Roman"/>
          <w:color w:val="595959" w:themeColor="text1" w:themeTint="A6"/>
          <w:sz w:val="20"/>
          <w:szCs w:val="20"/>
          <w:shd w:val="clear" w:color="auto" w:fill="FFFFFF"/>
        </w:rPr>
        <w:t>abstraction is a process of hiding the implementation details from the user, only the functionality will be provided to the user. In other words, the user will have the information on what the object does instead of how it does it. In Java, abstraction is achieved using Abstract classes and interfaces.</w:t>
      </w:r>
    </w:p>
    <w:p w:rsidR="00B67511" w:rsidRPr="00B67511" w:rsidRDefault="00B67511" w:rsidP="00B67511">
      <w:pPr>
        <w:spacing w:after="0" w:line="240" w:lineRule="auto"/>
        <w:ind w:left="40" w:right="40"/>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An </w:t>
      </w:r>
      <w:r w:rsidRPr="00B67511">
        <w:rPr>
          <w:rFonts w:ascii="Times New Roman" w:eastAsia="Times New Roman" w:hAnsi="Times New Roman" w:cs="Times New Roman"/>
          <w:bCs/>
          <w:color w:val="595959" w:themeColor="text1" w:themeTint="A6"/>
          <w:sz w:val="20"/>
          <w:szCs w:val="20"/>
          <w:shd w:val="clear" w:color="auto" w:fill="FDFFE9"/>
        </w:rPr>
        <w:t xml:space="preserve">abstract class </w:t>
      </w:r>
      <w:r w:rsidRPr="00B67511">
        <w:rPr>
          <w:rFonts w:ascii="Times New Roman" w:eastAsia="Times New Roman" w:hAnsi="Times New Roman" w:cs="Times New Roman"/>
          <w:color w:val="595959" w:themeColor="text1" w:themeTint="A6"/>
          <w:sz w:val="20"/>
          <w:szCs w:val="20"/>
          <w:shd w:val="clear" w:color="auto" w:fill="FDFFE9"/>
        </w:rPr>
        <w:t xml:space="preserve">is a class that is declared with </w:t>
      </w:r>
      <w:r w:rsidRPr="00B67511">
        <w:rPr>
          <w:rFonts w:ascii="Times New Roman" w:eastAsia="Times New Roman" w:hAnsi="Times New Roman" w:cs="Times New Roman"/>
          <w:bCs/>
          <w:color w:val="595959" w:themeColor="text1" w:themeTint="A6"/>
          <w:sz w:val="20"/>
          <w:szCs w:val="20"/>
          <w:shd w:val="clear" w:color="auto" w:fill="FDFFE9"/>
        </w:rPr>
        <w:t>abstract keyword</w:t>
      </w:r>
      <w:r w:rsidRPr="00B67511">
        <w:rPr>
          <w:rFonts w:ascii="Times New Roman" w:eastAsia="Times New Roman" w:hAnsi="Times New Roman" w:cs="Times New Roman"/>
          <w:color w:val="595959" w:themeColor="text1" w:themeTint="A6"/>
          <w:sz w:val="20"/>
          <w:szCs w:val="20"/>
          <w:shd w:val="clear" w:color="auto" w:fill="FDFFE9"/>
        </w:rPr>
        <w:t xml:space="preserve">. If class contains any </w:t>
      </w:r>
      <w:r w:rsidRPr="00B67511">
        <w:rPr>
          <w:rFonts w:ascii="Times New Roman" w:eastAsia="Times New Roman" w:hAnsi="Times New Roman" w:cs="Times New Roman"/>
          <w:bCs/>
          <w:color w:val="595959" w:themeColor="text1" w:themeTint="A6"/>
          <w:sz w:val="20"/>
          <w:szCs w:val="20"/>
          <w:shd w:val="clear" w:color="auto" w:fill="FDFFE9"/>
        </w:rPr>
        <w:t>abstract method</w:t>
      </w:r>
      <w:r w:rsidRPr="00B67511">
        <w:rPr>
          <w:rFonts w:ascii="Times New Roman" w:eastAsia="Times New Roman" w:hAnsi="Times New Roman" w:cs="Times New Roman"/>
          <w:color w:val="595959" w:themeColor="text1" w:themeTint="A6"/>
          <w:sz w:val="20"/>
          <w:szCs w:val="20"/>
          <w:shd w:val="clear" w:color="auto" w:fill="FDFFE9"/>
        </w:rPr>
        <w:t xml:space="preserve"> then you must have to declare your class as abstract class in java software development language.  Also abstract classes can be </w:t>
      </w:r>
      <w:proofErr w:type="spellStart"/>
      <w:r w:rsidRPr="00B67511">
        <w:rPr>
          <w:rFonts w:ascii="Times New Roman" w:eastAsia="Times New Roman" w:hAnsi="Times New Roman" w:cs="Times New Roman"/>
          <w:color w:val="595959" w:themeColor="text1" w:themeTint="A6"/>
          <w:sz w:val="20"/>
          <w:szCs w:val="20"/>
          <w:shd w:val="clear" w:color="auto" w:fill="FDFFE9"/>
        </w:rPr>
        <w:t>subclassed</w:t>
      </w:r>
      <w:proofErr w:type="spellEnd"/>
      <w:r w:rsidRPr="00B67511">
        <w:rPr>
          <w:rFonts w:ascii="Times New Roman" w:eastAsia="Times New Roman" w:hAnsi="Times New Roman" w:cs="Times New Roman"/>
          <w:color w:val="595959" w:themeColor="text1" w:themeTint="A6"/>
          <w:sz w:val="20"/>
          <w:szCs w:val="20"/>
          <w:shd w:val="clear" w:color="auto" w:fill="FDFFE9"/>
        </w:rPr>
        <w:t xml:space="preserve">, but they cannot be instantiated. That means you cannot create object of </w:t>
      </w:r>
      <w:r w:rsidRPr="00B67511">
        <w:rPr>
          <w:rFonts w:ascii="Times New Roman" w:eastAsia="Times New Roman" w:hAnsi="Times New Roman" w:cs="Times New Roman"/>
          <w:bCs/>
          <w:color w:val="595959" w:themeColor="text1" w:themeTint="A6"/>
          <w:sz w:val="20"/>
          <w:szCs w:val="20"/>
          <w:shd w:val="clear" w:color="auto" w:fill="FDFFE9"/>
        </w:rPr>
        <w:t>abstract class</w:t>
      </w:r>
      <w:r w:rsidRPr="00B67511">
        <w:rPr>
          <w:rFonts w:ascii="Times New Roman" w:eastAsia="Times New Roman" w:hAnsi="Times New Roman" w:cs="Times New Roman"/>
          <w:color w:val="595959" w:themeColor="text1" w:themeTint="A6"/>
          <w:sz w:val="20"/>
          <w:szCs w:val="20"/>
          <w:shd w:val="clear" w:color="auto" w:fill="FDFFE9"/>
        </w:rPr>
        <w:t xml:space="preserve">. It may or may not have abstract methods. </w:t>
      </w:r>
    </w:p>
    <w:p w:rsidR="00B67511" w:rsidRPr="00B67511" w:rsidRDefault="00B67511" w:rsidP="00B67511">
      <w:pPr>
        <w:spacing w:after="0" w:line="240" w:lineRule="auto"/>
        <w:ind w:left="40" w:right="40"/>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Abstract method cannot have a body. Actual implementation of abstract method will be done by </w:t>
      </w:r>
      <w:proofErr w:type="spellStart"/>
      <w:proofErr w:type="gramStart"/>
      <w:r w:rsidRPr="00B67511">
        <w:rPr>
          <w:rFonts w:ascii="Times New Roman" w:eastAsia="Times New Roman" w:hAnsi="Times New Roman" w:cs="Times New Roman"/>
          <w:color w:val="595959" w:themeColor="text1" w:themeTint="A6"/>
          <w:sz w:val="20"/>
          <w:szCs w:val="20"/>
          <w:shd w:val="clear" w:color="auto" w:fill="FDFFE9"/>
        </w:rPr>
        <w:t>it's</w:t>
      </w:r>
      <w:proofErr w:type="spellEnd"/>
      <w:proofErr w:type="gramEnd"/>
      <w:r w:rsidRPr="00B67511">
        <w:rPr>
          <w:rFonts w:ascii="Times New Roman" w:eastAsia="Times New Roman" w:hAnsi="Times New Roman" w:cs="Times New Roman"/>
          <w:color w:val="595959" w:themeColor="text1" w:themeTint="A6"/>
          <w:sz w:val="20"/>
          <w:szCs w:val="20"/>
          <w:shd w:val="clear" w:color="auto" w:fill="FDFFE9"/>
        </w:rPr>
        <w:t xml:space="preserve"> child class. If any class extends abstract class then that subclass must have to implement all the abstract methods declared by </w:t>
      </w:r>
      <w:proofErr w:type="spellStart"/>
      <w:proofErr w:type="gramStart"/>
      <w:r w:rsidRPr="00B67511">
        <w:rPr>
          <w:rFonts w:ascii="Times New Roman" w:eastAsia="Times New Roman" w:hAnsi="Times New Roman" w:cs="Times New Roman"/>
          <w:color w:val="595959" w:themeColor="text1" w:themeTint="A6"/>
          <w:sz w:val="20"/>
          <w:szCs w:val="20"/>
          <w:shd w:val="clear" w:color="auto" w:fill="FDFFE9"/>
        </w:rPr>
        <w:t>it's</w:t>
      </w:r>
      <w:proofErr w:type="spellEnd"/>
      <w:proofErr w:type="gramEnd"/>
      <w:r w:rsidRPr="00B67511">
        <w:rPr>
          <w:rFonts w:ascii="Times New Roman" w:eastAsia="Times New Roman" w:hAnsi="Times New Roman" w:cs="Times New Roman"/>
          <w:color w:val="595959" w:themeColor="text1" w:themeTint="A6"/>
          <w:sz w:val="20"/>
          <w:szCs w:val="20"/>
          <w:shd w:val="clear" w:color="auto" w:fill="FDFFE9"/>
        </w:rPr>
        <w:t xml:space="preserve"> super class (abstract class).</w:t>
      </w:r>
    </w:p>
    <w:p w:rsidR="00B67511" w:rsidRPr="00B67511" w:rsidRDefault="00B67511" w:rsidP="00B67511">
      <w:pPr>
        <w:spacing w:after="0" w:line="240" w:lineRule="auto"/>
        <w:ind w:left="40" w:right="40"/>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abstract</w:t>
      </w:r>
      <w:r w:rsidRPr="00B67511">
        <w:rPr>
          <w:rFonts w:ascii="Times New Roman" w:eastAsia="Times New Roman" w:hAnsi="Times New Roman" w:cs="Times New Roman"/>
          <w:color w:val="595959" w:themeColor="text1" w:themeTint="A6"/>
          <w:sz w:val="20"/>
          <w:szCs w:val="20"/>
          <w:shd w:val="clear" w:color="auto" w:fill="FFFFFF"/>
        </w:rPr>
        <w:t xml:space="preserve"> class </w:t>
      </w:r>
      <w:r w:rsidRPr="00B67511">
        <w:rPr>
          <w:rFonts w:ascii="Times New Roman" w:eastAsia="Times New Roman" w:hAnsi="Times New Roman" w:cs="Times New Roman"/>
          <w:i/>
          <w:iCs/>
          <w:color w:val="595959" w:themeColor="text1" w:themeTint="A6"/>
          <w:sz w:val="20"/>
          <w:szCs w:val="20"/>
          <w:shd w:val="clear" w:color="auto" w:fill="FFFFFF"/>
        </w:rPr>
        <w:t>Vehicle</w:t>
      </w:r>
      <w:r w:rsidRPr="00B67511">
        <w:rPr>
          <w:rFonts w:ascii="Times New Roman" w:eastAsia="Times New Roman" w:hAnsi="Times New Roman" w:cs="Times New Roman"/>
          <w:color w:val="595959" w:themeColor="text1" w:themeTint="A6"/>
          <w:sz w:val="20"/>
          <w:szCs w:val="20"/>
          <w:shd w:val="clear" w:color="auto" w:fill="FFFFFF"/>
        </w:rPr>
        <w:br/>
        <w:t>{</w:t>
      </w:r>
      <w:r w:rsidRPr="00B67511">
        <w:rPr>
          <w:rFonts w:ascii="Times New Roman" w:eastAsia="Times New Roman" w:hAnsi="Times New Roman" w:cs="Times New Roman"/>
          <w:color w:val="595959" w:themeColor="text1" w:themeTint="A6"/>
          <w:sz w:val="20"/>
          <w:szCs w:val="20"/>
          <w:shd w:val="clear" w:color="auto" w:fill="FFFFFF"/>
        </w:rPr>
        <w:br/>
        <w:t xml:space="preserve">   public </w:t>
      </w:r>
      <w:r w:rsidRPr="00B67511">
        <w:rPr>
          <w:rFonts w:ascii="Times New Roman" w:eastAsia="Times New Roman" w:hAnsi="Times New Roman" w:cs="Times New Roman"/>
          <w:bCs/>
          <w:color w:val="595959" w:themeColor="text1" w:themeTint="A6"/>
          <w:sz w:val="20"/>
          <w:szCs w:val="20"/>
          <w:shd w:val="clear" w:color="auto" w:fill="FFFFFF"/>
        </w:rPr>
        <w:t>abstract</w:t>
      </w:r>
      <w:r w:rsidRPr="00B67511">
        <w:rPr>
          <w:rFonts w:ascii="Times New Roman" w:eastAsia="Times New Roman" w:hAnsi="Times New Roman" w:cs="Times New Roman"/>
          <w:color w:val="595959" w:themeColor="text1" w:themeTint="A6"/>
          <w:sz w:val="20"/>
          <w:szCs w:val="20"/>
          <w:shd w:val="clear" w:color="auto" w:fill="FFFFFF"/>
        </w:rPr>
        <w:t xml:space="preserve"> void </w:t>
      </w:r>
      <w:r w:rsidRPr="00B67511">
        <w:rPr>
          <w:rFonts w:ascii="Times New Roman" w:eastAsia="Times New Roman" w:hAnsi="Times New Roman" w:cs="Times New Roman"/>
          <w:i/>
          <w:iCs/>
          <w:color w:val="595959" w:themeColor="text1" w:themeTint="A6"/>
          <w:sz w:val="20"/>
          <w:szCs w:val="20"/>
          <w:shd w:val="clear" w:color="auto" w:fill="FFFFFF"/>
        </w:rPr>
        <w:t>engine</w:t>
      </w:r>
      <w:r w:rsidRPr="00B67511">
        <w:rPr>
          <w:rFonts w:ascii="Times New Roman" w:eastAsia="Times New Roman" w:hAnsi="Times New Roman" w:cs="Times New Roman"/>
          <w:color w:val="595959" w:themeColor="text1" w:themeTint="A6"/>
          <w:sz w:val="20"/>
          <w:szCs w:val="20"/>
          <w:shd w:val="clear" w:color="auto" w:fill="FFFFFF"/>
        </w:rPr>
        <w:t>();  </w:t>
      </w:r>
      <w:r w:rsidRPr="00B67511">
        <w:rPr>
          <w:rFonts w:ascii="Times New Roman" w:eastAsia="Times New Roman" w:hAnsi="Times New Roman" w:cs="Times New Roman"/>
          <w:color w:val="595959" w:themeColor="text1" w:themeTint="A6"/>
          <w:sz w:val="20"/>
          <w:szCs w:val="20"/>
          <w:shd w:val="clear" w:color="auto" w:fill="FFFFFF"/>
        </w:rPr>
        <w:br/>
        <w:t>}</w:t>
      </w:r>
      <w:r w:rsidRPr="00B67511">
        <w:rPr>
          <w:rFonts w:ascii="Times New Roman" w:eastAsia="Times New Roman" w:hAnsi="Times New Roman" w:cs="Times New Roman"/>
          <w:color w:val="595959" w:themeColor="text1" w:themeTint="A6"/>
          <w:sz w:val="20"/>
          <w:szCs w:val="20"/>
          <w:shd w:val="clear" w:color="auto" w:fill="FFFFFF"/>
        </w:rPr>
        <w:br/>
        <w:t xml:space="preserve">public class </w:t>
      </w:r>
      <w:r w:rsidRPr="00B67511">
        <w:rPr>
          <w:rFonts w:ascii="Times New Roman" w:eastAsia="Times New Roman" w:hAnsi="Times New Roman" w:cs="Times New Roman"/>
          <w:i/>
          <w:iCs/>
          <w:color w:val="595959" w:themeColor="text1" w:themeTint="A6"/>
          <w:sz w:val="20"/>
          <w:szCs w:val="20"/>
          <w:shd w:val="clear" w:color="auto" w:fill="FFFFFF"/>
        </w:rPr>
        <w:t>Car</w:t>
      </w:r>
      <w:r w:rsidRPr="00B67511">
        <w:rPr>
          <w:rFonts w:ascii="Times New Roman" w:eastAsia="Times New Roman" w:hAnsi="Times New Roman" w:cs="Times New Roman"/>
          <w:color w:val="595959" w:themeColor="text1" w:themeTint="A6"/>
          <w:sz w:val="20"/>
          <w:szCs w:val="20"/>
          <w:shd w:val="clear" w:color="auto" w:fill="FFFFFF"/>
        </w:rPr>
        <w:t xml:space="preserve"> extends </w:t>
      </w:r>
      <w:r w:rsidRPr="00B67511">
        <w:rPr>
          <w:rFonts w:ascii="Times New Roman" w:eastAsia="Times New Roman" w:hAnsi="Times New Roman" w:cs="Times New Roman"/>
          <w:i/>
          <w:iCs/>
          <w:color w:val="595959" w:themeColor="text1" w:themeTint="A6"/>
          <w:sz w:val="20"/>
          <w:szCs w:val="20"/>
          <w:shd w:val="clear" w:color="auto" w:fill="FFFFFF"/>
        </w:rPr>
        <w:t>Vehicle</w:t>
      </w:r>
      <w:r w:rsidRPr="00B67511">
        <w:rPr>
          <w:rFonts w:ascii="Times New Roman" w:eastAsia="Times New Roman" w:hAnsi="Times New Roman" w:cs="Times New Roman"/>
          <w:color w:val="595959" w:themeColor="text1" w:themeTint="A6"/>
          <w:sz w:val="20"/>
          <w:szCs w:val="20"/>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br/>
        <w:t xml:space="preserve">    public void </w:t>
      </w:r>
      <w:r w:rsidRPr="00B67511">
        <w:rPr>
          <w:rFonts w:ascii="Times New Roman" w:eastAsia="Times New Roman" w:hAnsi="Times New Roman" w:cs="Times New Roman"/>
          <w:i/>
          <w:iCs/>
          <w:color w:val="595959" w:themeColor="text1" w:themeTint="A6"/>
          <w:sz w:val="20"/>
          <w:szCs w:val="20"/>
          <w:shd w:val="clear" w:color="auto" w:fill="FFFFFF"/>
        </w:rPr>
        <w:t>engine</w:t>
      </w:r>
      <w:r w:rsidRPr="00B67511">
        <w:rPr>
          <w:rFonts w:ascii="Times New Roman" w:eastAsia="Times New Roman" w:hAnsi="Times New Roman" w:cs="Times New Roman"/>
          <w:color w:val="595959" w:themeColor="text1" w:themeTint="A6"/>
          <w:sz w:val="20"/>
          <w:szCs w:val="20"/>
          <w:shd w:val="clear" w:color="auto" w:fill="FFFFFF"/>
        </w:rPr>
        <w:t>()</w:t>
      </w:r>
      <w:r w:rsidRPr="00B67511">
        <w:rPr>
          <w:rFonts w:ascii="Times New Roman" w:eastAsia="Times New Roman" w:hAnsi="Times New Roman" w:cs="Times New Roman"/>
          <w:color w:val="595959" w:themeColor="text1" w:themeTint="A6"/>
          <w:sz w:val="20"/>
          <w:szCs w:val="20"/>
          <w:shd w:val="clear" w:color="auto" w:fill="FFFFFF"/>
        </w:rPr>
        <w:br/>
        <w:t xml:space="preserve">    {</w:t>
      </w:r>
      <w:r w:rsidRPr="00B67511">
        <w:rPr>
          <w:rFonts w:ascii="Times New Roman" w:eastAsia="Times New Roman" w:hAnsi="Times New Roman" w:cs="Times New Roman"/>
          <w:color w:val="595959" w:themeColor="text1" w:themeTint="A6"/>
          <w:sz w:val="20"/>
          <w:szCs w:val="20"/>
          <w:shd w:val="clear" w:color="auto" w:fill="FFFFFF"/>
        </w:rPr>
        <w:br/>
        <w:t xml:space="preserve">        </w:t>
      </w:r>
      <w:proofErr w:type="spellStart"/>
      <w:r w:rsidRPr="00B67511">
        <w:rPr>
          <w:rFonts w:ascii="Times New Roman" w:eastAsia="Times New Roman" w:hAnsi="Times New Roman" w:cs="Times New Roman"/>
          <w:color w:val="595959" w:themeColor="text1" w:themeTint="A6"/>
          <w:sz w:val="20"/>
          <w:szCs w:val="20"/>
          <w:shd w:val="clear" w:color="auto" w:fill="FFFFFF"/>
        </w:rPr>
        <w:t>System.out.println</w:t>
      </w:r>
      <w:proofErr w:type="spellEnd"/>
      <w:r w:rsidRPr="00B67511">
        <w:rPr>
          <w:rFonts w:ascii="Times New Roman" w:eastAsia="Times New Roman" w:hAnsi="Times New Roman" w:cs="Times New Roman"/>
          <w:color w:val="595959" w:themeColor="text1" w:themeTint="A6"/>
          <w:sz w:val="20"/>
          <w:szCs w:val="20"/>
          <w:shd w:val="clear" w:color="auto" w:fill="FFFFFF"/>
        </w:rPr>
        <w:t>("Car engine");   </w:t>
      </w:r>
      <w:r w:rsidRPr="00B67511">
        <w:rPr>
          <w:rFonts w:ascii="Times New Roman" w:eastAsia="Times New Roman" w:hAnsi="Times New Roman" w:cs="Times New Roman"/>
          <w:color w:val="595959" w:themeColor="text1" w:themeTint="A6"/>
          <w:sz w:val="20"/>
          <w:szCs w:val="20"/>
          <w:shd w:val="clear" w:color="auto" w:fill="FFFFFF"/>
        </w:rPr>
        <w:br/>
        <w:t xml:space="preserve">        //car engine implementation</w:t>
      </w:r>
      <w:r w:rsidRPr="00B67511">
        <w:rPr>
          <w:rFonts w:ascii="Times New Roman" w:eastAsia="Times New Roman" w:hAnsi="Times New Roman" w:cs="Times New Roman"/>
          <w:color w:val="595959" w:themeColor="text1" w:themeTint="A6"/>
          <w:sz w:val="20"/>
          <w:szCs w:val="20"/>
          <w:shd w:val="clear" w:color="auto" w:fill="FFFFFF"/>
        </w:rPr>
        <w:br/>
        <w:t xml:space="preserve">    }</w:t>
      </w:r>
      <w:r w:rsidRPr="00B67511">
        <w:rPr>
          <w:rFonts w:ascii="Times New Roman" w:eastAsia="Times New Roman" w:hAnsi="Times New Roman" w:cs="Times New Roman"/>
          <w:color w:val="595959" w:themeColor="text1" w:themeTint="A6"/>
          <w:sz w:val="20"/>
          <w:szCs w:val="20"/>
          <w:shd w:val="clear" w:color="auto" w:fill="FFFFFF"/>
        </w:rPr>
        <w:br/>
        <w:t xml:space="preserve">    public static void main(String[] </w:t>
      </w:r>
      <w:proofErr w:type="spellStart"/>
      <w:r w:rsidRPr="00B67511">
        <w:rPr>
          <w:rFonts w:ascii="Times New Roman" w:eastAsia="Times New Roman" w:hAnsi="Times New Roman" w:cs="Times New Roman"/>
          <w:color w:val="595959" w:themeColor="text1" w:themeTint="A6"/>
          <w:sz w:val="20"/>
          <w:szCs w:val="20"/>
          <w:shd w:val="clear" w:color="auto" w:fill="FFFFFF"/>
        </w:rPr>
        <w:t>args</w:t>
      </w:r>
      <w:proofErr w:type="spellEnd"/>
      <w:r w:rsidRPr="00B67511">
        <w:rPr>
          <w:rFonts w:ascii="Times New Roman" w:eastAsia="Times New Roman" w:hAnsi="Times New Roman" w:cs="Times New Roman"/>
          <w:color w:val="595959" w:themeColor="text1" w:themeTint="A6"/>
          <w:sz w:val="20"/>
          <w:szCs w:val="20"/>
          <w:shd w:val="clear" w:color="auto" w:fill="FFFFFF"/>
        </w:rPr>
        <w:t>)</w:t>
      </w:r>
      <w:r w:rsidRPr="00B67511">
        <w:rPr>
          <w:rFonts w:ascii="Times New Roman" w:eastAsia="Times New Roman" w:hAnsi="Times New Roman" w:cs="Times New Roman"/>
          <w:color w:val="595959" w:themeColor="text1" w:themeTint="A6"/>
          <w:sz w:val="20"/>
          <w:szCs w:val="20"/>
          <w:shd w:val="clear" w:color="auto" w:fill="FFFFFF"/>
        </w:rPr>
        <w:br/>
        <w:t xml:space="preserve">    {</w:t>
      </w:r>
      <w:r w:rsidRPr="00B67511">
        <w:rPr>
          <w:rFonts w:ascii="Times New Roman" w:eastAsia="Times New Roman" w:hAnsi="Times New Roman" w:cs="Times New Roman"/>
          <w:color w:val="595959" w:themeColor="text1" w:themeTint="A6"/>
          <w:sz w:val="20"/>
          <w:szCs w:val="20"/>
          <w:shd w:val="clear" w:color="auto" w:fill="FFFFFF"/>
        </w:rPr>
        <w:br/>
        <w:t xml:space="preserve">        Vehicle v = new Car();</w:t>
      </w:r>
      <w:r w:rsidRPr="00B67511">
        <w:rPr>
          <w:rFonts w:ascii="Times New Roman" w:eastAsia="Times New Roman" w:hAnsi="Times New Roman" w:cs="Times New Roman"/>
          <w:color w:val="595959" w:themeColor="text1" w:themeTint="A6"/>
          <w:sz w:val="20"/>
          <w:szCs w:val="20"/>
          <w:shd w:val="clear" w:color="auto" w:fill="FFFFFF"/>
        </w:rPr>
        <w:br/>
        <w:t xml:space="preserve">        </w:t>
      </w:r>
      <w:proofErr w:type="spellStart"/>
      <w:r w:rsidRPr="00B67511">
        <w:rPr>
          <w:rFonts w:ascii="Times New Roman" w:eastAsia="Times New Roman" w:hAnsi="Times New Roman" w:cs="Times New Roman"/>
          <w:color w:val="595959" w:themeColor="text1" w:themeTint="A6"/>
          <w:sz w:val="20"/>
          <w:szCs w:val="20"/>
          <w:shd w:val="clear" w:color="auto" w:fill="FFFFFF"/>
        </w:rPr>
        <w:t>v.</w:t>
      </w:r>
      <w:r w:rsidRPr="00B67511">
        <w:rPr>
          <w:rFonts w:ascii="Times New Roman" w:eastAsia="Times New Roman" w:hAnsi="Times New Roman" w:cs="Times New Roman"/>
          <w:i/>
          <w:iCs/>
          <w:color w:val="595959" w:themeColor="text1" w:themeTint="A6"/>
          <w:sz w:val="20"/>
          <w:szCs w:val="20"/>
          <w:shd w:val="clear" w:color="auto" w:fill="FFFFFF"/>
        </w:rPr>
        <w:t>engine</w:t>
      </w:r>
      <w:proofErr w:type="spellEnd"/>
      <w:r w:rsidRPr="00B67511">
        <w:rPr>
          <w:rFonts w:ascii="Times New Roman" w:eastAsia="Times New Roman" w:hAnsi="Times New Roman" w:cs="Times New Roman"/>
          <w:color w:val="595959" w:themeColor="text1" w:themeTint="A6"/>
          <w:sz w:val="20"/>
          <w:szCs w:val="20"/>
          <w:shd w:val="clear" w:color="auto" w:fill="FFFFFF"/>
        </w:rPr>
        <w:t>();</w:t>
      </w:r>
      <w:r w:rsidRPr="00B67511">
        <w:rPr>
          <w:rFonts w:ascii="Times New Roman" w:eastAsia="Times New Roman" w:hAnsi="Times New Roman" w:cs="Times New Roman"/>
          <w:color w:val="595959" w:themeColor="text1" w:themeTint="A6"/>
          <w:sz w:val="20"/>
          <w:szCs w:val="20"/>
          <w:shd w:val="clear" w:color="auto" w:fill="FFFFFF"/>
        </w:rPr>
        <w:br/>
        <w:t xml:space="preserve">    }</w:t>
      </w:r>
      <w:r w:rsidRPr="00B67511">
        <w:rPr>
          <w:rFonts w:ascii="Times New Roman" w:eastAsia="Times New Roman" w:hAnsi="Times New Roman" w:cs="Times New Roman"/>
          <w:color w:val="595959" w:themeColor="text1" w:themeTint="A6"/>
          <w:sz w:val="20"/>
          <w:szCs w:val="20"/>
          <w:shd w:val="clear" w:color="auto" w:fill="FFFFFF"/>
        </w:rPr>
        <w:br/>
        <w:t>}</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ind w:left="40" w:right="40"/>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DFFE9"/>
        </w:rPr>
        <w:t xml:space="preserve">POLYMORPHISM: </w:t>
      </w:r>
      <w:r w:rsidRPr="00B67511">
        <w:rPr>
          <w:rFonts w:ascii="Times New Roman" w:eastAsia="Times New Roman" w:hAnsi="Times New Roman" w:cs="Times New Roman"/>
          <w:color w:val="595959" w:themeColor="text1" w:themeTint="A6"/>
          <w:sz w:val="20"/>
          <w:szCs w:val="20"/>
          <w:shd w:val="clear" w:color="auto" w:fill="FFFFFF"/>
        </w:rPr>
        <w:t xml:space="preserve">Polymorphism in java is a concept by which we can perform a </w:t>
      </w:r>
      <w:r w:rsidRPr="00B67511">
        <w:rPr>
          <w:rFonts w:ascii="Times New Roman" w:eastAsia="Times New Roman" w:hAnsi="Times New Roman" w:cs="Times New Roman"/>
          <w:i/>
          <w:iCs/>
          <w:color w:val="595959" w:themeColor="text1" w:themeTint="A6"/>
          <w:sz w:val="20"/>
          <w:szCs w:val="20"/>
          <w:shd w:val="clear" w:color="auto" w:fill="FFFFFF"/>
        </w:rPr>
        <w:t>single action by different ways</w:t>
      </w:r>
      <w:r w:rsidRPr="00B67511">
        <w:rPr>
          <w:rFonts w:ascii="Times New Roman" w:eastAsia="Times New Roman" w:hAnsi="Times New Roman" w:cs="Times New Roman"/>
          <w:color w:val="595959" w:themeColor="text1" w:themeTint="A6"/>
          <w:sz w:val="20"/>
          <w:szCs w:val="20"/>
          <w:shd w:val="clear" w:color="auto" w:fill="FFFFFF"/>
        </w:rPr>
        <w:t xml:space="preserve">. Polymorphism is the capability of a method to do different things based on the object that it is acting upon. In other words, polymorphism allows you define one interface and have multiple implementations. </w:t>
      </w:r>
    </w:p>
    <w:p w:rsidR="00B67511" w:rsidRPr="00B67511" w:rsidRDefault="00B67511" w:rsidP="00B67511">
      <w:pPr>
        <w:spacing w:after="0" w:line="240" w:lineRule="auto"/>
        <w:ind w:left="40" w:right="40"/>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Method Overloading</w:t>
      </w:r>
      <w:r w:rsidRPr="00B67511">
        <w:rPr>
          <w:rFonts w:ascii="Times New Roman" w:eastAsia="Times New Roman" w:hAnsi="Times New Roman" w:cs="Times New Roman"/>
          <w:color w:val="595959" w:themeColor="text1" w:themeTint="A6"/>
          <w:sz w:val="20"/>
          <w:szCs w:val="20"/>
          <w:u w:val="single"/>
          <w:shd w:val="clear" w:color="auto" w:fill="FFFFFF"/>
        </w:rPr>
        <w:t xml:space="preserve">: </w:t>
      </w:r>
      <w:r w:rsidRPr="00B67511">
        <w:rPr>
          <w:rFonts w:ascii="Times New Roman" w:eastAsia="Times New Roman" w:hAnsi="Times New Roman" w:cs="Times New Roman"/>
          <w:color w:val="595959" w:themeColor="text1" w:themeTint="A6"/>
          <w:sz w:val="20"/>
          <w:szCs w:val="20"/>
          <w:shd w:val="clear" w:color="auto" w:fill="FFFFFF"/>
        </w:rPr>
        <w:t xml:space="preserve">In Java, it is possible to define two or more methods of same name in a class, provided that there argument list or parameters are different. This concept is known as Method Overloading. </w:t>
      </w:r>
    </w:p>
    <w:p w:rsidR="00B67511" w:rsidRPr="00B67511" w:rsidRDefault="00B67511" w:rsidP="00B67511">
      <w:pPr>
        <w:spacing w:after="0" w:line="240" w:lineRule="auto"/>
        <w:ind w:left="40" w:right="40"/>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When Java encounters a call to an overloaded method, it simply executes the version of the method whose parameters match the arguments used in the call. </w:t>
      </w:r>
    </w:p>
    <w:p w:rsidR="00B67511" w:rsidRPr="00B67511" w:rsidRDefault="00B67511" w:rsidP="00B67511">
      <w:pPr>
        <w:spacing w:after="0" w:line="240" w:lineRule="auto"/>
        <w:ind w:left="40" w:right="40"/>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It allows the user to achieve compile time polymorphism.</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FF"/>
        </w:rPr>
        <w:t>Rules for Method Overloading</w:t>
      </w:r>
    </w:p>
    <w:p w:rsidR="00B67511" w:rsidRPr="00B67511" w:rsidRDefault="00B67511" w:rsidP="00B67511">
      <w:pPr>
        <w:numPr>
          <w:ilvl w:val="0"/>
          <w:numId w:val="43"/>
        </w:numPr>
        <w:shd w:val="clear" w:color="auto" w:fill="FFFFFF"/>
        <w:spacing w:after="0" w:line="240" w:lineRule="auto"/>
        <w:ind w:left="132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Overloading can take place in the same class or in its sub-class.</w:t>
      </w:r>
    </w:p>
    <w:p w:rsidR="00B67511" w:rsidRPr="00B67511" w:rsidRDefault="00B67511" w:rsidP="00B67511">
      <w:pPr>
        <w:numPr>
          <w:ilvl w:val="0"/>
          <w:numId w:val="43"/>
        </w:numPr>
        <w:shd w:val="clear" w:color="auto" w:fill="FFFFFF"/>
        <w:spacing w:after="0" w:line="240" w:lineRule="auto"/>
        <w:ind w:left="132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Constructor in Java can be overloaded</w:t>
      </w:r>
    </w:p>
    <w:p w:rsidR="00B67511" w:rsidRPr="00B67511" w:rsidRDefault="00B67511" w:rsidP="00B67511">
      <w:pPr>
        <w:numPr>
          <w:ilvl w:val="0"/>
          <w:numId w:val="43"/>
        </w:numPr>
        <w:shd w:val="clear" w:color="auto" w:fill="FFFFFF"/>
        <w:spacing w:after="0" w:line="240" w:lineRule="auto"/>
        <w:ind w:left="132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Overloaded methods must have a different argument list.</w:t>
      </w:r>
    </w:p>
    <w:p w:rsidR="00B67511" w:rsidRPr="00B67511" w:rsidRDefault="00B67511" w:rsidP="00B67511">
      <w:pPr>
        <w:numPr>
          <w:ilvl w:val="0"/>
          <w:numId w:val="43"/>
        </w:numPr>
        <w:shd w:val="clear" w:color="auto" w:fill="FFFFFF"/>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The parameters may differ in their type or number, or in both.</w:t>
      </w:r>
    </w:p>
    <w:p w:rsidR="00B67511" w:rsidRPr="00B67511" w:rsidRDefault="00B67511" w:rsidP="00B67511">
      <w:pPr>
        <w:numPr>
          <w:ilvl w:val="0"/>
          <w:numId w:val="43"/>
        </w:numPr>
        <w:shd w:val="clear" w:color="auto" w:fill="FFFFFF"/>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They may have the same or different return types.</w:t>
      </w:r>
    </w:p>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002515"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C</w:t>
      </w:r>
      <w:r w:rsidR="00B67511" w:rsidRPr="00B67511">
        <w:rPr>
          <w:rFonts w:ascii="Times New Roman" w:eastAsia="Times New Roman" w:hAnsi="Times New Roman" w:cs="Times New Roman"/>
          <w:color w:val="595959" w:themeColor="text1" w:themeTint="A6"/>
          <w:sz w:val="20"/>
          <w:szCs w:val="20"/>
          <w:shd w:val="clear" w:color="auto" w:fill="FFFFFF"/>
        </w:rPr>
        <w:t>lass</w:t>
      </w:r>
      <w:r>
        <w:rPr>
          <w:rFonts w:ascii="Times New Roman" w:eastAsia="Times New Roman" w:hAnsi="Times New Roman" w:cs="Times New Roman"/>
          <w:color w:val="595959" w:themeColor="text1" w:themeTint="A6"/>
          <w:sz w:val="20"/>
          <w:szCs w:val="20"/>
          <w:shd w:val="clear" w:color="auto" w:fill="FFFFFF"/>
        </w:rP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t>Overload</w:t>
      </w:r>
      <w:r w:rsidR="00B67511" w:rsidRPr="00B67511">
        <w:rPr>
          <w:rFonts w:ascii="Times New Roman" w:eastAsia="Times New Roman" w:hAnsi="Times New Roman" w:cs="Times New Roman"/>
          <w:color w:val="595959" w:themeColor="text1" w:themeTint="A6"/>
          <w:sz w:val="20"/>
          <w:szCs w:val="20"/>
          <w:shd w:val="clear" w:color="auto" w:fill="FFFFFF"/>
        </w:rPr>
        <w:br/>
        <w:t>{</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void demo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int</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 xml:space="preserve"> a)</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System.out.println</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 xml:space="preserve"> ("a: " + a);</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void demo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int</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 xml:space="preserve"> a,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int</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 xml:space="preserve"> b)</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System.out.println</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 xml:space="preserve"> ("a and b: " + a + "," + b);</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double demo(double a) {</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System.out.println</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("double a: " + a);</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return a*a;</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br/>
      </w:r>
      <w:r w:rsidR="00B67511" w:rsidRPr="00B67511">
        <w:rPr>
          <w:rFonts w:ascii="Times New Roman" w:eastAsia="Times New Roman" w:hAnsi="Times New Roman" w:cs="Times New Roman"/>
          <w:color w:val="595959" w:themeColor="text1" w:themeTint="A6"/>
          <w:sz w:val="20"/>
          <w:szCs w:val="20"/>
          <w:shd w:val="clear" w:color="auto" w:fill="FFFFFF"/>
        </w:rPr>
        <w:lastRenderedPageBreak/>
        <w:t>}</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class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MethodOverloading</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br/>
        <w:t>{</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public static void main (String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args</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Overload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Obj</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 xml:space="preserve"> = new Overload();</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double result;</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Obj</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 xml:space="preserve"> .demo(10);</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Obj</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 xml:space="preserve"> .demo(10, 20);</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result =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Obj</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 xml:space="preserve"> .demo(5.5);</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proofErr w:type="spellStart"/>
      <w:r w:rsidR="00B67511" w:rsidRPr="00B67511">
        <w:rPr>
          <w:rFonts w:ascii="Times New Roman" w:eastAsia="Times New Roman" w:hAnsi="Times New Roman" w:cs="Times New Roman"/>
          <w:color w:val="595959" w:themeColor="text1" w:themeTint="A6"/>
          <w:sz w:val="20"/>
          <w:szCs w:val="20"/>
          <w:shd w:val="clear" w:color="auto" w:fill="FFFFFF"/>
        </w:rPr>
        <w:t>System.out.println</w:t>
      </w:r>
      <w:proofErr w:type="spellEnd"/>
      <w:r w:rsidR="00B67511" w:rsidRPr="00B67511">
        <w:rPr>
          <w:rFonts w:ascii="Times New Roman" w:eastAsia="Times New Roman" w:hAnsi="Times New Roman" w:cs="Times New Roman"/>
          <w:color w:val="595959" w:themeColor="text1" w:themeTint="A6"/>
          <w:sz w:val="20"/>
          <w:szCs w:val="20"/>
          <w:shd w:val="clear" w:color="auto" w:fill="FFFFFF"/>
        </w:rPr>
        <w:t>("O/P : " + result);</w:t>
      </w:r>
      <w:r w:rsidR="00B67511" w:rsidRPr="00B67511">
        <w:rPr>
          <w:rFonts w:ascii="Times New Roman" w:eastAsia="Times New Roman" w:hAnsi="Times New Roman" w:cs="Times New Roman"/>
          <w:color w:val="595959" w:themeColor="text1" w:themeTint="A6"/>
          <w:sz w:val="20"/>
          <w:szCs w:val="20"/>
          <w:shd w:val="clear" w:color="auto" w:fill="FFFFFF"/>
        </w:rPr>
        <w:br/>
        <w:t xml:space="preserve">    }</w:t>
      </w:r>
      <w:r w:rsidR="00B67511" w:rsidRPr="00B67511">
        <w:rPr>
          <w:rFonts w:ascii="Times New Roman" w:eastAsia="Times New Roman" w:hAnsi="Times New Roman" w:cs="Times New Roman"/>
          <w:color w:val="595959" w:themeColor="text1" w:themeTint="A6"/>
          <w:sz w:val="20"/>
          <w:szCs w:val="20"/>
          <w:shd w:val="clear" w:color="auto" w:fill="FFFFFF"/>
        </w:rPr>
        <w:br/>
        <w:t>}</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Here the method </w:t>
      </w:r>
      <w:proofErr w:type="gramStart"/>
      <w:r w:rsidRPr="00B67511">
        <w:rPr>
          <w:rFonts w:ascii="Times New Roman" w:eastAsia="Times New Roman" w:hAnsi="Times New Roman" w:cs="Times New Roman"/>
          <w:color w:val="595959" w:themeColor="text1" w:themeTint="A6"/>
          <w:sz w:val="20"/>
          <w:szCs w:val="20"/>
          <w:shd w:val="clear" w:color="auto" w:fill="EEEEEE"/>
        </w:rPr>
        <w:t>demo(</w:t>
      </w:r>
      <w:proofErr w:type="gramEnd"/>
      <w:r w:rsidRPr="00B67511">
        <w:rPr>
          <w:rFonts w:ascii="Times New Roman" w:eastAsia="Times New Roman" w:hAnsi="Times New Roman" w:cs="Times New Roman"/>
          <w:color w:val="595959" w:themeColor="text1" w:themeTint="A6"/>
          <w:sz w:val="20"/>
          <w:szCs w:val="20"/>
          <w:shd w:val="clear" w:color="auto" w:fill="EEEEEE"/>
        </w:rPr>
        <w:t>)</w:t>
      </w:r>
      <w:r w:rsidRPr="00B67511">
        <w:rPr>
          <w:rFonts w:ascii="Times New Roman" w:eastAsia="Times New Roman" w:hAnsi="Times New Roman" w:cs="Times New Roman"/>
          <w:color w:val="595959" w:themeColor="text1" w:themeTint="A6"/>
          <w:sz w:val="20"/>
          <w:szCs w:val="20"/>
          <w:shd w:val="clear" w:color="auto" w:fill="FFFFFF"/>
        </w:rPr>
        <w:t xml:space="preserve"> is overloaded 3 times: first having 1 </w:t>
      </w:r>
      <w:proofErr w:type="spellStart"/>
      <w:r w:rsidRPr="00B67511">
        <w:rPr>
          <w:rFonts w:ascii="Times New Roman" w:eastAsia="Times New Roman" w:hAnsi="Times New Roman" w:cs="Times New Roman"/>
          <w:color w:val="595959" w:themeColor="text1" w:themeTint="A6"/>
          <w:sz w:val="20"/>
          <w:szCs w:val="20"/>
          <w:shd w:val="clear" w:color="auto" w:fill="FFFFFF"/>
        </w:rPr>
        <w:t>int</w:t>
      </w:r>
      <w:proofErr w:type="spellEnd"/>
      <w:r w:rsidRPr="00B67511">
        <w:rPr>
          <w:rFonts w:ascii="Times New Roman" w:eastAsia="Times New Roman" w:hAnsi="Times New Roman" w:cs="Times New Roman"/>
          <w:color w:val="595959" w:themeColor="text1" w:themeTint="A6"/>
          <w:sz w:val="20"/>
          <w:szCs w:val="20"/>
          <w:shd w:val="clear" w:color="auto" w:fill="FFFFFF"/>
        </w:rPr>
        <w:t xml:space="preserve"> parameter, second one has 2 </w:t>
      </w:r>
      <w:proofErr w:type="spellStart"/>
      <w:r w:rsidRPr="00B67511">
        <w:rPr>
          <w:rFonts w:ascii="Times New Roman" w:eastAsia="Times New Roman" w:hAnsi="Times New Roman" w:cs="Times New Roman"/>
          <w:color w:val="595959" w:themeColor="text1" w:themeTint="A6"/>
          <w:sz w:val="20"/>
          <w:szCs w:val="20"/>
          <w:shd w:val="clear" w:color="auto" w:fill="FFFFFF"/>
        </w:rPr>
        <w:t>int</w:t>
      </w:r>
      <w:proofErr w:type="spellEnd"/>
      <w:r w:rsidRPr="00B67511">
        <w:rPr>
          <w:rFonts w:ascii="Times New Roman" w:eastAsia="Times New Roman" w:hAnsi="Times New Roman" w:cs="Times New Roman"/>
          <w:color w:val="595959" w:themeColor="text1" w:themeTint="A6"/>
          <w:sz w:val="20"/>
          <w:szCs w:val="20"/>
          <w:shd w:val="clear" w:color="auto" w:fill="FFFFFF"/>
        </w:rPr>
        <w:t xml:space="preserve"> parameters and third one is having double arg. The methods are invoked or called with the same type and number of parameters used.</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Output:</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proofErr w:type="gramStart"/>
      <w:r w:rsidRPr="00B67511">
        <w:rPr>
          <w:rFonts w:ascii="Times New Roman" w:eastAsia="Times New Roman" w:hAnsi="Times New Roman" w:cs="Times New Roman"/>
          <w:color w:val="595959" w:themeColor="text1" w:themeTint="A6"/>
          <w:sz w:val="20"/>
          <w:szCs w:val="20"/>
          <w:shd w:val="clear" w:color="auto" w:fill="EEEEEE"/>
        </w:rPr>
        <w:t>a</w:t>
      </w:r>
      <w:proofErr w:type="gramEnd"/>
      <w:r w:rsidRPr="00B67511">
        <w:rPr>
          <w:rFonts w:ascii="Times New Roman" w:eastAsia="Times New Roman" w:hAnsi="Times New Roman" w:cs="Times New Roman"/>
          <w:color w:val="595959" w:themeColor="text1" w:themeTint="A6"/>
          <w:sz w:val="20"/>
          <w:szCs w:val="20"/>
          <w:shd w:val="clear" w:color="auto" w:fill="EEEEEE"/>
        </w:rPr>
        <w:t>: 10</w:t>
      </w:r>
      <w:r w:rsidRPr="00B67511">
        <w:rPr>
          <w:rFonts w:ascii="Times New Roman" w:eastAsia="Times New Roman" w:hAnsi="Times New Roman" w:cs="Times New Roman"/>
          <w:color w:val="595959" w:themeColor="text1" w:themeTint="A6"/>
          <w:sz w:val="20"/>
          <w:szCs w:val="20"/>
          <w:shd w:val="clear" w:color="auto" w:fill="EEEEEE"/>
        </w:rPr>
        <w:br/>
        <w:t>a and b: 10,20</w:t>
      </w:r>
      <w:r w:rsidRPr="00B67511">
        <w:rPr>
          <w:rFonts w:ascii="Times New Roman" w:eastAsia="Times New Roman" w:hAnsi="Times New Roman" w:cs="Times New Roman"/>
          <w:color w:val="595959" w:themeColor="text1" w:themeTint="A6"/>
          <w:sz w:val="20"/>
          <w:szCs w:val="20"/>
          <w:shd w:val="clear" w:color="auto" w:fill="EEEEEE"/>
        </w:rPr>
        <w:br/>
        <w:t>double a: 5.5</w:t>
      </w:r>
      <w:r w:rsidRPr="00B67511">
        <w:rPr>
          <w:rFonts w:ascii="Times New Roman" w:eastAsia="Times New Roman" w:hAnsi="Times New Roman" w:cs="Times New Roman"/>
          <w:color w:val="595959" w:themeColor="text1" w:themeTint="A6"/>
          <w:sz w:val="20"/>
          <w:szCs w:val="20"/>
          <w:shd w:val="clear" w:color="auto" w:fill="EEEEEE"/>
        </w:rPr>
        <w:br/>
        <w:t>O/P : 30.25</w:t>
      </w:r>
    </w:p>
    <w:p w:rsidR="00523E7E" w:rsidRDefault="00523E7E" w:rsidP="00B67511">
      <w:pPr>
        <w:spacing w:after="0" w:line="240" w:lineRule="auto"/>
        <w:jc w:val="both"/>
        <w:rPr>
          <w:rFonts w:ascii="Times New Roman" w:eastAsia="Times New Roman" w:hAnsi="Times New Roman" w:cs="Times New Roman"/>
          <w:bCs/>
          <w:color w:val="595959" w:themeColor="text1" w:themeTint="A6"/>
          <w:sz w:val="20"/>
          <w:szCs w:val="20"/>
          <w:u w:val="single"/>
          <w:shd w:val="clear" w:color="auto" w:fill="FFFFFF"/>
        </w:rPr>
      </w:pP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u w:val="single"/>
          <w:shd w:val="clear" w:color="auto" w:fill="FFFFFF"/>
        </w:rPr>
        <w:t xml:space="preserve">METHOD OVERRIDING </w:t>
      </w:r>
      <w:r w:rsidRPr="00B67511">
        <w:rPr>
          <w:rFonts w:ascii="Times New Roman" w:eastAsia="Times New Roman" w:hAnsi="Times New Roman" w:cs="Times New Roman"/>
          <w:color w:val="595959" w:themeColor="text1" w:themeTint="A6"/>
          <w:sz w:val="20"/>
          <w:szCs w:val="20"/>
          <w:shd w:val="clear" w:color="auto" w:fill="FFFFFF"/>
        </w:rPr>
        <w:t>Child class has the same method as of base class. In such cases child class overrides the parent class method without even touching the source code of the base class. This feature is known as method overriding.</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Rules for Method Overriding:</w:t>
      </w:r>
    </w:p>
    <w:p w:rsidR="00B67511" w:rsidRPr="00B67511" w:rsidRDefault="00B67511" w:rsidP="00B67511">
      <w:pPr>
        <w:numPr>
          <w:ilvl w:val="0"/>
          <w:numId w:val="44"/>
        </w:numPr>
        <w:shd w:val="clear" w:color="auto" w:fill="FFFFFF"/>
        <w:spacing w:after="0" w:line="240" w:lineRule="auto"/>
        <w:ind w:left="132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applies only to inherited methods</w:t>
      </w:r>
    </w:p>
    <w:p w:rsidR="00B67511" w:rsidRPr="00B67511" w:rsidRDefault="00B67511" w:rsidP="00B67511">
      <w:pPr>
        <w:numPr>
          <w:ilvl w:val="0"/>
          <w:numId w:val="44"/>
        </w:numPr>
        <w:shd w:val="clear" w:color="auto" w:fill="FFFFFF"/>
        <w:spacing w:after="0" w:line="240" w:lineRule="auto"/>
        <w:ind w:left="132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Overriding method can have different return type (</w:t>
      </w:r>
      <w:hyperlink r:id="rId70" w:history="1">
        <w:r w:rsidRPr="00EC035D">
          <w:rPr>
            <w:rFonts w:ascii="Times New Roman" w:eastAsia="Times New Roman" w:hAnsi="Times New Roman" w:cs="Times New Roman"/>
            <w:color w:val="595959" w:themeColor="text1" w:themeTint="A6"/>
            <w:sz w:val="20"/>
            <w:szCs w:val="20"/>
            <w:u w:val="single"/>
            <w:shd w:val="clear" w:color="auto" w:fill="FFFFFF"/>
          </w:rPr>
          <w:t>refer this</w:t>
        </w:r>
      </w:hyperlink>
      <w:r w:rsidRPr="00B67511">
        <w:rPr>
          <w:rFonts w:ascii="Times New Roman" w:eastAsia="Times New Roman" w:hAnsi="Times New Roman" w:cs="Times New Roman"/>
          <w:color w:val="595959" w:themeColor="text1" w:themeTint="A6"/>
          <w:sz w:val="20"/>
          <w:szCs w:val="20"/>
          <w:shd w:val="clear" w:color="auto" w:fill="FFFFFF"/>
        </w:rPr>
        <w:t>)</w:t>
      </w:r>
    </w:p>
    <w:p w:rsidR="00B67511" w:rsidRPr="00B67511" w:rsidRDefault="00B67511" w:rsidP="00B67511">
      <w:pPr>
        <w:numPr>
          <w:ilvl w:val="0"/>
          <w:numId w:val="44"/>
        </w:numPr>
        <w:shd w:val="clear" w:color="auto" w:fill="FFFFFF"/>
        <w:spacing w:after="0" w:line="240" w:lineRule="auto"/>
        <w:ind w:left="132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Abstract methods must be overridden</w:t>
      </w:r>
    </w:p>
    <w:p w:rsidR="00B67511" w:rsidRPr="00B67511" w:rsidRDefault="00B67511" w:rsidP="00B67511">
      <w:pPr>
        <w:numPr>
          <w:ilvl w:val="0"/>
          <w:numId w:val="44"/>
        </w:numPr>
        <w:shd w:val="clear" w:color="auto" w:fill="FFFFFF"/>
        <w:spacing w:after="0" w:line="240" w:lineRule="auto"/>
        <w:ind w:left="132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Static and final methods cannot be overridden</w:t>
      </w:r>
    </w:p>
    <w:p w:rsidR="00B67511" w:rsidRPr="00B67511" w:rsidRDefault="00B67511" w:rsidP="00B67511">
      <w:pPr>
        <w:numPr>
          <w:ilvl w:val="0"/>
          <w:numId w:val="44"/>
        </w:numPr>
        <w:shd w:val="clear" w:color="auto" w:fill="FFFFFF"/>
        <w:spacing w:after="0" w:line="240" w:lineRule="auto"/>
        <w:ind w:left="132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Constructors cannot be overridden</w:t>
      </w:r>
    </w:p>
    <w:p w:rsidR="00B67511" w:rsidRPr="00B67511" w:rsidRDefault="00B67511" w:rsidP="00B67511">
      <w:pPr>
        <w:numPr>
          <w:ilvl w:val="0"/>
          <w:numId w:val="44"/>
        </w:numPr>
        <w:shd w:val="clear" w:color="auto" w:fill="FFFFFF"/>
        <w:spacing w:after="0" w:line="240" w:lineRule="auto"/>
        <w:ind w:left="132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It is also known as Runtime polymorphism.</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EEEEEE"/>
        </w:rPr>
        <w:t xml:space="preserve">public class </w:t>
      </w:r>
      <w:proofErr w:type="spellStart"/>
      <w:r w:rsidRPr="00B67511">
        <w:rPr>
          <w:rFonts w:ascii="Times New Roman" w:eastAsia="Times New Roman" w:hAnsi="Times New Roman" w:cs="Times New Roman"/>
          <w:color w:val="595959" w:themeColor="text1" w:themeTint="A6"/>
          <w:sz w:val="20"/>
          <w:szCs w:val="20"/>
          <w:shd w:val="clear" w:color="auto" w:fill="EEEEEE"/>
        </w:rPr>
        <w:t>BaseClass</w:t>
      </w:r>
      <w:proofErr w:type="spellEnd"/>
      <w:r w:rsidRPr="00B67511">
        <w:rPr>
          <w:rFonts w:ascii="Times New Roman" w:eastAsia="Times New Roman" w:hAnsi="Times New Roman" w:cs="Times New Roman"/>
          <w:color w:val="595959" w:themeColor="text1" w:themeTint="A6"/>
          <w:sz w:val="20"/>
          <w:szCs w:val="20"/>
          <w:shd w:val="clear" w:color="auto" w:fill="EEEEEE"/>
        </w:rPr>
        <w:br/>
        <w:t>{</w:t>
      </w:r>
      <w:r w:rsidRPr="00B67511">
        <w:rPr>
          <w:rFonts w:ascii="Times New Roman" w:eastAsia="Times New Roman" w:hAnsi="Times New Roman" w:cs="Times New Roman"/>
          <w:color w:val="595959" w:themeColor="text1" w:themeTint="A6"/>
          <w:sz w:val="20"/>
          <w:szCs w:val="20"/>
          <w:shd w:val="clear" w:color="auto" w:fill="EEEEEE"/>
        </w:rPr>
        <w:br/>
        <w:t xml:space="preserve">    public void </w:t>
      </w:r>
      <w:proofErr w:type="spellStart"/>
      <w:r w:rsidRPr="00B67511">
        <w:rPr>
          <w:rFonts w:ascii="Times New Roman" w:eastAsia="Times New Roman" w:hAnsi="Times New Roman" w:cs="Times New Roman"/>
          <w:color w:val="595959" w:themeColor="text1" w:themeTint="A6"/>
          <w:sz w:val="20"/>
          <w:szCs w:val="20"/>
          <w:shd w:val="clear" w:color="auto" w:fill="EEEEEE"/>
        </w:rPr>
        <w:t>methodToOverride</w:t>
      </w:r>
      <w:proofErr w:type="spellEnd"/>
      <w:r w:rsidRPr="00B67511">
        <w:rPr>
          <w:rFonts w:ascii="Times New Roman" w:eastAsia="Times New Roman" w:hAnsi="Times New Roman" w:cs="Times New Roman"/>
          <w:color w:val="595959" w:themeColor="text1" w:themeTint="A6"/>
          <w:sz w:val="20"/>
          <w:szCs w:val="20"/>
          <w:shd w:val="clear" w:color="auto" w:fill="EEEEEE"/>
        </w:rPr>
        <w:t>() //Base class method</w:t>
      </w:r>
      <w:r w:rsidRPr="00B67511">
        <w:rPr>
          <w:rFonts w:ascii="Times New Roman" w:eastAsia="Times New Roman" w:hAnsi="Times New Roman" w:cs="Times New Roman"/>
          <w:color w:val="595959" w:themeColor="text1" w:themeTint="A6"/>
          <w:sz w:val="20"/>
          <w:szCs w:val="20"/>
          <w:shd w:val="clear" w:color="auto" w:fill="EEEEEE"/>
        </w:rPr>
        <w:br/>
        <w:t xml:space="preserve">    {</w:t>
      </w:r>
      <w:r w:rsidRPr="00B67511">
        <w:rPr>
          <w:rFonts w:ascii="Times New Roman" w:eastAsia="Times New Roman" w:hAnsi="Times New Roman" w:cs="Times New Roman"/>
          <w:color w:val="595959" w:themeColor="text1" w:themeTint="A6"/>
          <w:sz w:val="20"/>
          <w:szCs w:val="20"/>
          <w:shd w:val="clear" w:color="auto" w:fill="EEEEEE"/>
        </w:rPr>
        <w:br/>
        <w:t xml:space="preserve">         </w:t>
      </w:r>
      <w:proofErr w:type="spellStart"/>
      <w:r w:rsidRPr="00B67511">
        <w:rPr>
          <w:rFonts w:ascii="Times New Roman" w:eastAsia="Times New Roman" w:hAnsi="Times New Roman" w:cs="Times New Roman"/>
          <w:color w:val="595959" w:themeColor="text1" w:themeTint="A6"/>
          <w:sz w:val="20"/>
          <w:szCs w:val="20"/>
          <w:shd w:val="clear" w:color="auto" w:fill="EEEEEE"/>
        </w:rPr>
        <w:t>System.out.println</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("I'm the method of </w:t>
      </w:r>
      <w:proofErr w:type="spellStart"/>
      <w:r w:rsidRPr="00B67511">
        <w:rPr>
          <w:rFonts w:ascii="Times New Roman" w:eastAsia="Times New Roman" w:hAnsi="Times New Roman" w:cs="Times New Roman"/>
          <w:color w:val="595959" w:themeColor="text1" w:themeTint="A6"/>
          <w:sz w:val="20"/>
          <w:szCs w:val="20"/>
          <w:shd w:val="clear" w:color="auto" w:fill="EEEEEE"/>
        </w:rPr>
        <w:t>BaseClass</w:t>
      </w:r>
      <w:proofErr w:type="spellEnd"/>
      <w:r w:rsidRPr="00B67511">
        <w:rPr>
          <w:rFonts w:ascii="Times New Roman" w:eastAsia="Times New Roman" w:hAnsi="Times New Roman" w:cs="Times New Roman"/>
          <w:color w:val="595959" w:themeColor="text1" w:themeTint="A6"/>
          <w:sz w:val="20"/>
          <w:szCs w:val="20"/>
          <w:shd w:val="clear" w:color="auto" w:fill="EEEEEE"/>
        </w:rPr>
        <w:t>");</w:t>
      </w:r>
      <w:r w:rsidRPr="00B67511">
        <w:rPr>
          <w:rFonts w:ascii="Times New Roman" w:eastAsia="Times New Roman" w:hAnsi="Times New Roman" w:cs="Times New Roman"/>
          <w:color w:val="595959" w:themeColor="text1" w:themeTint="A6"/>
          <w:sz w:val="20"/>
          <w:szCs w:val="20"/>
          <w:shd w:val="clear" w:color="auto" w:fill="EEEEEE"/>
        </w:rPr>
        <w:br/>
        <w:t xml:space="preserve">    }</w:t>
      </w:r>
      <w:r w:rsidRPr="00B67511">
        <w:rPr>
          <w:rFonts w:ascii="Times New Roman" w:eastAsia="Times New Roman" w:hAnsi="Times New Roman" w:cs="Times New Roman"/>
          <w:color w:val="595959" w:themeColor="text1" w:themeTint="A6"/>
          <w:sz w:val="20"/>
          <w:szCs w:val="20"/>
          <w:shd w:val="clear" w:color="auto" w:fill="EEEEEE"/>
        </w:rPr>
        <w:br/>
        <w:t>}</w:t>
      </w:r>
      <w:r w:rsidRPr="00B67511">
        <w:rPr>
          <w:rFonts w:ascii="Times New Roman" w:eastAsia="Times New Roman" w:hAnsi="Times New Roman" w:cs="Times New Roman"/>
          <w:color w:val="595959" w:themeColor="text1" w:themeTint="A6"/>
          <w:sz w:val="20"/>
          <w:szCs w:val="20"/>
          <w:shd w:val="clear" w:color="auto" w:fill="EEEEEE"/>
        </w:rPr>
        <w:br/>
        <w:t xml:space="preserve">public class </w:t>
      </w:r>
      <w:proofErr w:type="spellStart"/>
      <w:r w:rsidRPr="00B67511">
        <w:rPr>
          <w:rFonts w:ascii="Times New Roman" w:eastAsia="Times New Roman" w:hAnsi="Times New Roman" w:cs="Times New Roman"/>
          <w:color w:val="595959" w:themeColor="text1" w:themeTint="A6"/>
          <w:sz w:val="20"/>
          <w:szCs w:val="20"/>
          <w:shd w:val="clear" w:color="auto" w:fill="EEEEEE"/>
        </w:rPr>
        <w:t>DerivedClass</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extends </w:t>
      </w:r>
      <w:proofErr w:type="spellStart"/>
      <w:r w:rsidRPr="00B67511">
        <w:rPr>
          <w:rFonts w:ascii="Times New Roman" w:eastAsia="Times New Roman" w:hAnsi="Times New Roman" w:cs="Times New Roman"/>
          <w:color w:val="595959" w:themeColor="text1" w:themeTint="A6"/>
          <w:sz w:val="20"/>
          <w:szCs w:val="20"/>
          <w:shd w:val="clear" w:color="auto" w:fill="EEEEEE"/>
        </w:rPr>
        <w:t>BaseClass</w:t>
      </w:r>
      <w:proofErr w:type="spellEnd"/>
      <w:r w:rsidRPr="00B67511">
        <w:rPr>
          <w:rFonts w:ascii="Times New Roman" w:eastAsia="Times New Roman" w:hAnsi="Times New Roman" w:cs="Times New Roman"/>
          <w:color w:val="595959" w:themeColor="text1" w:themeTint="A6"/>
          <w:sz w:val="20"/>
          <w:szCs w:val="20"/>
          <w:shd w:val="clear" w:color="auto" w:fill="EEEEEE"/>
        </w:rPr>
        <w:br/>
        <w:t>{</w:t>
      </w:r>
      <w:r w:rsidRPr="00B67511">
        <w:rPr>
          <w:rFonts w:ascii="Times New Roman" w:eastAsia="Times New Roman" w:hAnsi="Times New Roman" w:cs="Times New Roman"/>
          <w:color w:val="595959" w:themeColor="text1" w:themeTint="A6"/>
          <w:sz w:val="20"/>
          <w:szCs w:val="20"/>
          <w:shd w:val="clear" w:color="auto" w:fill="EEEEEE"/>
        </w:rPr>
        <w:br/>
        <w:t xml:space="preserve">    public void </w:t>
      </w:r>
      <w:proofErr w:type="spellStart"/>
      <w:r w:rsidRPr="00B67511">
        <w:rPr>
          <w:rFonts w:ascii="Times New Roman" w:eastAsia="Times New Roman" w:hAnsi="Times New Roman" w:cs="Times New Roman"/>
          <w:color w:val="595959" w:themeColor="text1" w:themeTint="A6"/>
          <w:sz w:val="20"/>
          <w:szCs w:val="20"/>
          <w:shd w:val="clear" w:color="auto" w:fill="EEEEEE"/>
        </w:rPr>
        <w:t>methodToOverride</w:t>
      </w:r>
      <w:proofErr w:type="spellEnd"/>
      <w:r w:rsidRPr="00B67511">
        <w:rPr>
          <w:rFonts w:ascii="Times New Roman" w:eastAsia="Times New Roman" w:hAnsi="Times New Roman" w:cs="Times New Roman"/>
          <w:color w:val="595959" w:themeColor="text1" w:themeTint="A6"/>
          <w:sz w:val="20"/>
          <w:szCs w:val="20"/>
          <w:shd w:val="clear" w:color="auto" w:fill="EEEEEE"/>
        </w:rPr>
        <w:t>() //Derived Class method</w:t>
      </w:r>
      <w:r w:rsidRPr="00B67511">
        <w:rPr>
          <w:rFonts w:ascii="Times New Roman" w:eastAsia="Times New Roman" w:hAnsi="Times New Roman" w:cs="Times New Roman"/>
          <w:color w:val="595959" w:themeColor="text1" w:themeTint="A6"/>
          <w:sz w:val="20"/>
          <w:szCs w:val="20"/>
          <w:shd w:val="clear" w:color="auto" w:fill="EEEEEE"/>
        </w:rPr>
        <w:br/>
        <w:t xml:space="preserve">    {</w:t>
      </w:r>
      <w:r w:rsidRPr="00B67511">
        <w:rPr>
          <w:rFonts w:ascii="Times New Roman" w:eastAsia="Times New Roman" w:hAnsi="Times New Roman" w:cs="Times New Roman"/>
          <w:color w:val="595959" w:themeColor="text1" w:themeTint="A6"/>
          <w:sz w:val="20"/>
          <w:szCs w:val="20"/>
          <w:shd w:val="clear" w:color="auto" w:fill="EEEEEE"/>
        </w:rPr>
        <w:br/>
        <w:t xml:space="preserve">         </w:t>
      </w:r>
      <w:proofErr w:type="spellStart"/>
      <w:r w:rsidRPr="00B67511">
        <w:rPr>
          <w:rFonts w:ascii="Times New Roman" w:eastAsia="Times New Roman" w:hAnsi="Times New Roman" w:cs="Times New Roman"/>
          <w:color w:val="595959" w:themeColor="text1" w:themeTint="A6"/>
          <w:sz w:val="20"/>
          <w:szCs w:val="20"/>
          <w:shd w:val="clear" w:color="auto" w:fill="EEEEEE"/>
        </w:rPr>
        <w:t>System.out.println</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("I'm the method of </w:t>
      </w:r>
      <w:proofErr w:type="spellStart"/>
      <w:r w:rsidRPr="00B67511">
        <w:rPr>
          <w:rFonts w:ascii="Times New Roman" w:eastAsia="Times New Roman" w:hAnsi="Times New Roman" w:cs="Times New Roman"/>
          <w:color w:val="595959" w:themeColor="text1" w:themeTint="A6"/>
          <w:sz w:val="20"/>
          <w:szCs w:val="20"/>
          <w:shd w:val="clear" w:color="auto" w:fill="EEEEEE"/>
        </w:rPr>
        <w:t>DerivedClass</w:t>
      </w:r>
      <w:proofErr w:type="spellEnd"/>
      <w:r w:rsidRPr="00B67511">
        <w:rPr>
          <w:rFonts w:ascii="Times New Roman" w:eastAsia="Times New Roman" w:hAnsi="Times New Roman" w:cs="Times New Roman"/>
          <w:color w:val="595959" w:themeColor="text1" w:themeTint="A6"/>
          <w:sz w:val="20"/>
          <w:szCs w:val="20"/>
          <w:shd w:val="clear" w:color="auto" w:fill="EEEEEE"/>
        </w:rPr>
        <w:t>");</w:t>
      </w:r>
      <w:r w:rsidRPr="00B67511">
        <w:rPr>
          <w:rFonts w:ascii="Times New Roman" w:eastAsia="Times New Roman" w:hAnsi="Times New Roman" w:cs="Times New Roman"/>
          <w:color w:val="595959" w:themeColor="text1" w:themeTint="A6"/>
          <w:sz w:val="20"/>
          <w:szCs w:val="20"/>
          <w:shd w:val="clear" w:color="auto" w:fill="EEEEEE"/>
        </w:rPr>
        <w:br/>
        <w:t xml:space="preserve">    }</w:t>
      </w:r>
      <w:r w:rsidRPr="00B67511">
        <w:rPr>
          <w:rFonts w:ascii="Times New Roman" w:eastAsia="Times New Roman" w:hAnsi="Times New Roman" w:cs="Times New Roman"/>
          <w:color w:val="595959" w:themeColor="text1" w:themeTint="A6"/>
          <w:sz w:val="20"/>
          <w:szCs w:val="20"/>
          <w:shd w:val="clear" w:color="auto" w:fill="EEEEEE"/>
        </w:rPr>
        <w:br/>
        <w:t>}</w:t>
      </w:r>
      <w:r w:rsidRPr="00B67511">
        <w:rPr>
          <w:rFonts w:ascii="Times New Roman" w:eastAsia="Times New Roman" w:hAnsi="Times New Roman" w:cs="Times New Roman"/>
          <w:color w:val="595959" w:themeColor="text1" w:themeTint="A6"/>
          <w:sz w:val="20"/>
          <w:szCs w:val="20"/>
          <w:shd w:val="clear" w:color="auto" w:fill="EEEEEE"/>
        </w:rPr>
        <w:br/>
      </w:r>
      <w:r w:rsidRPr="00B67511">
        <w:rPr>
          <w:rFonts w:ascii="Times New Roman" w:eastAsia="Times New Roman" w:hAnsi="Times New Roman" w:cs="Times New Roman"/>
          <w:color w:val="595959" w:themeColor="text1" w:themeTint="A6"/>
          <w:sz w:val="20"/>
          <w:szCs w:val="20"/>
          <w:shd w:val="clear" w:color="auto" w:fill="EEEEEE"/>
        </w:rPr>
        <w:br/>
        <w:t xml:space="preserve">public class </w:t>
      </w:r>
      <w:proofErr w:type="spellStart"/>
      <w:r w:rsidRPr="00B67511">
        <w:rPr>
          <w:rFonts w:ascii="Times New Roman" w:eastAsia="Times New Roman" w:hAnsi="Times New Roman" w:cs="Times New Roman"/>
          <w:color w:val="595959" w:themeColor="text1" w:themeTint="A6"/>
          <w:sz w:val="20"/>
          <w:szCs w:val="20"/>
          <w:shd w:val="clear" w:color="auto" w:fill="EEEEEE"/>
        </w:rPr>
        <w:t>TestMethod</w:t>
      </w:r>
      <w:proofErr w:type="spellEnd"/>
      <w:r w:rsidRPr="00B67511">
        <w:rPr>
          <w:rFonts w:ascii="Times New Roman" w:eastAsia="Times New Roman" w:hAnsi="Times New Roman" w:cs="Times New Roman"/>
          <w:color w:val="595959" w:themeColor="text1" w:themeTint="A6"/>
          <w:sz w:val="20"/>
          <w:szCs w:val="20"/>
          <w:shd w:val="clear" w:color="auto" w:fill="EEEEEE"/>
        </w:rPr>
        <w:br/>
        <w:t>{</w:t>
      </w:r>
      <w:r w:rsidRPr="00B67511">
        <w:rPr>
          <w:rFonts w:ascii="Times New Roman" w:eastAsia="Times New Roman" w:hAnsi="Times New Roman" w:cs="Times New Roman"/>
          <w:color w:val="595959" w:themeColor="text1" w:themeTint="A6"/>
          <w:sz w:val="20"/>
          <w:szCs w:val="20"/>
          <w:shd w:val="clear" w:color="auto" w:fill="EEEEEE"/>
        </w:rPr>
        <w:br/>
        <w:t xml:space="preserve">     public static void main (String </w:t>
      </w:r>
      <w:proofErr w:type="spellStart"/>
      <w:r w:rsidRPr="00B67511">
        <w:rPr>
          <w:rFonts w:ascii="Times New Roman" w:eastAsia="Times New Roman" w:hAnsi="Times New Roman" w:cs="Times New Roman"/>
          <w:color w:val="595959" w:themeColor="text1" w:themeTint="A6"/>
          <w:sz w:val="20"/>
          <w:szCs w:val="20"/>
          <w:shd w:val="clear" w:color="auto" w:fill="EEEEEE"/>
        </w:rPr>
        <w:t>args</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 {</w:t>
      </w:r>
      <w:r w:rsidRPr="00B67511">
        <w:rPr>
          <w:rFonts w:ascii="Times New Roman" w:eastAsia="Times New Roman" w:hAnsi="Times New Roman" w:cs="Times New Roman"/>
          <w:color w:val="595959" w:themeColor="text1" w:themeTint="A6"/>
          <w:sz w:val="20"/>
          <w:szCs w:val="20"/>
          <w:shd w:val="clear" w:color="auto" w:fill="EEEEEE"/>
        </w:rPr>
        <w:br/>
        <w:t xml:space="preserve">        // </w:t>
      </w:r>
      <w:proofErr w:type="spellStart"/>
      <w:r w:rsidRPr="00B67511">
        <w:rPr>
          <w:rFonts w:ascii="Times New Roman" w:eastAsia="Times New Roman" w:hAnsi="Times New Roman" w:cs="Times New Roman"/>
          <w:color w:val="595959" w:themeColor="text1" w:themeTint="A6"/>
          <w:sz w:val="20"/>
          <w:szCs w:val="20"/>
          <w:shd w:val="clear" w:color="auto" w:fill="EEEEEE"/>
        </w:rPr>
        <w:t>BaseClass</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reference and object</w:t>
      </w:r>
      <w:r w:rsidRPr="00B67511">
        <w:rPr>
          <w:rFonts w:ascii="Times New Roman" w:eastAsia="Times New Roman" w:hAnsi="Times New Roman" w:cs="Times New Roman"/>
          <w:color w:val="595959" w:themeColor="text1" w:themeTint="A6"/>
          <w:sz w:val="20"/>
          <w:szCs w:val="20"/>
          <w:shd w:val="clear" w:color="auto" w:fill="EEEEEE"/>
        </w:rPr>
        <w:br/>
        <w:t xml:space="preserve">        </w:t>
      </w:r>
      <w:proofErr w:type="spellStart"/>
      <w:r w:rsidRPr="00B67511">
        <w:rPr>
          <w:rFonts w:ascii="Times New Roman" w:eastAsia="Times New Roman" w:hAnsi="Times New Roman" w:cs="Times New Roman"/>
          <w:color w:val="595959" w:themeColor="text1" w:themeTint="A6"/>
          <w:sz w:val="20"/>
          <w:szCs w:val="20"/>
          <w:shd w:val="clear" w:color="auto" w:fill="EEEEEE"/>
        </w:rPr>
        <w:t>BaseClass</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obj1 = new </w:t>
      </w:r>
      <w:proofErr w:type="spellStart"/>
      <w:r w:rsidRPr="00B67511">
        <w:rPr>
          <w:rFonts w:ascii="Times New Roman" w:eastAsia="Times New Roman" w:hAnsi="Times New Roman" w:cs="Times New Roman"/>
          <w:color w:val="595959" w:themeColor="text1" w:themeTint="A6"/>
          <w:sz w:val="20"/>
          <w:szCs w:val="20"/>
          <w:shd w:val="clear" w:color="auto" w:fill="EEEEEE"/>
        </w:rPr>
        <w:t>BaseClass</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w:t>
      </w:r>
      <w:r w:rsidRPr="00B67511">
        <w:rPr>
          <w:rFonts w:ascii="Times New Roman" w:eastAsia="Times New Roman" w:hAnsi="Times New Roman" w:cs="Times New Roman"/>
          <w:color w:val="595959" w:themeColor="text1" w:themeTint="A6"/>
          <w:sz w:val="20"/>
          <w:szCs w:val="20"/>
          <w:shd w:val="clear" w:color="auto" w:fill="EEEEEE"/>
        </w:rPr>
        <w:br/>
        <w:t xml:space="preserve">        // </w:t>
      </w:r>
      <w:proofErr w:type="spellStart"/>
      <w:r w:rsidRPr="00B67511">
        <w:rPr>
          <w:rFonts w:ascii="Times New Roman" w:eastAsia="Times New Roman" w:hAnsi="Times New Roman" w:cs="Times New Roman"/>
          <w:color w:val="595959" w:themeColor="text1" w:themeTint="A6"/>
          <w:sz w:val="20"/>
          <w:szCs w:val="20"/>
          <w:shd w:val="clear" w:color="auto" w:fill="EEEEEE"/>
        </w:rPr>
        <w:t>BaseClass</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reference but </w:t>
      </w:r>
      <w:proofErr w:type="spellStart"/>
      <w:r w:rsidRPr="00B67511">
        <w:rPr>
          <w:rFonts w:ascii="Times New Roman" w:eastAsia="Times New Roman" w:hAnsi="Times New Roman" w:cs="Times New Roman"/>
          <w:color w:val="595959" w:themeColor="text1" w:themeTint="A6"/>
          <w:sz w:val="20"/>
          <w:szCs w:val="20"/>
          <w:shd w:val="clear" w:color="auto" w:fill="EEEEEE"/>
        </w:rPr>
        <w:t>DerivedClass</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object</w:t>
      </w:r>
      <w:r w:rsidRPr="00B67511">
        <w:rPr>
          <w:rFonts w:ascii="Times New Roman" w:eastAsia="Times New Roman" w:hAnsi="Times New Roman" w:cs="Times New Roman"/>
          <w:color w:val="595959" w:themeColor="text1" w:themeTint="A6"/>
          <w:sz w:val="20"/>
          <w:szCs w:val="20"/>
          <w:shd w:val="clear" w:color="auto" w:fill="EEEEEE"/>
        </w:rPr>
        <w:br/>
        <w:t xml:space="preserve">        </w:t>
      </w:r>
      <w:proofErr w:type="spellStart"/>
      <w:r w:rsidRPr="00B67511">
        <w:rPr>
          <w:rFonts w:ascii="Times New Roman" w:eastAsia="Times New Roman" w:hAnsi="Times New Roman" w:cs="Times New Roman"/>
          <w:color w:val="595959" w:themeColor="text1" w:themeTint="A6"/>
          <w:sz w:val="20"/>
          <w:szCs w:val="20"/>
          <w:shd w:val="clear" w:color="auto" w:fill="EEEEEE"/>
        </w:rPr>
        <w:t>BaseClass</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obj2 = new </w:t>
      </w:r>
      <w:proofErr w:type="spellStart"/>
      <w:r w:rsidRPr="00B67511">
        <w:rPr>
          <w:rFonts w:ascii="Times New Roman" w:eastAsia="Times New Roman" w:hAnsi="Times New Roman" w:cs="Times New Roman"/>
          <w:color w:val="595959" w:themeColor="text1" w:themeTint="A6"/>
          <w:sz w:val="20"/>
          <w:szCs w:val="20"/>
          <w:shd w:val="clear" w:color="auto" w:fill="EEEEEE"/>
        </w:rPr>
        <w:t>DerivedClass</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w:t>
      </w:r>
      <w:r w:rsidRPr="00B67511">
        <w:rPr>
          <w:rFonts w:ascii="Times New Roman" w:eastAsia="Times New Roman" w:hAnsi="Times New Roman" w:cs="Times New Roman"/>
          <w:color w:val="595959" w:themeColor="text1" w:themeTint="A6"/>
          <w:sz w:val="20"/>
          <w:szCs w:val="20"/>
          <w:shd w:val="clear" w:color="auto" w:fill="EEEEEE"/>
        </w:rPr>
        <w:br/>
        <w:t xml:space="preserve">        // Calls the method from </w:t>
      </w:r>
      <w:proofErr w:type="spellStart"/>
      <w:r w:rsidRPr="00B67511">
        <w:rPr>
          <w:rFonts w:ascii="Times New Roman" w:eastAsia="Times New Roman" w:hAnsi="Times New Roman" w:cs="Times New Roman"/>
          <w:color w:val="595959" w:themeColor="text1" w:themeTint="A6"/>
          <w:sz w:val="20"/>
          <w:szCs w:val="20"/>
          <w:shd w:val="clear" w:color="auto" w:fill="EEEEEE"/>
        </w:rPr>
        <w:t>BaseClass</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class</w:t>
      </w:r>
      <w:r w:rsidRPr="00B67511">
        <w:rPr>
          <w:rFonts w:ascii="Times New Roman" w:eastAsia="Times New Roman" w:hAnsi="Times New Roman" w:cs="Times New Roman"/>
          <w:color w:val="595959" w:themeColor="text1" w:themeTint="A6"/>
          <w:sz w:val="20"/>
          <w:szCs w:val="20"/>
          <w:shd w:val="clear" w:color="auto" w:fill="EEEEEE"/>
        </w:rPr>
        <w:br/>
        <w:t xml:space="preserve">        obj1.methodToOverride(); </w:t>
      </w:r>
      <w:r w:rsidRPr="00B67511">
        <w:rPr>
          <w:rFonts w:ascii="Times New Roman" w:eastAsia="Times New Roman" w:hAnsi="Times New Roman" w:cs="Times New Roman"/>
          <w:color w:val="595959" w:themeColor="text1" w:themeTint="A6"/>
          <w:sz w:val="20"/>
          <w:szCs w:val="20"/>
          <w:shd w:val="clear" w:color="auto" w:fill="EEEEEE"/>
        </w:rPr>
        <w:br/>
      </w:r>
      <w:r w:rsidRPr="00B67511">
        <w:rPr>
          <w:rFonts w:ascii="Times New Roman" w:eastAsia="Times New Roman" w:hAnsi="Times New Roman" w:cs="Times New Roman"/>
          <w:color w:val="595959" w:themeColor="text1" w:themeTint="A6"/>
          <w:sz w:val="20"/>
          <w:szCs w:val="20"/>
          <w:shd w:val="clear" w:color="auto" w:fill="EEEEEE"/>
        </w:rPr>
        <w:lastRenderedPageBreak/>
        <w:t xml:space="preserve">        //Calls the method from </w:t>
      </w:r>
      <w:proofErr w:type="spellStart"/>
      <w:r w:rsidRPr="00B67511">
        <w:rPr>
          <w:rFonts w:ascii="Times New Roman" w:eastAsia="Times New Roman" w:hAnsi="Times New Roman" w:cs="Times New Roman"/>
          <w:color w:val="595959" w:themeColor="text1" w:themeTint="A6"/>
          <w:sz w:val="20"/>
          <w:szCs w:val="20"/>
          <w:shd w:val="clear" w:color="auto" w:fill="EEEEEE"/>
        </w:rPr>
        <w:t>DerivedClass</w:t>
      </w:r>
      <w:proofErr w:type="spellEnd"/>
      <w:r w:rsidRPr="00B67511">
        <w:rPr>
          <w:rFonts w:ascii="Times New Roman" w:eastAsia="Times New Roman" w:hAnsi="Times New Roman" w:cs="Times New Roman"/>
          <w:color w:val="595959" w:themeColor="text1" w:themeTint="A6"/>
          <w:sz w:val="20"/>
          <w:szCs w:val="20"/>
          <w:shd w:val="clear" w:color="auto" w:fill="EEEEEE"/>
        </w:rPr>
        <w:t xml:space="preserve"> class</w:t>
      </w:r>
      <w:r w:rsidRPr="00B67511">
        <w:rPr>
          <w:rFonts w:ascii="Times New Roman" w:eastAsia="Times New Roman" w:hAnsi="Times New Roman" w:cs="Times New Roman"/>
          <w:color w:val="595959" w:themeColor="text1" w:themeTint="A6"/>
          <w:sz w:val="20"/>
          <w:szCs w:val="20"/>
          <w:shd w:val="clear" w:color="auto" w:fill="EEEEEE"/>
        </w:rPr>
        <w:br/>
        <w:t xml:space="preserve">        obj2.methodToOverride(); </w:t>
      </w:r>
      <w:r w:rsidRPr="00B67511">
        <w:rPr>
          <w:rFonts w:ascii="Times New Roman" w:eastAsia="Times New Roman" w:hAnsi="Times New Roman" w:cs="Times New Roman"/>
          <w:color w:val="595959" w:themeColor="text1" w:themeTint="A6"/>
          <w:sz w:val="20"/>
          <w:szCs w:val="20"/>
          <w:shd w:val="clear" w:color="auto" w:fill="EEEEEE"/>
        </w:rPr>
        <w:br/>
        <w:t xml:space="preserve">     }</w:t>
      </w:r>
      <w:r w:rsidRPr="00B67511">
        <w:rPr>
          <w:rFonts w:ascii="Times New Roman" w:eastAsia="Times New Roman" w:hAnsi="Times New Roman" w:cs="Times New Roman"/>
          <w:color w:val="595959" w:themeColor="text1" w:themeTint="A6"/>
          <w:sz w:val="20"/>
          <w:szCs w:val="20"/>
          <w:shd w:val="clear" w:color="auto" w:fill="EEEEEE"/>
        </w:rPr>
        <w:br/>
        <w:t>}</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Output:</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EEEEEE"/>
        </w:rPr>
        <w:t xml:space="preserve">I'm the method of </w:t>
      </w:r>
      <w:proofErr w:type="spellStart"/>
      <w:r w:rsidRPr="00B67511">
        <w:rPr>
          <w:rFonts w:ascii="Times New Roman" w:eastAsia="Times New Roman" w:hAnsi="Times New Roman" w:cs="Times New Roman"/>
          <w:color w:val="595959" w:themeColor="text1" w:themeTint="A6"/>
          <w:sz w:val="20"/>
          <w:szCs w:val="20"/>
          <w:shd w:val="clear" w:color="auto" w:fill="EEEEEE"/>
        </w:rPr>
        <w:t>BaseClass</w:t>
      </w:r>
      <w:proofErr w:type="spellEnd"/>
      <w:r w:rsidRPr="00B67511">
        <w:rPr>
          <w:rFonts w:ascii="Times New Roman" w:eastAsia="Times New Roman" w:hAnsi="Times New Roman" w:cs="Times New Roman"/>
          <w:color w:val="595959" w:themeColor="text1" w:themeTint="A6"/>
          <w:sz w:val="20"/>
          <w:szCs w:val="20"/>
          <w:shd w:val="clear" w:color="auto" w:fill="EEEEEE"/>
        </w:rPr>
        <w:br/>
        <w:t xml:space="preserve">I'm the method of </w:t>
      </w:r>
      <w:proofErr w:type="spellStart"/>
      <w:r w:rsidRPr="00B67511">
        <w:rPr>
          <w:rFonts w:ascii="Times New Roman" w:eastAsia="Times New Roman" w:hAnsi="Times New Roman" w:cs="Times New Roman"/>
          <w:color w:val="595959" w:themeColor="text1" w:themeTint="A6"/>
          <w:sz w:val="20"/>
          <w:szCs w:val="20"/>
          <w:shd w:val="clear" w:color="auto" w:fill="EEEEEE"/>
        </w:rPr>
        <w:t>DerivedClass</w:t>
      </w:r>
      <w:proofErr w:type="spellEnd"/>
    </w:p>
    <w:p w:rsidR="00002515" w:rsidRDefault="00002515" w:rsidP="00B67511">
      <w:pPr>
        <w:spacing w:after="0" w:line="240" w:lineRule="auto"/>
        <w:jc w:val="both"/>
        <w:rPr>
          <w:rFonts w:ascii="Times New Roman" w:eastAsia="Times New Roman" w:hAnsi="Times New Roman" w:cs="Times New Roman"/>
          <w:bCs/>
          <w:color w:val="595959" w:themeColor="text1" w:themeTint="A6"/>
          <w:sz w:val="20"/>
          <w:szCs w:val="20"/>
          <w:u w:val="single"/>
          <w:shd w:val="clear" w:color="auto" w:fill="FFFFFF"/>
        </w:rPr>
      </w:pPr>
    </w:p>
    <w:p w:rsidR="00B67511" w:rsidRPr="006043CA" w:rsidRDefault="00B67511" w:rsidP="00B67511">
      <w:pPr>
        <w:spacing w:after="0" w:line="240" w:lineRule="auto"/>
        <w:jc w:val="both"/>
        <w:rPr>
          <w:rFonts w:ascii="Times New Roman" w:eastAsia="Times New Roman" w:hAnsi="Times New Roman" w:cs="Times New Roman"/>
          <w:b/>
          <w:color w:val="595959" w:themeColor="text1" w:themeTint="A6"/>
          <w:sz w:val="20"/>
          <w:szCs w:val="20"/>
        </w:rPr>
      </w:pPr>
      <w:proofErr w:type="gramStart"/>
      <w:r w:rsidRPr="006043CA">
        <w:rPr>
          <w:rFonts w:ascii="Times New Roman" w:eastAsia="Times New Roman" w:hAnsi="Times New Roman" w:cs="Times New Roman"/>
          <w:b/>
          <w:bCs/>
          <w:color w:val="595959" w:themeColor="text1" w:themeTint="A6"/>
          <w:sz w:val="20"/>
          <w:szCs w:val="20"/>
          <w:u w:val="single"/>
          <w:shd w:val="clear" w:color="auto" w:fill="FFFFFF"/>
        </w:rPr>
        <w:t>Difference between Abstract Class and Interfaces.</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5050"/>
        <w:gridCol w:w="4470"/>
      </w:tblGrid>
      <w:tr w:rsidR="00EC035D" w:rsidRPr="00EC035D" w:rsidTr="00B67511">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00"/>
              </w:rPr>
              <w:t>Abstract class</w:t>
            </w:r>
          </w:p>
        </w:tc>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bCs/>
                <w:color w:val="595959" w:themeColor="text1" w:themeTint="A6"/>
                <w:sz w:val="20"/>
                <w:szCs w:val="20"/>
                <w:shd w:val="clear" w:color="auto" w:fill="FFFF00"/>
              </w:rPr>
              <w:t>Interface</w:t>
            </w:r>
          </w:p>
        </w:tc>
      </w:tr>
      <w:tr w:rsidR="00EC035D" w:rsidRPr="00EC035D" w:rsidTr="00B67511">
        <w:trPr>
          <w:trHeight w:val="660"/>
        </w:trPr>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1) Abstract class can have abstract and non-abstract methods.</w:t>
            </w:r>
          </w:p>
        </w:tc>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Interface can have only abstract methods.</w:t>
            </w:r>
          </w:p>
        </w:tc>
      </w:tr>
      <w:tr w:rsidR="00EC035D" w:rsidRPr="00EC035D" w:rsidTr="00B67511">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2) Abstract class doesn't support multiple </w:t>
            </w:r>
            <w:proofErr w:type="gramStart"/>
            <w:r w:rsidRPr="00B67511">
              <w:rPr>
                <w:rFonts w:ascii="Times New Roman" w:eastAsia="Times New Roman" w:hAnsi="Times New Roman" w:cs="Times New Roman"/>
                <w:color w:val="595959" w:themeColor="text1" w:themeTint="A6"/>
                <w:sz w:val="20"/>
                <w:szCs w:val="20"/>
                <w:shd w:val="clear" w:color="auto" w:fill="FFFFFF"/>
              </w:rPr>
              <w:t>inheritance</w:t>
            </w:r>
            <w:proofErr w:type="gramEnd"/>
            <w:r w:rsidRPr="00B67511">
              <w:rPr>
                <w:rFonts w:ascii="Times New Roman" w:eastAsia="Times New Roman" w:hAnsi="Times New Roman" w:cs="Times New Roman"/>
                <w:color w:val="595959" w:themeColor="text1" w:themeTint="A6"/>
                <w:sz w:val="20"/>
                <w:szCs w:val="20"/>
                <w:shd w:val="clear" w:color="auto" w:fill="FFFFFF"/>
              </w:rPr>
              <w:t>.</w:t>
            </w:r>
          </w:p>
        </w:tc>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Interface supports multiple </w:t>
            </w:r>
            <w:proofErr w:type="gramStart"/>
            <w:r w:rsidRPr="00B67511">
              <w:rPr>
                <w:rFonts w:ascii="Times New Roman" w:eastAsia="Times New Roman" w:hAnsi="Times New Roman" w:cs="Times New Roman"/>
                <w:color w:val="595959" w:themeColor="text1" w:themeTint="A6"/>
                <w:sz w:val="20"/>
                <w:szCs w:val="20"/>
                <w:shd w:val="clear" w:color="auto" w:fill="FFFFFF"/>
              </w:rPr>
              <w:t>inheritance</w:t>
            </w:r>
            <w:proofErr w:type="gramEnd"/>
            <w:r w:rsidRPr="00B67511">
              <w:rPr>
                <w:rFonts w:ascii="Times New Roman" w:eastAsia="Times New Roman" w:hAnsi="Times New Roman" w:cs="Times New Roman"/>
                <w:color w:val="595959" w:themeColor="text1" w:themeTint="A6"/>
                <w:sz w:val="20"/>
                <w:szCs w:val="20"/>
                <w:shd w:val="clear" w:color="auto" w:fill="FFFFFF"/>
              </w:rPr>
              <w:t>.</w:t>
            </w:r>
          </w:p>
        </w:tc>
      </w:tr>
      <w:tr w:rsidR="00EC035D" w:rsidRPr="00EC035D" w:rsidTr="00B67511">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3) Abstract class can have final, non-final, static and non-static variables.</w:t>
            </w:r>
          </w:p>
        </w:tc>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Interface has only static and final variables.</w:t>
            </w:r>
          </w:p>
        </w:tc>
      </w:tr>
      <w:tr w:rsidR="00EC035D" w:rsidRPr="00EC035D" w:rsidTr="00B67511">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4) Abstract class can have static methods, main method and constructor.</w:t>
            </w:r>
          </w:p>
        </w:tc>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Interface can't have static methods, main method or constructor.</w:t>
            </w:r>
          </w:p>
        </w:tc>
      </w:tr>
      <w:tr w:rsidR="00EC035D" w:rsidRPr="00EC035D" w:rsidTr="00B67511">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5) Abstract class can provide the implementation of interface.</w:t>
            </w:r>
          </w:p>
        </w:tc>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Interface can't provide the implementation of abstract class.</w:t>
            </w:r>
          </w:p>
        </w:tc>
      </w:tr>
      <w:tr w:rsidR="00EC035D" w:rsidRPr="00EC035D" w:rsidTr="00B67511">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6) The abstract keyword is used to declare abstract class.</w:t>
            </w:r>
          </w:p>
        </w:tc>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The interface keyword is used to declare interface.</w:t>
            </w:r>
          </w:p>
        </w:tc>
      </w:tr>
      <w:tr w:rsidR="00EC035D" w:rsidRPr="00EC035D" w:rsidTr="00B67511">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7) Example:</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public abstract class Shape{</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public abstract void draw();</w:t>
            </w:r>
          </w:p>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w:t>
            </w:r>
          </w:p>
        </w:tc>
        <w:tc>
          <w:tcPr>
            <w:tcW w:w="0" w:type="auto"/>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hideMark/>
          </w:tcPr>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Example:</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 xml:space="preserve">public interface </w:t>
            </w:r>
            <w:proofErr w:type="spellStart"/>
            <w:r w:rsidRPr="00B67511">
              <w:rPr>
                <w:rFonts w:ascii="Times New Roman" w:eastAsia="Times New Roman" w:hAnsi="Times New Roman" w:cs="Times New Roman"/>
                <w:color w:val="595959" w:themeColor="text1" w:themeTint="A6"/>
                <w:sz w:val="20"/>
                <w:szCs w:val="20"/>
                <w:shd w:val="clear" w:color="auto" w:fill="FFFFFF"/>
              </w:rPr>
              <w:t>Drawable</w:t>
            </w:r>
            <w:proofErr w:type="spellEnd"/>
            <w:r w:rsidRPr="00B67511">
              <w:rPr>
                <w:rFonts w:ascii="Times New Roman" w:eastAsia="Times New Roman" w:hAnsi="Times New Roman" w:cs="Times New Roman"/>
                <w:color w:val="595959" w:themeColor="text1" w:themeTint="A6"/>
                <w:sz w:val="20"/>
                <w:szCs w:val="20"/>
                <w:shd w:val="clear" w:color="auto" w:fill="FFFFFF"/>
              </w:rPr>
              <w:t>{</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void draw();</w:t>
            </w:r>
          </w:p>
          <w:p w:rsidR="00B67511" w:rsidRPr="00B67511" w:rsidRDefault="00B67511" w:rsidP="00B67511">
            <w:pPr>
              <w:spacing w:after="0" w:line="0" w:lineRule="atLeast"/>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FFFFF"/>
              </w:rPr>
              <w:t>}</w:t>
            </w:r>
          </w:p>
        </w:tc>
      </w:tr>
    </w:tbl>
    <w:p w:rsidR="00B67511" w:rsidRPr="00B67511" w:rsidRDefault="00B67511" w:rsidP="00B67511">
      <w:pPr>
        <w:spacing w:after="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u w:val="single"/>
          <w:shd w:val="clear" w:color="auto" w:fill="FFFFFF"/>
        </w:rPr>
        <w:t>INTERFACE</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Interface </w:t>
      </w:r>
      <w:proofErr w:type="gramStart"/>
      <w:r w:rsidRPr="00B67511">
        <w:rPr>
          <w:rFonts w:ascii="Times New Roman" w:eastAsia="Times New Roman" w:hAnsi="Times New Roman" w:cs="Times New Roman"/>
          <w:color w:val="595959" w:themeColor="text1" w:themeTint="A6"/>
          <w:sz w:val="20"/>
          <w:szCs w:val="20"/>
          <w:shd w:val="clear" w:color="auto" w:fill="FDFFE9"/>
        </w:rPr>
        <w:t>Is</w:t>
      </w:r>
      <w:proofErr w:type="gramEnd"/>
      <w:r w:rsidRPr="00B67511">
        <w:rPr>
          <w:rFonts w:ascii="Times New Roman" w:eastAsia="Times New Roman" w:hAnsi="Times New Roman" w:cs="Times New Roman"/>
          <w:color w:val="595959" w:themeColor="text1" w:themeTint="A6"/>
          <w:sz w:val="20"/>
          <w:szCs w:val="20"/>
          <w:shd w:val="clear" w:color="auto" w:fill="FDFFE9"/>
        </w:rPr>
        <w:t xml:space="preserve"> looks like class but It Is not class. When you implements that Interface In any class then all those Interface rules must be applied on that class. In sort, </w:t>
      </w:r>
      <w:proofErr w:type="gramStart"/>
      <w:r w:rsidRPr="00B67511">
        <w:rPr>
          <w:rFonts w:ascii="Times New Roman" w:eastAsia="Times New Roman" w:hAnsi="Times New Roman" w:cs="Times New Roman"/>
          <w:color w:val="595959" w:themeColor="text1" w:themeTint="A6"/>
          <w:sz w:val="20"/>
          <w:szCs w:val="20"/>
          <w:shd w:val="clear" w:color="auto" w:fill="FDFFE9"/>
        </w:rPr>
        <w:t>If</w:t>
      </w:r>
      <w:proofErr w:type="gramEnd"/>
      <w:r w:rsidRPr="00B67511">
        <w:rPr>
          <w:rFonts w:ascii="Times New Roman" w:eastAsia="Times New Roman" w:hAnsi="Times New Roman" w:cs="Times New Roman"/>
          <w:color w:val="595959" w:themeColor="text1" w:themeTint="A6"/>
          <w:sz w:val="20"/>
          <w:szCs w:val="20"/>
          <w:shd w:val="clear" w:color="auto" w:fill="FDFFE9"/>
        </w:rPr>
        <w:t xml:space="preserve"> you Implement an Interface on class then you must have to override all the methods of Interface In your class.</w:t>
      </w:r>
    </w:p>
    <w:p w:rsidR="00B67511" w:rsidRPr="00B67511" w:rsidRDefault="00B67511" w:rsidP="00B67511">
      <w:pPr>
        <w:spacing w:after="0" w:line="240" w:lineRule="auto"/>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Interface can be </w:t>
      </w:r>
      <w:proofErr w:type="gramStart"/>
      <w:r w:rsidRPr="00B67511">
        <w:rPr>
          <w:rFonts w:ascii="Times New Roman" w:eastAsia="Times New Roman" w:hAnsi="Times New Roman" w:cs="Times New Roman"/>
          <w:color w:val="595959" w:themeColor="text1" w:themeTint="A6"/>
          <w:sz w:val="20"/>
          <w:szCs w:val="20"/>
          <w:shd w:val="clear" w:color="auto" w:fill="FDFFE9"/>
        </w:rPr>
        <w:t>Implemented</w:t>
      </w:r>
      <w:proofErr w:type="gramEnd"/>
      <w:r w:rsidRPr="00B67511">
        <w:rPr>
          <w:rFonts w:ascii="Times New Roman" w:eastAsia="Times New Roman" w:hAnsi="Times New Roman" w:cs="Times New Roman"/>
          <w:color w:val="595959" w:themeColor="text1" w:themeTint="A6"/>
          <w:sz w:val="20"/>
          <w:szCs w:val="20"/>
          <w:shd w:val="clear" w:color="auto" w:fill="FDFFE9"/>
        </w:rPr>
        <w:t xml:space="preserve"> with any class using </w:t>
      </w:r>
      <w:r w:rsidRPr="00B67511">
        <w:rPr>
          <w:rFonts w:ascii="Times New Roman" w:eastAsia="Times New Roman" w:hAnsi="Times New Roman" w:cs="Times New Roman"/>
          <w:i/>
          <w:iCs/>
          <w:color w:val="595959" w:themeColor="text1" w:themeTint="A6"/>
          <w:sz w:val="20"/>
          <w:szCs w:val="20"/>
          <w:shd w:val="clear" w:color="auto" w:fill="FDFFE9"/>
        </w:rPr>
        <w:t xml:space="preserve">implements </w:t>
      </w:r>
      <w:r w:rsidRPr="00B67511">
        <w:rPr>
          <w:rFonts w:ascii="Times New Roman" w:eastAsia="Times New Roman" w:hAnsi="Times New Roman" w:cs="Times New Roman"/>
          <w:color w:val="595959" w:themeColor="text1" w:themeTint="A6"/>
          <w:sz w:val="20"/>
          <w:szCs w:val="20"/>
          <w:shd w:val="clear" w:color="auto" w:fill="FDFFE9"/>
        </w:rPr>
        <w:t>keyword. There are set of rules to be followed for creating an Interface. Let me tell you all these rules first and then give you an example of an Interface.</w:t>
      </w:r>
    </w:p>
    <w:p w:rsidR="00B67511" w:rsidRPr="00B67511" w:rsidRDefault="00B67511" w:rsidP="00B67511">
      <w:pPr>
        <w:numPr>
          <w:ilvl w:val="0"/>
          <w:numId w:val="45"/>
        </w:numPr>
        <w:shd w:val="clear" w:color="auto" w:fill="FDFFE9"/>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Interface </w:t>
      </w:r>
      <w:proofErr w:type="spellStart"/>
      <w:r w:rsidRPr="00B67511">
        <w:rPr>
          <w:rFonts w:ascii="Times New Roman" w:eastAsia="Times New Roman" w:hAnsi="Times New Roman" w:cs="Times New Roman"/>
          <w:color w:val="595959" w:themeColor="text1" w:themeTint="A6"/>
          <w:sz w:val="20"/>
          <w:szCs w:val="20"/>
          <w:shd w:val="clear" w:color="auto" w:fill="FDFFE9"/>
        </w:rPr>
        <w:t>can not</w:t>
      </w:r>
      <w:proofErr w:type="spellEnd"/>
      <w:r w:rsidRPr="00B67511">
        <w:rPr>
          <w:rFonts w:ascii="Times New Roman" w:eastAsia="Times New Roman" w:hAnsi="Times New Roman" w:cs="Times New Roman"/>
          <w:color w:val="595959" w:themeColor="text1" w:themeTint="A6"/>
          <w:sz w:val="20"/>
          <w:szCs w:val="20"/>
          <w:shd w:val="clear" w:color="auto" w:fill="FDFFE9"/>
        </w:rPr>
        <w:t xml:space="preserve"> hold constructor.</w:t>
      </w:r>
    </w:p>
    <w:p w:rsidR="00B67511" w:rsidRPr="00B67511" w:rsidRDefault="00B67511" w:rsidP="00B67511">
      <w:pPr>
        <w:numPr>
          <w:ilvl w:val="0"/>
          <w:numId w:val="45"/>
        </w:numPr>
        <w:shd w:val="clear" w:color="auto" w:fill="FDFFE9"/>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Interface </w:t>
      </w:r>
      <w:proofErr w:type="spellStart"/>
      <w:r w:rsidRPr="00B67511">
        <w:rPr>
          <w:rFonts w:ascii="Times New Roman" w:eastAsia="Times New Roman" w:hAnsi="Times New Roman" w:cs="Times New Roman"/>
          <w:color w:val="595959" w:themeColor="text1" w:themeTint="A6"/>
          <w:sz w:val="20"/>
          <w:szCs w:val="20"/>
          <w:shd w:val="clear" w:color="auto" w:fill="FDFFE9"/>
        </w:rPr>
        <w:t>can not</w:t>
      </w:r>
      <w:proofErr w:type="spellEnd"/>
      <w:r w:rsidRPr="00B67511">
        <w:rPr>
          <w:rFonts w:ascii="Times New Roman" w:eastAsia="Times New Roman" w:hAnsi="Times New Roman" w:cs="Times New Roman"/>
          <w:color w:val="595959" w:themeColor="text1" w:themeTint="A6"/>
          <w:sz w:val="20"/>
          <w:szCs w:val="20"/>
          <w:shd w:val="clear" w:color="auto" w:fill="FDFFE9"/>
        </w:rPr>
        <w:t xml:space="preserve"> hold instance fields/variables.</w:t>
      </w:r>
    </w:p>
    <w:p w:rsidR="00B67511" w:rsidRPr="00B67511" w:rsidRDefault="00B67511" w:rsidP="00B67511">
      <w:pPr>
        <w:numPr>
          <w:ilvl w:val="0"/>
          <w:numId w:val="45"/>
        </w:numPr>
        <w:shd w:val="clear" w:color="auto" w:fill="FDFFE9"/>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Interface </w:t>
      </w:r>
      <w:proofErr w:type="spellStart"/>
      <w:r w:rsidRPr="00B67511">
        <w:rPr>
          <w:rFonts w:ascii="Times New Roman" w:eastAsia="Times New Roman" w:hAnsi="Times New Roman" w:cs="Times New Roman"/>
          <w:color w:val="595959" w:themeColor="text1" w:themeTint="A6"/>
          <w:sz w:val="20"/>
          <w:szCs w:val="20"/>
          <w:shd w:val="clear" w:color="auto" w:fill="FDFFE9"/>
        </w:rPr>
        <w:t>can not</w:t>
      </w:r>
      <w:proofErr w:type="spellEnd"/>
      <w:r w:rsidRPr="00B67511">
        <w:rPr>
          <w:rFonts w:ascii="Times New Roman" w:eastAsia="Times New Roman" w:hAnsi="Times New Roman" w:cs="Times New Roman"/>
          <w:color w:val="595959" w:themeColor="text1" w:themeTint="A6"/>
          <w:sz w:val="20"/>
          <w:szCs w:val="20"/>
          <w:shd w:val="clear" w:color="auto" w:fill="FDFFE9"/>
        </w:rPr>
        <w:t xml:space="preserve"> hold static methods.</w:t>
      </w:r>
    </w:p>
    <w:p w:rsidR="00B67511" w:rsidRPr="00B67511" w:rsidRDefault="00B67511" w:rsidP="00B67511">
      <w:pPr>
        <w:numPr>
          <w:ilvl w:val="0"/>
          <w:numId w:val="45"/>
        </w:numPr>
        <w:shd w:val="clear" w:color="auto" w:fill="FDFFE9"/>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You </w:t>
      </w:r>
      <w:proofErr w:type="spellStart"/>
      <w:r w:rsidRPr="00B67511">
        <w:rPr>
          <w:rFonts w:ascii="Times New Roman" w:eastAsia="Times New Roman" w:hAnsi="Times New Roman" w:cs="Times New Roman"/>
          <w:color w:val="595959" w:themeColor="text1" w:themeTint="A6"/>
          <w:sz w:val="20"/>
          <w:szCs w:val="20"/>
          <w:shd w:val="clear" w:color="auto" w:fill="FDFFE9"/>
        </w:rPr>
        <w:t>can not</w:t>
      </w:r>
      <w:proofErr w:type="spellEnd"/>
      <w:r w:rsidRPr="00B67511">
        <w:rPr>
          <w:rFonts w:ascii="Times New Roman" w:eastAsia="Times New Roman" w:hAnsi="Times New Roman" w:cs="Times New Roman"/>
          <w:color w:val="595959" w:themeColor="text1" w:themeTint="A6"/>
          <w:sz w:val="20"/>
          <w:szCs w:val="20"/>
          <w:shd w:val="clear" w:color="auto" w:fill="FDFFE9"/>
        </w:rPr>
        <w:t xml:space="preserve"> instantiate/create object of an Interface.</w:t>
      </w:r>
    </w:p>
    <w:p w:rsidR="00B67511" w:rsidRPr="00B67511" w:rsidRDefault="00B67511" w:rsidP="00B67511">
      <w:pPr>
        <w:numPr>
          <w:ilvl w:val="0"/>
          <w:numId w:val="45"/>
        </w:numPr>
        <w:shd w:val="clear" w:color="auto" w:fill="FDFFE9"/>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Variables </w:t>
      </w:r>
      <w:proofErr w:type="gramStart"/>
      <w:r w:rsidRPr="00B67511">
        <w:rPr>
          <w:rFonts w:ascii="Times New Roman" w:eastAsia="Times New Roman" w:hAnsi="Times New Roman" w:cs="Times New Roman"/>
          <w:color w:val="595959" w:themeColor="text1" w:themeTint="A6"/>
          <w:sz w:val="20"/>
          <w:szCs w:val="20"/>
          <w:shd w:val="clear" w:color="auto" w:fill="FDFFE9"/>
        </w:rPr>
        <w:t>Inside</w:t>
      </w:r>
      <w:proofErr w:type="gramEnd"/>
      <w:r w:rsidRPr="00B67511">
        <w:rPr>
          <w:rFonts w:ascii="Times New Roman" w:eastAsia="Times New Roman" w:hAnsi="Times New Roman" w:cs="Times New Roman"/>
          <w:color w:val="595959" w:themeColor="text1" w:themeTint="A6"/>
          <w:sz w:val="20"/>
          <w:szCs w:val="20"/>
          <w:shd w:val="clear" w:color="auto" w:fill="FDFFE9"/>
        </w:rPr>
        <w:t xml:space="preserve"> Interface must be static and mandatory to initialize the variable.</w:t>
      </w:r>
    </w:p>
    <w:p w:rsidR="00B67511" w:rsidRPr="00B67511" w:rsidRDefault="00B67511" w:rsidP="00B67511">
      <w:pPr>
        <w:numPr>
          <w:ilvl w:val="0"/>
          <w:numId w:val="45"/>
        </w:numPr>
        <w:shd w:val="clear" w:color="auto" w:fill="FDFFE9"/>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Any class can </w:t>
      </w:r>
      <w:proofErr w:type="gramStart"/>
      <w:r w:rsidRPr="00B67511">
        <w:rPr>
          <w:rFonts w:ascii="Times New Roman" w:eastAsia="Times New Roman" w:hAnsi="Times New Roman" w:cs="Times New Roman"/>
          <w:color w:val="595959" w:themeColor="text1" w:themeTint="A6"/>
          <w:sz w:val="20"/>
          <w:szCs w:val="20"/>
          <w:shd w:val="clear" w:color="auto" w:fill="FDFFE9"/>
        </w:rPr>
        <w:t>Implement</w:t>
      </w:r>
      <w:proofErr w:type="gramEnd"/>
      <w:r w:rsidRPr="00B67511">
        <w:rPr>
          <w:rFonts w:ascii="Times New Roman" w:eastAsia="Times New Roman" w:hAnsi="Times New Roman" w:cs="Times New Roman"/>
          <w:color w:val="595959" w:themeColor="text1" w:themeTint="A6"/>
          <w:sz w:val="20"/>
          <w:szCs w:val="20"/>
          <w:shd w:val="clear" w:color="auto" w:fill="FDFFE9"/>
        </w:rPr>
        <w:t xml:space="preserve"> Interface but </w:t>
      </w:r>
      <w:proofErr w:type="spellStart"/>
      <w:r w:rsidRPr="00B67511">
        <w:rPr>
          <w:rFonts w:ascii="Times New Roman" w:eastAsia="Times New Roman" w:hAnsi="Times New Roman" w:cs="Times New Roman"/>
          <w:color w:val="595959" w:themeColor="text1" w:themeTint="A6"/>
          <w:sz w:val="20"/>
          <w:szCs w:val="20"/>
          <w:shd w:val="clear" w:color="auto" w:fill="FDFFE9"/>
        </w:rPr>
        <w:t>can not</w:t>
      </w:r>
      <w:proofErr w:type="spellEnd"/>
      <w:r w:rsidRPr="00B67511">
        <w:rPr>
          <w:rFonts w:ascii="Times New Roman" w:eastAsia="Times New Roman" w:hAnsi="Times New Roman" w:cs="Times New Roman"/>
          <w:color w:val="595959" w:themeColor="text1" w:themeTint="A6"/>
          <w:sz w:val="20"/>
          <w:szCs w:val="20"/>
          <w:shd w:val="clear" w:color="auto" w:fill="FDFFE9"/>
        </w:rPr>
        <w:t xml:space="preserve"> extend Interface.</w:t>
      </w:r>
    </w:p>
    <w:p w:rsidR="00B67511" w:rsidRPr="00B67511" w:rsidRDefault="00B67511" w:rsidP="00B67511">
      <w:pPr>
        <w:numPr>
          <w:ilvl w:val="0"/>
          <w:numId w:val="45"/>
        </w:numPr>
        <w:shd w:val="clear" w:color="auto" w:fill="FDFFE9"/>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Can write body less methods Inside Interface.</w:t>
      </w:r>
    </w:p>
    <w:p w:rsidR="00B67511" w:rsidRPr="00B67511" w:rsidRDefault="00B67511" w:rsidP="00B67511">
      <w:pPr>
        <w:numPr>
          <w:ilvl w:val="0"/>
          <w:numId w:val="45"/>
        </w:numPr>
        <w:shd w:val="clear" w:color="auto" w:fill="FDFFE9"/>
        <w:spacing w:after="0" w:line="240" w:lineRule="auto"/>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By default all the methods and variables of Interface are public so no need to provide access modifiers.</w:t>
      </w:r>
    </w:p>
    <w:p w:rsidR="00B67511" w:rsidRPr="00B67511" w:rsidRDefault="00B67511" w:rsidP="00B67511">
      <w:pPr>
        <w:spacing w:after="240" w:line="240" w:lineRule="auto"/>
        <w:rPr>
          <w:rFonts w:ascii="Times New Roman" w:eastAsia="Times New Roman" w:hAnsi="Times New Roman" w:cs="Times New Roman"/>
          <w:color w:val="595959" w:themeColor="text1" w:themeTint="A6"/>
          <w:sz w:val="20"/>
          <w:szCs w:val="20"/>
        </w:rPr>
      </w:pPr>
    </w:p>
    <w:p w:rsidR="00B67511" w:rsidRPr="00B67511" w:rsidRDefault="00B67511" w:rsidP="00B67511">
      <w:pPr>
        <w:spacing w:after="0" w:line="240" w:lineRule="auto"/>
        <w:ind w:left="40" w:right="40"/>
        <w:jc w:val="both"/>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u w:val="single"/>
          <w:shd w:val="clear" w:color="auto" w:fill="FFFFFF"/>
        </w:rPr>
        <w:t>Interview Questions:</w:t>
      </w:r>
    </w:p>
    <w:p w:rsidR="00B67511" w:rsidRPr="00B67511" w:rsidRDefault="00B67511" w:rsidP="00B67511">
      <w:pPr>
        <w:numPr>
          <w:ilvl w:val="0"/>
          <w:numId w:val="46"/>
        </w:numPr>
        <w:shd w:val="clear" w:color="auto" w:fill="FDFFE9"/>
        <w:spacing w:after="0" w:line="240" w:lineRule="auto"/>
        <w:ind w:right="4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Tell me about yourself, I am more interested to know why QA?</w:t>
      </w:r>
    </w:p>
    <w:p w:rsidR="00B67511" w:rsidRPr="00B67511" w:rsidRDefault="00B67511" w:rsidP="00B67511">
      <w:pPr>
        <w:numPr>
          <w:ilvl w:val="0"/>
          <w:numId w:val="46"/>
        </w:numPr>
        <w:shd w:val="clear" w:color="auto" w:fill="FDFFE9"/>
        <w:spacing w:after="0" w:line="240" w:lineRule="auto"/>
        <w:ind w:right="4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Difference b/w IOS and Android testing? According to you which one is </w:t>
      </w:r>
      <w:proofErr w:type="gramStart"/>
      <w:r w:rsidRPr="00B67511">
        <w:rPr>
          <w:rFonts w:ascii="Times New Roman" w:eastAsia="Times New Roman" w:hAnsi="Times New Roman" w:cs="Times New Roman"/>
          <w:color w:val="595959" w:themeColor="text1" w:themeTint="A6"/>
          <w:sz w:val="20"/>
          <w:szCs w:val="20"/>
          <w:shd w:val="clear" w:color="auto" w:fill="FDFFE9"/>
        </w:rPr>
        <w:t>tougher ?</w:t>
      </w:r>
      <w:proofErr w:type="gramEnd"/>
    </w:p>
    <w:p w:rsidR="00B67511" w:rsidRPr="00B67511" w:rsidRDefault="00B67511" w:rsidP="00B67511">
      <w:pPr>
        <w:numPr>
          <w:ilvl w:val="0"/>
          <w:numId w:val="46"/>
        </w:numPr>
        <w:shd w:val="clear" w:color="auto" w:fill="FDFFE9"/>
        <w:spacing w:after="0" w:line="240" w:lineRule="auto"/>
        <w:ind w:right="4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 xml:space="preserve">Suppose you have one fresher, one </w:t>
      </w:r>
      <w:proofErr w:type="spellStart"/>
      <w:r w:rsidRPr="00B67511">
        <w:rPr>
          <w:rFonts w:ascii="Times New Roman" w:eastAsia="Times New Roman" w:hAnsi="Times New Roman" w:cs="Times New Roman"/>
          <w:color w:val="595959" w:themeColor="text1" w:themeTint="A6"/>
          <w:sz w:val="20"/>
          <w:szCs w:val="20"/>
          <w:shd w:val="clear" w:color="auto" w:fill="FDFFE9"/>
        </w:rPr>
        <w:t>mid level</w:t>
      </w:r>
      <w:proofErr w:type="spellEnd"/>
      <w:r w:rsidRPr="00B67511">
        <w:rPr>
          <w:rFonts w:ascii="Times New Roman" w:eastAsia="Times New Roman" w:hAnsi="Times New Roman" w:cs="Times New Roman"/>
          <w:color w:val="595959" w:themeColor="text1" w:themeTint="A6"/>
          <w:sz w:val="20"/>
          <w:szCs w:val="20"/>
          <w:shd w:val="clear" w:color="auto" w:fill="FDFFE9"/>
        </w:rPr>
        <w:t xml:space="preserve"> or another senior level, how would you define their </w:t>
      </w:r>
      <w:proofErr w:type="gramStart"/>
      <w:r w:rsidRPr="00B67511">
        <w:rPr>
          <w:rFonts w:ascii="Times New Roman" w:eastAsia="Times New Roman" w:hAnsi="Times New Roman" w:cs="Times New Roman"/>
          <w:color w:val="595959" w:themeColor="text1" w:themeTint="A6"/>
          <w:sz w:val="20"/>
          <w:szCs w:val="20"/>
          <w:shd w:val="clear" w:color="auto" w:fill="FDFFE9"/>
        </w:rPr>
        <w:t>KPIs.</w:t>
      </w:r>
      <w:proofErr w:type="gramEnd"/>
    </w:p>
    <w:p w:rsidR="00B67511" w:rsidRPr="00B67511" w:rsidRDefault="00B67511" w:rsidP="00B67511">
      <w:pPr>
        <w:numPr>
          <w:ilvl w:val="0"/>
          <w:numId w:val="46"/>
        </w:numPr>
        <w:shd w:val="clear" w:color="auto" w:fill="FDFFE9"/>
        <w:spacing w:after="0" w:line="240" w:lineRule="auto"/>
        <w:ind w:right="4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Top two qualities as scrum master?</w:t>
      </w:r>
    </w:p>
    <w:p w:rsidR="00B67511" w:rsidRPr="00B67511" w:rsidRDefault="00B67511" w:rsidP="00B67511">
      <w:pPr>
        <w:numPr>
          <w:ilvl w:val="0"/>
          <w:numId w:val="46"/>
        </w:numPr>
        <w:shd w:val="clear" w:color="auto" w:fill="FDFFE9"/>
        <w:spacing w:after="0" w:line="240" w:lineRule="auto"/>
        <w:ind w:right="4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How would you help your QA to perform manual testing in a fastest ways?</w:t>
      </w:r>
    </w:p>
    <w:p w:rsidR="00B67511" w:rsidRPr="00B67511" w:rsidRDefault="00B67511" w:rsidP="00B67511">
      <w:pPr>
        <w:numPr>
          <w:ilvl w:val="0"/>
          <w:numId w:val="46"/>
        </w:numPr>
        <w:shd w:val="clear" w:color="auto" w:fill="FDFFE9"/>
        <w:spacing w:after="0" w:line="240" w:lineRule="auto"/>
        <w:ind w:right="40"/>
        <w:jc w:val="both"/>
        <w:textAlignment w:val="baseline"/>
        <w:rPr>
          <w:rFonts w:ascii="Times New Roman" w:eastAsia="Times New Roman" w:hAnsi="Times New Roman" w:cs="Times New Roman"/>
          <w:color w:val="595959" w:themeColor="text1" w:themeTint="A6"/>
          <w:sz w:val="20"/>
          <w:szCs w:val="20"/>
        </w:rPr>
      </w:pPr>
      <w:r w:rsidRPr="00B67511">
        <w:rPr>
          <w:rFonts w:ascii="Times New Roman" w:eastAsia="Times New Roman" w:hAnsi="Times New Roman" w:cs="Times New Roman"/>
          <w:color w:val="595959" w:themeColor="text1" w:themeTint="A6"/>
          <w:sz w:val="20"/>
          <w:szCs w:val="20"/>
          <w:shd w:val="clear" w:color="auto" w:fill="FDFFE9"/>
        </w:rPr>
        <w:t>We are looking for Mobile Automation tester? Tell me your exposure on that?</w:t>
      </w:r>
    </w:p>
    <w:p w:rsidR="00317F32" w:rsidRDefault="00317F32" w:rsidP="00317F32">
      <w:pPr>
        <w:shd w:val="clear" w:color="auto" w:fill="FFFFFF"/>
        <w:spacing w:after="0" w:line="240" w:lineRule="auto"/>
        <w:rPr>
          <w:rFonts w:ascii="Verdana" w:eastAsia="Times New Roman" w:hAnsi="Verdana" w:cs="Times New Roman"/>
          <w:b/>
          <w:bCs/>
          <w:i/>
          <w:iCs/>
          <w:color w:val="666666"/>
          <w:sz w:val="24"/>
          <w:szCs w:val="24"/>
        </w:rPr>
      </w:pPr>
    </w:p>
    <w:p w:rsidR="00317F32" w:rsidRPr="00534240" w:rsidRDefault="00317F32" w:rsidP="00317F32">
      <w:pPr>
        <w:shd w:val="clear" w:color="auto" w:fill="FFFFFF"/>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b/>
          <w:bCs/>
          <w:i/>
          <w:iCs/>
          <w:color w:val="666666"/>
          <w:sz w:val="18"/>
          <w:szCs w:val="18"/>
        </w:rPr>
        <w:t xml:space="preserve">Difference between </w:t>
      </w:r>
      <w:proofErr w:type="spellStart"/>
      <w:r w:rsidRPr="00534240">
        <w:rPr>
          <w:rFonts w:ascii="Verdana" w:eastAsia="Times New Roman" w:hAnsi="Verdana" w:cs="Times New Roman"/>
          <w:b/>
          <w:bCs/>
          <w:i/>
          <w:iCs/>
          <w:color w:val="666666"/>
          <w:sz w:val="18"/>
          <w:szCs w:val="18"/>
        </w:rPr>
        <w:t>Adhoc</w:t>
      </w:r>
      <w:proofErr w:type="spellEnd"/>
      <w:r w:rsidRPr="00534240">
        <w:rPr>
          <w:rFonts w:ascii="Verdana" w:eastAsia="Times New Roman" w:hAnsi="Verdana" w:cs="Times New Roman"/>
          <w:b/>
          <w:bCs/>
          <w:i/>
          <w:iCs/>
          <w:color w:val="666666"/>
          <w:sz w:val="18"/>
          <w:szCs w:val="18"/>
        </w:rPr>
        <w:t xml:space="preserve"> and Exploratory Testing</w:t>
      </w:r>
    </w:p>
    <w:p w:rsidR="00317F32" w:rsidRPr="00534240" w:rsidRDefault="00317F32" w:rsidP="00317F32">
      <w:pPr>
        <w:shd w:val="clear" w:color="auto" w:fill="FFFFFF"/>
        <w:spacing w:after="0" w:line="240" w:lineRule="auto"/>
        <w:rPr>
          <w:rFonts w:ascii="Trebuchet MS" w:eastAsia="Times New Roman" w:hAnsi="Trebuchet MS" w:cs="Times New Roman"/>
          <w:color w:val="666666"/>
          <w:sz w:val="18"/>
          <w:szCs w:val="18"/>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4680"/>
        <w:gridCol w:w="4788"/>
      </w:tblGrid>
      <w:tr w:rsidR="00317F32" w:rsidRPr="00534240" w:rsidTr="000A3520">
        <w:trPr>
          <w:trHeight w:val="368"/>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           </w:t>
            </w:r>
            <w:proofErr w:type="spellStart"/>
            <w:r w:rsidRPr="00534240">
              <w:rPr>
                <w:rFonts w:ascii="Verdana" w:eastAsia="Times New Roman" w:hAnsi="Verdana" w:cs="Times New Roman"/>
                <w:color w:val="666666"/>
                <w:sz w:val="18"/>
                <w:szCs w:val="18"/>
              </w:rPr>
              <w:t>Adhoc</w:t>
            </w:r>
            <w:proofErr w:type="spellEnd"/>
            <w:r w:rsidRPr="00534240">
              <w:rPr>
                <w:rFonts w:ascii="Verdana" w:eastAsia="Times New Roman" w:hAnsi="Verdana" w:cs="Times New Roman"/>
                <w:color w:val="666666"/>
                <w:sz w:val="18"/>
                <w:szCs w:val="18"/>
              </w:rPr>
              <w:t xml:space="preserve"> Testing</w:t>
            </w:r>
          </w:p>
        </w:tc>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            Exploratory Testing</w:t>
            </w:r>
          </w:p>
        </w:tc>
      </w:tr>
      <w:tr w:rsidR="00317F32" w:rsidRPr="00534240" w:rsidTr="000A3520">
        <w:trPr>
          <w:trHeight w:val="620"/>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 xml:space="preserve">1. </w:t>
            </w:r>
            <w:proofErr w:type="spellStart"/>
            <w:r w:rsidRPr="00534240">
              <w:rPr>
                <w:rFonts w:ascii="Verdana" w:eastAsia="Times New Roman" w:hAnsi="Verdana" w:cs="Times New Roman"/>
                <w:color w:val="666666"/>
                <w:sz w:val="18"/>
                <w:szCs w:val="18"/>
              </w:rPr>
              <w:t>Adhoc</w:t>
            </w:r>
            <w:proofErr w:type="spellEnd"/>
            <w:r w:rsidRPr="00534240">
              <w:rPr>
                <w:rFonts w:ascii="Verdana" w:eastAsia="Times New Roman" w:hAnsi="Verdana" w:cs="Times New Roman"/>
                <w:color w:val="666666"/>
                <w:sz w:val="18"/>
                <w:szCs w:val="18"/>
              </w:rPr>
              <w:t xml:space="preserve"> Testing means learn the application than test it.</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1. Exploratory Testing means test the application while learning.</w:t>
            </w:r>
          </w:p>
        </w:tc>
      </w:tr>
      <w:tr w:rsidR="00317F32" w:rsidRPr="00534240" w:rsidTr="000A3520">
        <w:trPr>
          <w:trHeight w:val="890"/>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 xml:space="preserve">2. In </w:t>
            </w:r>
            <w:proofErr w:type="spellStart"/>
            <w:r w:rsidRPr="00534240">
              <w:rPr>
                <w:rFonts w:ascii="Verdana" w:eastAsia="Times New Roman" w:hAnsi="Verdana" w:cs="Times New Roman"/>
                <w:color w:val="666666"/>
                <w:sz w:val="18"/>
                <w:szCs w:val="18"/>
              </w:rPr>
              <w:t>Adhoc</w:t>
            </w:r>
            <w:proofErr w:type="spellEnd"/>
            <w:r w:rsidRPr="00534240">
              <w:rPr>
                <w:rFonts w:ascii="Verdana" w:eastAsia="Times New Roman" w:hAnsi="Verdana" w:cs="Times New Roman"/>
                <w:color w:val="666666"/>
                <w:sz w:val="18"/>
                <w:szCs w:val="18"/>
              </w:rPr>
              <w:t xml:space="preserve"> Testing QA is always asked to test an application </w:t>
            </w:r>
            <w:r w:rsidRPr="00534240">
              <w:rPr>
                <w:rFonts w:ascii="Verdana" w:eastAsia="Times New Roman" w:hAnsi="Verdana" w:cs="Times New Roman"/>
                <w:b/>
                <w:color w:val="666666"/>
                <w:sz w:val="18"/>
                <w:szCs w:val="18"/>
              </w:rPr>
              <w:t>with</w:t>
            </w:r>
            <w:r w:rsidRPr="00534240">
              <w:rPr>
                <w:rFonts w:ascii="Verdana" w:eastAsia="Times New Roman" w:hAnsi="Verdana" w:cs="Times New Roman"/>
                <w:color w:val="666666"/>
                <w:sz w:val="18"/>
                <w:szCs w:val="18"/>
              </w:rPr>
              <w:t xml:space="preserve"> detailed set of documents.</w:t>
            </w:r>
          </w:p>
          <w:p w:rsidR="00317F32" w:rsidRPr="00534240" w:rsidRDefault="00317F32" w:rsidP="000A3520">
            <w:pPr>
              <w:spacing w:after="0" w:line="240" w:lineRule="auto"/>
              <w:rPr>
                <w:rFonts w:ascii="Trebuchet MS" w:eastAsia="Times New Roman" w:hAnsi="Trebuchet MS" w:cs="Times New Roman"/>
                <w:color w:val="666666"/>
                <w:sz w:val="18"/>
                <w:szCs w:val="18"/>
              </w:rPr>
            </w:pP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17F32" w:rsidRPr="00534240" w:rsidRDefault="00317F32" w:rsidP="000A3520">
            <w:pPr>
              <w:spacing w:after="0" w:line="240" w:lineRule="auto"/>
              <w:rPr>
                <w:rFonts w:ascii="Verdana" w:eastAsia="Times New Roman" w:hAnsi="Verdana" w:cs="Times New Roman"/>
                <w:color w:val="666666"/>
                <w:sz w:val="18"/>
                <w:szCs w:val="18"/>
              </w:rPr>
            </w:pPr>
            <w:r w:rsidRPr="00534240">
              <w:rPr>
                <w:rFonts w:ascii="Verdana" w:eastAsia="Times New Roman" w:hAnsi="Verdana" w:cs="Times New Roman"/>
                <w:color w:val="666666"/>
                <w:sz w:val="18"/>
                <w:szCs w:val="18"/>
              </w:rPr>
              <w:t xml:space="preserve">2. In Exploratory Testing QA is always asked to test an application </w:t>
            </w:r>
            <w:r w:rsidRPr="00534240">
              <w:rPr>
                <w:rFonts w:ascii="Verdana" w:eastAsia="Times New Roman" w:hAnsi="Verdana" w:cs="Times New Roman"/>
                <w:b/>
                <w:color w:val="666666"/>
                <w:sz w:val="18"/>
                <w:szCs w:val="18"/>
              </w:rPr>
              <w:t>without</w:t>
            </w:r>
            <w:r w:rsidRPr="00534240">
              <w:rPr>
                <w:rFonts w:ascii="Verdana" w:eastAsia="Times New Roman" w:hAnsi="Verdana" w:cs="Times New Roman"/>
                <w:color w:val="666666"/>
                <w:sz w:val="18"/>
                <w:szCs w:val="18"/>
              </w:rPr>
              <w:t xml:space="preserve"> any specific set of documents.</w:t>
            </w:r>
          </w:p>
          <w:p w:rsidR="00317F32" w:rsidRPr="00534240" w:rsidRDefault="00317F32" w:rsidP="000A3520">
            <w:pPr>
              <w:spacing w:after="0" w:line="240" w:lineRule="auto"/>
              <w:rPr>
                <w:rFonts w:ascii="Trebuchet MS" w:eastAsia="Times New Roman" w:hAnsi="Trebuchet MS" w:cs="Times New Roman"/>
                <w:color w:val="666666"/>
                <w:sz w:val="18"/>
                <w:szCs w:val="18"/>
              </w:rPr>
            </w:pPr>
          </w:p>
        </w:tc>
      </w:tr>
      <w:tr w:rsidR="00317F32" w:rsidRPr="00534240" w:rsidTr="000A3520">
        <w:trPr>
          <w:trHeight w:val="1340"/>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3. In this Testing we always gather information regarding the software/application from complete possible sources and document and then test the application/software.</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3. In this Testing we gather the information, and also document and test the application simultaneously.</w:t>
            </w:r>
          </w:p>
        </w:tc>
      </w:tr>
      <w:tr w:rsidR="00317F32" w:rsidRPr="00534240" w:rsidTr="000A3520">
        <w:trPr>
          <w:trHeight w:val="800"/>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 xml:space="preserve">4. </w:t>
            </w:r>
            <w:r w:rsidRPr="00534240">
              <w:rPr>
                <w:rFonts w:ascii="Verdana" w:eastAsia="Times New Roman" w:hAnsi="Verdana" w:cs="Times New Roman"/>
                <w:b/>
                <w:color w:val="666666"/>
                <w:sz w:val="18"/>
                <w:szCs w:val="18"/>
              </w:rPr>
              <w:t xml:space="preserve">In </w:t>
            </w:r>
            <w:proofErr w:type="spellStart"/>
            <w:r w:rsidRPr="00534240">
              <w:rPr>
                <w:rFonts w:ascii="Verdana" w:eastAsia="Times New Roman" w:hAnsi="Verdana" w:cs="Times New Roman"/>
                <w:b/>
                <w:color w:val="666666"/>
                <w:sz w:val="18"/>
                <w:szCs w:val="18"/>
              </w:rPr>
              <w:t>Adhoc</w:t>
            </w:r>
            <w:proofErr w:type="spellEnd"/>
            <w:r w:rsidRPr="00534240">
              <w:rPr>
                <w:rFonts w:ascii="Verdana" w:eastAsia="Times New Roman" w:hAnsi="Verdana" w:cs="Times New Roman"/>
                <w:b/>
                <w:color w:val="666666"/>
                <w:sz w:val="18"/>
                <w:szCs w:val="18"/>
              </w:rPr>
              <w:t xml:space="preserve"> Testing tester should have good knowledge about the application in order to test the software.</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 xml:space="preserve">4. In Exploratory Testing tester should </w:t>
            </w:r>
            <w:r w:rsidRPr="00534240">
              <w:rPr>
                <w:rFonts w:ascii="Verdana" w:eastAsia="Times New Roman" w:hAnsi="Verdana" w:cs="Times New Roman"/>
                <w:b/>
                <w:color w:val="666666"/>
                <w:sz w:val="18"/>
                <w:szCs w:val="18"/>
              </w:rPr>
              <w:t>increases their knowledge by exploring the application/software.</w:t>
            </w:r>
          </w:p>
        </w:tc>
      </w:tr>
      <w:tr w:rsidR="00317F32" w:rsidRPr="00534240" w:rsidTr="000A3520">
        <w:trPr>
          <w:trHeight w:val="620"/>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5. In this testing testers have significant testing of the software before test it.</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5. In this testing testers may be learning the software before testing it.</w:t>
            </w:r>
          </w:p>
        </w:tc>
      </w:tr>
      <w:tr w:rsidR="00317F32" w:rsidRPr="00534240" w:rsidTr="000A3520">
        <w:trPr>
          <w:trHeight w:val="350"/>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6. It is not considered as a type of any.</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 xml:space="preserve">6. It is considered as a type of </w:t>
            </w:r>
            <w:proofErr w:type="spellStart"/>
            <w:r w:rsidRPr="00534240">
              <w:rPr>
                <w:rFonts w:ascii="Verdana" w:eastAsia="Times New Roman" w:hAnsi="Verdana" w:cs="Times New Roman"/>
                <w:color w:val="666666"/>
                <w:sz w:val="18"/>
                <w:szCs w:val="18"/>
              </w:rPr>
              <w:t>Adhoc</w:t>
            </w:r>
            <w:proofErr w:type="spellEnd"/>
            <w:r w:rsidRPr="00534240">
              <w:rPr>
                <w:rFonts w:ascii="Verdana" w:eastAsia="Times New Roman" w:hAnsi="Verdana" w:cs="Times New Roman"/>
                <w:color w:val="666666"/>
                <w:sz w:val="18"/>
                <w:szCs w:val="18"/>
              </w:rPr>
              <w:t xml:space="preserve"> Testing</w:t>
            </w:r>
          </w:p>
        </w:tc>
      </w:tr>
      <w:tr w:rsidR="00317F32" w:rsidRPr="00534240" w:rsidTr="000A3520">
        <w:trPr>
          <w:trHeight w:val="350"/>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7. It is not an approach to testing.</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17F32" w:rsidRPr="00534240" w:rsidRDefault="00317F32" w:rsidP="000A3520">
            <w:pPr>
              <w:spacing w:after="0" w:line="240" w:lineRule="auto"/>
              <w:rPr>
                <w:rFonts w:ascii="Trebuchet MS" w:eastAsia="Times New Roman" w:hAnsi="Trebuchet MS" w:cs="Times New Roman"/>
                <w:color w:val="666666"/>
                <w:sz w:val="18"/>
                <w:szCs w:val="18"/>
              </w:rPr>
            </w:pPr>
            <w:r w:rsidRPr="00534240">
              <w:rPr>
                <w:rFonts w:ascii="Verdana" w:eastAsia="Times New Roman" w:hAnsi="Verdana" w:cs="Times New Roman"/>
                <w:color w:val="666666"/>
                <w:sz w:val="18"/>
                <w:szCs w:val="18"/>
              </w:rPr>
              <w:t>7. It is an approach, not a technique.</w:t>
            </w:r>
          </w:p>
        </w:tc>
      </w:tr>
    </w:tbl>
    <w:p w:rsidR="00317F32" w:rsidRDefault="00317F32" w:rsidP="00317F32">
      <w:pPr>
        <w:shd w:val="clear" w:color="auto" w:fill="FFFFFF"/>
        <w:spacing w:before="180" w:after="180" w:line="240" w:lineRule="auto"/>
        <w:rPr>
          <w:rFonts w:ascii="Times New Roman" w:eastAsia="Times New Roman" w:hAnsi="Times New Roman" w:cs="Times New Roman"/>
          <w:color w:val="4A5458"/>
        </w:rPr>
      </w:pPr>
    </w:p>
    <w:p w:rsidR="00317F32" w:rsidRDefault="009754D3" w:rsidP="00317F32">
      <w:pPr>
        <w:numPr>
          <w:ilvl w:val="0"/>
          <w:numId w:val="47"/>
        </w:numPr>
        <w:spacing w:after="0" w:line="312" w:lineRule="atLeast"/>
        <w:ind w:left="0"/>
        <w:textAlignment w:val="top"/>
        <w:rPr>
          <w:rFonts w:ascii="Open Sans" w:hAnsi="Open Sans"/>
          <w:color w:val="5E5E5E"/>
        </w:rPr>
      </w:pPr>
      <w:hyperlink r:id="rId71" w:tgtFrame="_blank" w:history="1">
        <w:r w:rsidR="00317F32">
          <w:rPr>
            <w:rStyle w:val="Hyperlink"/>
            <w:rFonts w:ascii="Open Sans" w:hAnsi="Open Sans"/>
            <w:b/>
            <w:bCs/>
            <w:color w:val="2D9BDB"/>
            <w:bdr w:val="none" w:sz="0" w:space="0" w:color="auto" w:frame="1"/>
          </w:rPr>
          <w:t>Ad Hoc Testing</w:t>
        </w:r>
      </w:hyperlink>
      <w:r w:rsidR="00317F32">
        <w:rPr>
          <w:rFonts w:ascii="Open Sans" w:hAnsi="Open Sans"/>
          <w:color w:val="5E5E5E"/>
        </w:rPr>
        <w:t> implies learning of the software before its testing. During Exploratory Testing, you learn and test the software simultaneously.</w:t>
      </w:r>
    </w:p>
    <w:p w:rsidR="00317F32" w:rsidRDefault="00317F32" w:rsidP="00317F32">
      <w:pPr>
        <w:numPr>
          <w:ilvl w:val="0"/>
          <w:numId w:val="47"/>
        </w:numPr>
        <w:spacing w:before="180" w:after="0" w:line="312" w:lineRule="atLeast"/>
        <w:ind w:left="0"/>
        <w:textAlignment w:val="top"/>
        <w:rPr>
          <w:rFonts w:ascii="Open Sans" w:hAnsi="Open Sans"/>
          <w:color w:val="5E5E5E"/>
        </w:rPr>
      </w:pPr>
      <w:r>
        <w:rPr>
          <w:rFonts w:ascii="Open Sans" w:hAnsi="Open Sans"/>
          <w:color w:val="5E5E5E"/>
        </w:rPr>
        <w:t xml:space="preserve">Before Ad Hoc Testing, we collect data on the particular software from different resources, and then we start the testing. During Exploratory Testing, we </w:t>
      </w:r>
      <w:r w:rsidRPr="00161BD1">
        <w:rPr>
          <w:rFonts w:ascii="Open Sans" w:hAnsi="Open Sans"/>
          <w:b/>
          <w:color w:val="5E5E5E"/>
        </w:rPr>
        <w:t>collect data and perform the testing at the same time.</w:t>
      </w:r>
    </w:p>
    <w:p w:rsidR="00317F32" w:rsidRDefault="00317F32" w:rsidP="00317F32">
      <w:pPr>
        <w:numPr>
          <w:ilvl w:val="0"/>
          <w:numId w:val="47"/>
        </w:numPr>
        <w:spacing w:before="180" w:after="0" w:line="312" w:lineRule="atLeast"/>
        <w:ind w:left="0"/>
        <w:textAlignment w:val="top"/>
        <w:rPr>
          <w:rFonts w:ascii="Open Sans" w:hAnsi="Open Sans"/>
          <w:color w:val="5E5E5E"/>
        </w:rPr>
      </w:pPr>
      <w:r>
        <w:rPr>
          <w:rFonts w:ascii="Open Sans" w:hAnsi="Open Sans"/>
          <w:color w:val="5E5E5E"/>
        </w:rPr>
        <w:t>For Ad Hoc Testing it is necessary to know the software well. For Exploratory Testing you have to gain your knowledge in course of work with the software.</w:t>
      </w:r>
    </w:p>
    <w:p w:rsidR="00317F32" w:rsidRDefault="00317F32" w:rsidP="00317F32">
      <w:pPr>
        <w:numPr>
          <w:ilvl w:val="0"/>
          <w:numId w:val="47"/>
        </w:numPr>
        <w:spacing w:before="180" w:after="0" w:line="312" w:lineRule="atLeast"/>
        <w:ind w:left="0"/>
        <w:textAlignment w:val="top"/>
        <w:rPr>
          <w:rFonts w:ascii="Open Sans" w:hAnsi="Open Sans"/>
          <w:color w:val="5E5E5E"/>
        </w:rPr>
      </w:pPr>
      <w:r>
        <w:rPr>
          <w:rFonts w:ascii="Open Sans" w:hAnsi="Open Sans"/>
          <w:color w:val="5E5E5E"/>
        </w:rPr>
        <w:t>Before Ad Hoc Testing, you need to perform considerable software testing. Before Exploratory Testing of the software, you may learn this software.</w:t>
      </w:r>
    </w:p>
    <w:p w:rsidR="00317F32" w:rsidRDefault="00317F32" w:rsidP="00317F32">
      <w:pPr>
        <w:numPr>
          <w:ilvl w:val="0"/>
          <w:numId w:val="47"/>
        </w:numPr>
        <w:spacing w:before="180" w:after="0" w:line="312" w:lineRule="atLeast"/>
        <w:ind w:left="0"/>
        <w:textAlignment w:val="top"/>
        <w:rPr>
          <w:rFonts w:ascii="Open Sans" w:hAnsi="Open Sans"/>
          <w:color w:val="5E5E5E"/>
        </w:rPr>
      </w:pPr>
      <w:r>
        <w:rPr>
          <w:rFonts w:ascii="Open Sans" w:hAnsi="Open Sans"/>
          <w:color w:val="5E5E5E"/>
        </w:rPr>
        <w:t>Exploratory Testing is a type of Ad Hoc Testing. Ad Hoc Testing is an independent testing type.</w:t>
      </w:r>
    </w:p>
    <w:p w:rsidR="00317F32" w:rsidRDefault="00317F32" w:rsidP="00317F32">
      <w:pPr>
        <w:spacing w:before="180" w:after="0" w:line="312" w:lineRule="atLeast"/>
        <w:textAlignment w:val="top"/>
        <w:rPr>
          <w:rFonts w:ascii="Open Sans" w:hAnsi="Open Sans"/>
          <w:color w:val="5E5E5E"/>
        </w:rPr>
      </w:pPr>
    </w:p>
    <w:p w:rsidR="00317F32" w:rsidRPr="002D1079" w:rsidRDefault="00317F32" w:rsidP="00317F32">
      <w:pPr>
        <w:spacing w:before="180" w:after="0" w:line="312" w:lineRule="atLeast"/>
        <w:textAlignment w:val="top"/>
        <w:rPr>
          <w:rFonts w:ascii="Open Sans" w:hAnsi="Open Sans"/>
          <w:b/>
          <w:color w:val="5E5E5E"/>
        </w:rPr>
      </w:pPr>
      <w:r w:rsidRPr="002D1079">
        <w:rPr>
          <w:rFonts w:ascii="Open Sans" w:hAnsi="Open Sans"/>
          <w:b/>
          <w:color w:val="5E5E5E"/>
        </w:rPr>
        <w:t>Ad Hoc Testing is not considered to be testing approach. Exploratory Testing is an approach.</w:t>
      </w:r>
    </w:p>
    <w:p w:rsidR="00317F32" w:rsidRDefault="00317F32" w:rsidP="00317F32">
      <w:pPr>
        <w:pStyle w:val="NormalWeb"/>
        <w:spacing w:before="0" w:beforeAutospacing="0" w:after="0" w:afterAutospacing="0"/>
        <w:textAlignment w:val="baseline"/>
        <w:rPr>
          <w:rStyle w:val="Strong"/>
          <w:rFonts w:ascii="inherit" w:hAnsi="inherit" w:cs="Arial"/>
          <w:color w:val="242729"/>
          <w:sz w:val="23"/>
          <w:szCs w:val="23"/>
          <w:bdr w:val="none" w:sz="0" w:space="0" w:color="auto" w:frame="1"/>
        </w:rPr>
      </w:pPr>
    </w:p>
    <w:p w:rsidR="00317F32" w:rsidRDefault="00317F32" w:rsidP="00317F32">
      <w:pPr>
        <w:pStyle w:val="NormalWeb"/>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Exploratory Testing</w:t>
      </w:r>
      <w:r>
        <w:rPr>
          <w:rFonts w:ascii="inherit" w:hAnsi="inherit" w:cs="Arial"/>
          <w:color w:val="242729"/>
          <w:sz w:val="23"/>
          <w:szCs w:val="23"/>
        </w:rPr>
        <w:t xml:space="preserve"> is a testing approach that allows you to apply your ability and skill as a tester in a powerful way. Testers have to understand the application first by exploring the application, finding out about the software. Exploratory testing is a simultaneous process of test design and test execution all done at the same time. The focus of exploratory testing is more on testing as a </w:t>
      </w:r>
      <w:r>
        <w:rPr>
          <w:rFonts w:ascii="inherit" w:hAnsi="inherit" w:cs="Arial"/>
          <w:color w:val="242729"/>
          <w:sz w:val="23"/>
          <w:szCs w:val="23"/>
        </w:rPr>
        <w:lastRenderedPageBreak/>
        <w:t>"thinking" activity. See it </w:t>
      </w:r>
      <w:hyperlink r:id="rId72" w:history="1">
        <w:r>
          <w:rPr>
            <w:rStyle w:val="Hyperlink"/>
            <w:rFonts w:ascii="inherit" w:hAnsi="inherit" w:cs="Arial"/>
            <w:color w:val="18529A"/>
            <w:sz w:val="23"/>
            <w:szCs w:val="23"/>
            <w:bdr w:val="none" w:sz="0" w:space="0" w:color="auto" w:frame="1"/>
          </w:rPr>
          <w:t>Pros and Cons</w:t>
        </w:r>
      </w:hyperlink>
      <w:r>
        <w:rPr>
          <w:rFonts w:ascii="inherit" w:hAnsi="inherit" w:cs="Arial"/>
          <w:color w:val="242729"/>
          <w:sz w:val="23"/>
          <w:szCs w:val="23"/>
        </w:rPr>
        <w:t>. It is a bit formal process than Ad-hoc testing. </w:t>
      </w:r>
      <w:hyperlink r:id="rId73" w:history="1">
        <w:r>
          <w:rPr>
            <w:rStyle w:val="Hyperlink"/>
            <w:rFonts w:ascii="inherit" w:hAnsi="inherit" w:cs="Arial"/>
            <w:color w:val="18529A"/>
            <w:sz w:val="23"/>
            <w:szCs w:val="23"/>
            <w:bdr w:val="none" w:sz="0" w:space="0" w:color="auto" w:frame="1"/>
          </w:rPr>
          <w:t>Sometimes it is referred as improved version of Ad-hoc</w:t>
        </w:r>
      </w:hyperlink>
      <w:r>
        <w:rPr>
          <w:rFonts w:ascii="inherit" w:hAnsi="inherit" w:cs="Arial"/>
          <w:color w:val="242729"/>
          <w:sz w:val="23"/>
          <w:szCs w:val="23"/>
        </w:rPr>
        <w:t>.</w:t>
      </w:r>
    </w:p>
    <w:p w:rsidR="00317F32" w:rsidRDefault="00317F32" w:rsidP="00317F32">
      <w:pPr>
        <w:pStyle w:val="NormalWeb"/>
        <w:spacing w:before="0" w:beforeAutospacing="0" w:after="0" w:afterAutospacing="0"/>
        <w:textAlignment w:val="baseline"/>
        <w:rPr>
          <w:rStyle w:val="Strong"/>
          <w:rFonts w:ascii="inherit" w:hAnsi="inherit" w:cs="Arial"/>
          <w:color w:val="242729"/>
          <w:sz w:val="23"/>
          <w:szCs w:val="23"/>
          <w:bdr w:val="none" w:sz="0" w:space="0" w:color="auto" w:frame="1"/>
        </w:rPr>
      </w:pPr>
    </w:p>
    <w:p w:rsidR="00317F32" w:rsidRDefault="00317F32" w:rsidP="00317F32">
      <w:pPr>
        <w:pStyle w:val="NormalWeb"/>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Ad-hoc</w:t>
      </w:r>
      <w:r>
        <w:rPr>
          <w:rFonts w:ascii="inherit" w:hAnsi="inherit" w:cs="Arial"/>
          <w:color w:val="242729"/>
          <w:sz w:val="23"/>
          <w:szCs w:val="23"/>
        </w:rPr>
        <w:t xml:space="preserve"> testing is an informal testing type with </w:t>
      </w:r>
      <w:r w:rsidRPr="009F6117">
        <w:rPr>
          <w:rFonts w:ascii="inherit" w:hAnsi="inherit" w:cs="Arial"/>
          <w:b/>
          <w:color w:val="242729"/>
          <w:sz w:val="23"/>
          <w:szCs w:val="23"/>
        </w:rPr>
        <w:t>an aim to break the system</w:t>
      </w:r>
      <w:r>
        <w:rPr>
          <w:rFonts w:ascii="inherit" w:hAnsi="inherit" w:cs="Arial"/>
          <w:color w:val="242729"/>
          <w:sz w:val="23"/>
          <w:szCs w:val="23"/>
        </w:rPr>
        <w:t xml:space="preserve">. This testing is usually an unplanned </w:t>
      </w:r>
      <w:proofErr w:type="gramStart"/>
      <w:r>
        <w:rPr>
          <w:rFonts w:ascii="inherit" w:hAnsi="inherit" w:cs="Arial"/>
          <w:color w:val="242729"/>
          <w:sz w:val="23"/>
          <w:szCs w:val="23"/>
        </w:rPr>
        <w:t>activity .</w:t>
      </w:r>
      <w:proofErr w:type="gramEnd"/>
      <w:r>
        <w:rPr>
          <w:rFonts w:ascii="inherit" w:hAnsi="inherit" w:cs="Arial"/>
          <w:color w:val="242729"/>
          <w:sz w:val="23"/>
          <w:szCs w:val="23"/>
        </w:rPr>
        <w:t xml:space="preserve"> It does not follow any test design techniques to create test cases. This testing is primarily performed if the knowledge of testers in the system under test is very high. This testing requires no documentation/ planning /process to be followed. Usually </w:t>
      </w:r>
      <w:hyperlink r:id="rId74" w:history="1">
        <w:r>
          <w:rPr>
            <w:rStyle w:val="Hyperlink"/>
            <w:rFonts w:ascii="inherit" w:hAnsi="inherit" w:cs="Arial"/>
            <w:color w:val="18529A"/>
            <w:sz w:val="23"/>
            <w:szCs w:val="23"/>
            <w:bdr w:val="none" w:sz="0" w:space="0" w:color="auto" w:frame="1"/>
          </w:rPr>
          <w:t>Ad-Hoc</w:t>
        </w:r>
      </w:hyperlink>
      <w:r>
        <w:rPr>
          <w:rFonts w:ascii="inherit" w:hAnsi="inherit" w:cs="Arial"/>
          <w:color w:val="242729"/>
          <w:sz w:val="23"/>
          <w:szCs w:val="23"/>
        </w:rPr>
        <w:t> testing is performed after the formal test execution. </w:t>
      </w:r>
      <w:hyperlink r:id="rId75" w:history="1">
        <w:r>
          <w:rPr>
            <w:rStyle w:val="Hyperlink"/>
            <w:rFonts w:ascii="inherit" w:hAnsi="inherit" w:cs="Arial"/>
            <w:color w:val="18529A"/>
            <w:sz w:val="23"/>
            <w:szCs w:val="23"/>
            <w:bdr w:val="none" w:sz="0" w:space="0" w:color="auto" w:frame="1"/>
          </w:rPr>
          <w:t>It has following types</w:t>
        </w:r>
      </w:hyperlink>
      <w:r>
        <w:rPr>
          <w:rFonts w:ascii="inherit" w:hAnsi="inherit" w:cs="Arial"/>
          <w:color w:val="242729"/>
          <w:sz w:val="23"/>
          <w:szCs w:val="23"/>
        </w:rPr>
        <w:t>:-</w:t>
      </w:r>
    </w:p>
    <w:p w:rsidR="00317F32" w:rsidRDefault="00317F32" w:rsidP="00317F32">
      <w:pPr>
        <w:numPr>
          <w:ilvl w:val="0"/>
          <w:numId w:val="48"/>
        </w:numPr>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Buddy testing</w:t>
      </w:r>
    </w:p>
    <w:p w:rsidR="00317F32" w:rsidRDefault="00317F32" w:rsidP="00317F32">
      <w:pPr>
        <w:numPr>
          <w:ilvl w:val="0"/>
          <w:numId w:val="48"/>
        </w:numPr>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Pair Testing</w:t>
      </w:r>
    </w:p>
    <w:p w:rsidR="00317F32" w:rsidRDefault="00317F32" w:rsidP="00317F32">
      <w:pPr>
        <w:numPr>
          <w:ilvl w:val="0"/>
          <w:numId w:val="48"/>
        </w:numPr>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Monkey Testing</w:t>
      </w:r>
    </w:p>
    <w:p w:rsidR="00317F32" w:rsidRDefault="00317F32" w:rsidP="00317F32">
      <w:pPr>
        <w:spacing w:after="0" w:line="240" w:lineRule="auto"/>
        <w:ind w:left="450"/>
        <w:textAlignment w:val="baseline"/>
        <w:rPr>
          <w:rFonts w:ascii="inherit" w:hAnsi="inherit" w:cs="Arial"/>
          <w:color w:val="242729"/>
          <w:sz w:val="23"/>
          <w:szCs w:val="23"/>
        </w:rPr>
      </w:pPr>
    </w:p>
    <w:p w:rsidR="00317F32" w:rsidRDefault="00317F32" w:rsidP="00317F32">
      <w:pPr>
        <w:spacing w:after="0" w:line="240" w:lineRule="auto"/>
        <w:textAlignment w:val="baseline"/>
        <w:rPr>
          <w:rFonts w:ascii="inherit" w:hAnsi="inherit" w:cs="Arial"/>
          <w:color w:val="242729"/>
          <w:sz w:val="23"/>
          <w:szCs w:val="23"/>
        </w:rPr>
      </w:pPr>
      <w:r w:rsidRPr="001D67EA">
        <w:rPr>
          <w:rFonts w:ascii="inherit" w:hAnsi="inherit" w:cs="Arial"/>
          <w:color w:val="242729"/>
          <w:sz w:val="23"/>
          <w:szCs w:val="23"/>
        </w:rPr>
        <w:t>Ad-hoc testing is itself known as </w:t>
      </w:r>
      <w:r w:rsidRPr="001D67EA">
        <w:rPr>
          <w:rStyle w:val="Strong"/>
          <w:rFonts w:ascii="inherit" w:hAnsi="inherit" w:cs="Arial"/>
          <w:color w:val="242729"/>
          <w:sz w:val="23"/>
          <w:szCs w:val="23"/>
          <w:bdr w:val="none" w:sz="0" w:space="0" w:color="auto" w:frame="1"/>
        </w:rPr>
        <w:t>Monkey</w:t>
      </w:r>
      <w:r w:rsidRPr="001D67EA">
        <w:rPr>
          <w:rFonts w:ascii="inherit" w:hAnsi="inherit" w:cs="Arial"/>
          <w:color w:val="242729"/>
          <w:sz w:val="23"/>
          <w:szCs w:val="23"/>
        </w:rPr>
        <w:t> or </w:t>
      </w:r>
      <w:r w:rsidRPr="001D67EA">
        <w:rPr>
          <w:rStyle w:val="Strong"/>
          <w:rFonts w:ascii="inherit" w:hAnsi="inherit" w:cs="Arial"/>
          <w:color w:val="242729"/>
          <w:sz w:val="23"/>
          <w:szCs w:val="23"/>
          <w:bdr w:val="none" w:sz="0" w:space="0" w:color="auto" w:frame="1"/>
        </w:rPr>
        <w:t>Random</w:t>
      </w:r>
      <w:r w:rsidRPr="001D67EA">
        <w:rPr>
          <w:rFonts w:ascii="inherit" w:hAnsi="inherit" w:cs="Arial"/>
          <w:color w:val="242729"/>
          <w:sz w:val="23"/>
          <w:szCs w:val="23"/>
        </w:rPr>
        <w:t> testing.</w:t>
      </w:r>
    </w:p>
    <w:p w:rsidR="00317F32" w:rsidRPr="00262054" w:rsidRDefault="00317F32" w:rsidP="00317F32">
      <w:pPr>
        <w:spacing w:after="0" w:line="240" w:lineRule="auto"/>
        <w:textAlignment w:val="baseline"/>
        <w:rPr>
          <w:rFonts w:ascii="inherit" w:hAnsi="inherit" w:cs="Arial"/>
          <w:color w:val="242729"/>
          <w:sz w:val="18"/>
          <w:szCs w:val="18"/>
        </w:rPr>
      </w:pPr>
    </w:p>
    <w:p w:rsidR="00317F32" w:rsidRPr="00262054" w:rsidRDefault="00317F32" w:rsidP="00317F32">
      <w:pPr>
        <w:shd w:val="clear" w:color="auto" w:fill="FFFFFF"/>
        <w:spacing w:after="0" w:line="240" w:lineRule="auto"/>
        <w:textAlignment w:val="baseline"/>
        <w:rPr>
          <w:rFonts w:ascii="Arial" w:eastAsia="Times New Roman" w:hAnsi="Arial" w:cs="Arial"/>
          <w:color w:val="242729"/>
          <w:sz w:val="18"/>
          <w:szCs w:val="18"/>
        </w:rPr>
      </w:pPr>
      <w:r w:rsidRPr="00262054">
        <w:rPr>
          <w:rFonts w:ascii="inherit" w:eastAsia="Times New Roman" w:hAnsi="inherit" w:cs="Arial"/>
          <w:bCs/>
          <w:color w:val="242729"/>
          <w:sz w:val="18"/>
          <w:szCs w:val="18"/>
          <w:bdr w:val="none" w:sz="0" w:space="0" w:color="auto" w:frame="1"/>
        </w:rPr>
        <w:t>Exploratory testing</w:t>
      </w:r>
      <w:r w:rsidRPr="00262054">
        <w:rPr>
          <w:rFonts w:ascii="Arial" w:eastAsia="Times New Roman" w:hAnsi="Arial" w:cs="Arial"/>
          <w:color w:val="242729"/>
          <w:sz w:val="18"/>
          <w:szCs w:val="18"/>
        </w:rPr>
        <w:t> involves the simultaneous learning, test design and test execution.</w:t>
      </w:r>
    </w:p>
    <w:p w:rsidR="00317F32" w:rsidRPr="00262054" w:rsidRDefault="00317F32" w:rsidP="00317F32">
      <w:pPr>
        <w:shd w:val="clear" w:color="auto" w:fill="FFFFFF"/>
        <w:spacing w:after="240" w:line="240" w:lineRule="auto"/>
        <w:textAlignment w:val="baseline"/>
        <w:rPr>
          <w:rFonts w:ascii="Arial" w:eastAsia="Times New Roman" w:hAnsi="Arial" w:cs="Arial"/>
          <w:color w:val="242729"/>
          <w:sz w:val="18"/>
          <w:szCs w:val="18"/>
        </w:rPr>
      </w:pPr>
      <w:r w:rsidRPr="00262054">
        <w:rPr>
          <w:rFonts w:ascii="Arial" w:eastAsia="Times New Roman" w:hAnsi="Arial" w:cs="Arial"/>
          <w:color w:val="242729"/>
          <w:sz w:val="18"/>
          <w:szCs w:val="18"/>
        </w:rPr>
        <w:t>If you're working out the random inputs while you're in session and then learning something about the system behavior from the outputs, then you're conducting monkey tests inside an exploratory testing session.</w:t>
      </w:r>
    </w:p>
    <w:p w:rsidR="00317F32" w:rsidRPr="00262054" w:rsidRDefault="00317F32" w:rsidP="00317F32">
      <w:pPr>
        <w:shd w:val="clear" w:color="auto" w:fill="FFFFFF"/>
        <w:spacing w:after="0" w:line="240" w:lineRule="auto"/>
        <w:textAlignment w:val="baseline"/>
        <w:rPr>
          <w:rFonts w:ascii="Arial" w:eastAsia="Times New Roman" w:hAnsi="Arial" w:cs="Arial"/>
          <w:color w:val="242729"/>
          <w:sz w:val="18"/>
          <w:szCs w:val="18"/>
        </w:rPr>
      </w:pPr>
      <w:r w:rsidRPr="00262054">
        <w:rPr>
          <w:rFonts w:ascii="inherit" w:eastAsia="Times New Roman" w:hAnsi="inherit" w:cs="Arial"/>
          <w:bCs/>
          <w:color w:val="242729"/>
          <w:sz w:val="18"/>
          <w:szCs w:val="18"/>
          <w:bdr w:val="none" w:sz="0" w:space="0" w:color="auto" w:frame="1"/>
        </w:rPr>
        <w:t>Ad-hoc</w:t>
      </w:r>
      <w:r w:rsidRPr="00262054">
        <w:rPr>
          <w:rFonts w:ascii="Arial" w:eastAsia="Times New Roman" w:hAnsi="Arial" w:cs="Arial"/>
          <w:color w:val="242729"/>
          <w:sz w:val="18"/>
          <w:szCs w:val="18"/>
        </w:rPr>
        <w:t> testing refers to whether the test was planned or not.</w:t>
      </w:r>
    </w:p>
    <w:p w:rsidR="00317F32" w:rsidRPr="00262054" w:rsidRDefault="00317F32" w:rsidP="00317F32">
      <w:pPr>
        <w:spacing w:after="0" w:line="240" w:lineRule="auto"/>
        <w:textAlignment w:val="baseline"/>
        <w:rPr>
          <w:rFonts w:ascii="inherit" w:hAnsi="inherit" w:cs="Arial"/>
          <w:color w:val="242729"/>
          <w:sz w:val="18"/>
          <w:szCs w:val="18"/>
        </w:rPr>
      </w:pPr>
      <w:r w:rsidRPr="00262054">
        <w:rPr>
          <w:rFonts w:ascii="Arial" w:eastAsia="Times New Roman" w:hAnsi="Arial" w:cs="Arial"/>
          <w:color w:val="242729"/>
          <w:sz w:val="18"/>
          <w:szCs w:val="18"/>
        </w:rPr>
        <w:t>Both monkey tests and exploratory test sessions can be planned or unplanned, thus either can be ad-hoc</w:t>
      </w:r>
    </w:p>
    <w:p w:rsidR="00A96C99" w:rsidRPr="00262054" w:rsidRDefault="00B67511" w:rsidP="00A96C99">
      <w:pPr>
        <w:pStyle w:val="Heading2"/>
        <w:rPr>
          <w:sz w:val="22"/>
          <w:szCs w:val="22"/>
        </w:rPr>
      </w:pPr>
      <w:r w:rsidRPr="00EC035D">
        <w:rPr>
          <w:color w:val="595959" w:themeColor="text1" w:themeTint="A6"/>
          <w:sz w:val="20"/>
          <w:szCs w:val="20"/>
        </w:rPr>
        <w:br/>
      </w:r>
      <w:proofErr w:type="gramStart"/>
      <w:r w:rsidR="00A96C99" w:rsidRPr="00262054">
        <w:rPr>
          <w:sz w:val="22"/>
          <w:szCs w:val="22"/>
        </w:rPr>
        <w:t>Difference between authentication and authorization.</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7"/>
        <w:gridCol w:w="4093"/>
      </w:tblGrid>
      <w:tr w:rsidR="00A96C99" w:rsidTr="000A3520">
        <w:trPr>
          <w:tblCellSpacing w:w="15" w:type="dxa"/>
        </w:trPr>
        <w:tc>
          <w:tcPr>
            <w:tcW w:w="0" w:type="auto"/>
            <w:vAlign w:val="center"/>
            <w:hideMark/>
          </w:tcPr>
          <w:p w:rsidR="00A96C99" w:rsidRDefault="00A96C99" w:rsidP="000A3520">
            <w:pPr>
              <w:jc w:val="center"/>
              <w:rPr>
                <w:sz w:val="24"/>
                <w:szCs w:val="24"/>
              </w:rPr>
            </w:pPr>
            <w:r>
              <w:rPr>
                <w:b/>
                <w:bCs/>
              </w:rPr>
              <w:t>Authentication</w:t>
            </w:r>
          </w:p>
        </w:tc>
        <w:tc>
          <w:tcPr>
            <w:tcW w:w="0" w:type="auto"/>
            <w:vAlign w:val="center"/>
            <w:hideMark/>
          </w:tcPr>
          <w:p w:rsidR="00A96C99" w:rsidRDefault="00A96C99" w:rsidP="000A3520">
            <w:pPr>
              <w:jc w:val="center"/>
              <w:rPr>
                <w:sz w:val="24"/>
                <w:szCs w:val="24"/>
              </w:rPr>
            </w:pPr>
            <w:r>
              <w:rPr>
                <w:b/>
                <w:bCs/>
              </w:rPr>
              <w:t>Authorization</w:t>
            </w:r>
          </w:p>
        </w:tc>
      </w:tr>
      <w:tr w:rsidR="00A96C99" w:rsidTr="000A3520">
        <w:trPr>
          <w:tblCellSpacing w:w="15" w:type="dxa"/>
        </w:trPr>
        <w:tc>
          <w:tcPr>
            <w:tcW w:w="0" w:type="auto"/>
            <w:vAlign w:val="center"/>
            <w:hideMark/>
          </w:tcPr>
          <w:p w:rsidR="00A96C99" w:rsidRDefault="00A96C99" w:rsidP="000A3520">
            <w:pPr>
              <w:rPr>
                <w:sz w:val="24"/>
                <w:szCs w:val="24"/>
              </w:rPr>
            </w:pPr>
            <w:r>
              <w:t>It is the process of verifying the identity of a user.</w:t>
            </w:r>
          </w:p>
        </w:tc>
        <w:tc>
          <w:tcPr>
            <w:tcW w:w="0" w:type="auto"/>
            <w:vAlign w:val="center"/>
            <w:hideMark/>
          </w:tcPr>
          <w:p w:rsidR="00A96C99" w:rsidRDefault="00A96C99" w:rsidP="000A3520">
            <w:pPr>
              <w:rPr>
                <w:sz w:val="24"/>
                <w:szCs w:val="24"/>
              </w:rPr>
            </w:pPr>
            <w:r>
              <w:t>It is the process of checking whether the user has the access rights to the system.</w:t>
            </w:r>
          </w:p>
        </w:tc>
      </w:tr>
      <w:tr w:rsidR="00A96C99" w:rsidTr="000A3520">
        <w:trPr>
          <w:tblCellSpacing w:w="15" w:type="dxa"/>
        </w:trPr>
        <w:tc>
          <w:tcPr>
            <w:tcW w:w="0" w:type="auto"/>
            <w:vAlign w:val="center"/>
            <w:hideMark/>
          </w:tcPr>
          <w:p w:rsidR="00A96C99" w:rsidRDefault="00A96C99" w:rsidP="000A3520">
            <w:pPr>
              <w:rPr>
                <w:sz w:val="24"/>
                <w:szCs w:val="24"/>
              </w:rPr>
            </w:pPr>
            <w:r>
              <w:t>It always proceeds to authorization.</w:t>
            </w:r>
          </w:p>
        </w:tc>
        <w:tc>
          <w:tcPr>
            <w:tcW w:w="0" w:type="auto"/>
            <w:vAlign w:val="center"/>
            <w:hideMark/>
          </w:tcPr>
          <w:p w:rsidR="00A96C99" w:rsidRDefault="00A96C99" w:rsidP="000A3520">
            <w:pPr>
              <w:rPr>
                <w:sz w:val="24"/>
                <w:szCs w:val="24"/>
              </w:rPr>
            </w:pPr>
            <w:r>
              <w:t>It is the process of allowing an authenticated user access to resources.</w:t>
            </w:r>
          </w:p>
        </w:tc>
      </w:tr>
      <w:tr w:rsidR="00A96C99" w:rsidTr="000A3520">
        <w:trPr>
          <w:tblCellSpacing w:w="15" w:type="dxa"/>
        </w:trPr>
        <w:tc>
          <w:tcPr>
            <w:tcW w:w="0" w:type="auto"/>
            <w:vAlign w:val="center"/>
            <w:hideMark/>
          </w:tcPr>
          <w:p w:rsidR="00A96C99" w:rsidRDefault="00A96C99" w:rsidP="000A3520">
            <w:pPr>
              <w:rPr>
                <w:sz w:val="24"/>
                <w:szCs w:val="24"/>
              </w:rPr>
            </w:pPr>
            <w:r>
              <w:t xml:space="preserve">It has two separate levels because all the requests coming through the IIS before it </w:t>
            </w:r>
            <w:proofErr w:type="gramStart"/>
            <w:r>
              <w:t>is</w:t>
            </w:r>
            <w:proofErr w:type="gramEnd"/>
            <w:r>
              <w:t xml:space="preserve"> handled.</w:t>
            </w:r>
          </w:p>
        </w:tc>
        <w:tc>
          <w:tcPr>
            <w:tcW w:w="0" w:type="auto"/>
            <w:vAlign w:val="center"/>
            <w:hideMark/>
          </w:tcPr>
          <w:p w:rsidR="00A96C99" w:rsidRDefault="00A96C99" w:rsidP="000A3520">
            <w:pPr>
              <w:rPr>
                <w:sz w:val="24"/>
                <w:szCs w:val="24"/>
              </w:rPr>
            </w:pPr>
            <w:r>
              <w:t>It allows two ways to authorize the access to a given resources.</w:t>
            </w:r>
          </w:p>
        </w:tc>
      </w:tr>
      <w:tr w:rsidR="00A96C99" w:rsidTr="000A3520">
        <w:trPr>
          <w:tblCellSpacing w:w="15" w:type="dxa"/>
        </w:trPr>
        <w:tc>
          <w:tcPr>
            <w:tcW w:w="0" w:type="auto"/>
            <w:vAlign w:val="center"/>
            <w:hideMark/>
          </w:tcPr>
          <w:p w:rsidR="00A96C99" w:rsidRDefault="00A96C99" w:rsidP="000A3520">
            <w:pPr>
              <w:rPr>
                <w:sz w:val="24"/>
                <w:szCs w:val="24"/>
              </w:rPr>
            </w:pPr>
            <w:r>
              <w:t>They have additional schemes like windows authentication, forms authentication and passport authentication.</w:t>
            </w:r>
          </w:p>
        </w:tc>
        <w:tc>
          <w:tcPr>
            <w:tcW w:w="0" w:type="auto"/>
            <w:vAlign w:val="center"/>
            <w:hideMark/>
          </w:tcPr>
          <w:p w:rsidR="00A96C99" w:rsidRDefault="00A96C99" w:rsidP="000A3520">
            <w:pPr>
              <w:rPr>
                <w:sz w:val="24"/>
                <w:szCs w:val="24"/>
              </w:rPr>
            </w:pPr>
            <w:r>
              <w:t>The two ways are URL authorization and File authorization</w:t>
            </w:r>
          </w:p>
        </w:tc>
      </w:tr>
    </w:tbl>
    <w:p w:rsidR="0055587F" w:rsidRPr="00262054" w:rsidRDefault="0055587F" w:rsidP="0055587F">
      <w:pPr>
        <w:pStyle w:val="qtextpara"/>
        <w:spacing w:before="0" w:beforeAutospacing="0" w:after="240" w:afterAutospacing="0"/>
        <w:rPr>
          <w:rFonts w:ascii="Georgia" w:hAnsi="Georgia"/>
          <w:color w:val="333333"/>
          <w:sz w:val="20"/>
          <w:szCs w:val="20"/>
        </w:rPr>
      </w:pPr>
      <w:r w:rsidRPr="00262054">
        <w:rPr>
          <w:rFonts w:ascii="Georgia" w:hAnsi="Georgia"/>
          <w:b/>
          <w:color w:val="333333"/>
          <w:sz w:val="20"/>
          <w:szCs w:val="20"/>
        </w:rPr>
        <w:t>Sessions</w:t>
      </w:r>
      <w:r w:rsidRPr="00262054">
        <w:rPr>
          <w:rFonts w:ascii="Georgia" w:hAnsi="Georgia"/>
          <w:color w:val="333333"/>
          <w:sz w:val="20"/>
          <w:szCs w:val="20"/>
        </w:rPr>
        <w:t xml:space="preserve"> - are created &amp; managed by the </w:t>
      </w:r>
      <w:r w:rsidRPr="003D7E82">
        <w:rPr>
          <w:rFonts w:ascii="Georgia" w:hAnsi="Georgia"/>
          <w:b/>
          <w:color w:val="333333"/>
          <w:sz w:val="20"/>
          <w:szCs w:val="20"/>
        </w:rPr>
        <w:t>web server (</w:t>
      </w:r>
      <w:proofErr w:type="spellStart"/>
      <w:r w:rsidRPr="003D7E82">
        <w:rPr>
          <w:rFonts w:ascii="Georgia" w:hAnsi="Georgia"/>
          <w:b/>
          <w:color w:val="333333"/>
          <w:sz w:val="20"/>
          <w:szCs w:val="20"/>
        </w:rPr>
        <w:t>e.g</w:t>
      </w:r>
      <w:proofErr w:type="spellEnd"/>
      <w:proofErr w:type="gramStart"/>
      <w:r w:rsidRPr="003D7E82">
        <w:rPr>
          <w:rFonts w:ascii="Georgia" w:hAnsi="Georgia"/>
          <w:b/>
          <w:color w:val="333333"/>
          <w:sz w:val="20"/>
          <w:szCs w:val="20"/>
        </w:rPr>
        <w:t>,.</w:t>
      </w:r>
      <w:proofErr w:type="gramEnd"/>
      <w:r w:rsidRPr="003D7E82">
        <w:rPr>
          <w:rFonts w:ascii="Georgia" w:hAnsi="Georgia"/>
          <w:b/>
          <w:color w:val="333333"/>
          <w:sz w:val="20"/>
          <w:szCs w:val="20"/>
        </w:rPr>
        <w:t xml:space="preserve"> Apache)</w:t>
      </w:r>
      <w:r w:rsidRPr="00262054">
        <w:rPr>
          <w:rFonts w:ascii="Georgia" w:hAnsi="Georgia"/>
          <w:color w:val="333333"/>
          <w:sz w:val="20"/>
          <w:szCs w:val="20"/>
        </w:rPr>
        <w:t xml:space="preserve"> - and these sessions are used to identify and manage valid User Sessions (HTTP is stateless by nature!).</w:t>
      </w:r>
    </w:p>
    <w:p w:rsidR="0055587F" w:rsidRPr="00262054" w:rsidRDefault="0055587F" w:rsidP="0055587F">
      <w:pPr>
        <w:pStyle w:val="qtextpara"/>
        <w:spacing w:before="0" w:beforeAutospacing="0" w:after="240" w:afterAutospacing="0"/>
        <w:rPr>
          <w:rFonts w:ascii="Georgia" w:hAnsi="Georgia"/>
          <w:color w:val="333333"/>
          <w:sz w:val="20"/>
          <w:szCs w:val="20"/>
        </w:rPr>
      </w:pPr>
      <w:r w:rsidRPr="00262054">
        <w:rPr>
          <w:rFonts w:ascii="Georgia" w:hAnsi="Georgia"/>
          <w:color w:val="333333"/>
          <w:sz w:val="20"/>
          <w:szCs w:val="20"/>
        </w:rPr>
        <w:t xml:space="preserve">Once you login to any web application, and the given credentials (user id and password) are validated by the application, the associated Web Server starts a unique session exclusively for you. And this is how </w:t>
      </w:r>
      <w:r w:rsidRPr="00262054">
        <w:rPr>
          <w:rFonts w:ascii="Georgia" w:hAnsi="Georgia"/>
          <w:b/>
          <w:color w:val="333333"/>
          <w:sz w:val="20"/>
          <w:szCs w:val="20"/>
        </w:rPr>
        <w:t>server</w:t>
      </w:r>
      <w:r w:rsidRPr="00262054">
        <w:rPr>
          <w:rFonts w:ascii="Georgia" w:hAnsi="Georgia"/>
          <w:color w:val="333333"/>
          <w:sz w:val="20"/>
          <w:szCs w:val="20"/>
        </w:rPr>
        <w:t xml:space="preserve"> </w:t>
      </w:r>
      <w:r w:rsidRPr="00262054">
        <w:rPr>
          <w:rFonts w:ascii="Georgia" w:hAnsi="Georgia"/>
          <w:b/>
          <w:color w:val="333333"/>
          <w:sz w:val="20"/>
          <w:szCs w:val="20"/>
        </w:rPr>
        <w:t>keeps recognizing</w:t>
      </w:r>
      <w:r w:rsidRPr="00262054">
        <w:rPr>
          <w:rFonts w:ascii="Georgia" w:hAnsi="Georgia"/>
          <w:color w:val="333333"/>
          <w:sz w:val="20"/>
          <w:szCs w:val="20"/>
        </w:rPr>
        <w:t xml:space="preserve"> </w:t>
      </w:r>
      <w:proofErr w:type="gramStart"/>
      <w:r w:rsidRPr="00262054">
        <w:rPr>
          <w:rFonts w:ascii="Georgia" w:hAnsi="Georgia"/>
          <w:color w:val="333333"/>
          <w:sz w:val="20"/>
          <w:szCs w:val="20"/>
        </w:rPr>
        <w:t>your</w:t>
      </w:r>
      <w:proofErr w:type="gramEnd"/>
      <w:r w:rsidRPr="00262054">
        <w:rPr>
          <w:rFonts w:ascii="Georgia" w:hAnsi="Georgia"/>
          <w:color w:val="333333"/>
          <w:sz w:val="20"/>
          <w:szCs w:val="20"/>
        </w:rPr>
        <w:t xml:space="preserve"> one after another HTTP requests you send to the web server.</w:t>
      </w:r>
    </w:p>
    <w:p w:rsidR="0055587F" w:rsidRPr="00262054" w:rsidRDefault="0055587F" w:rsidP="0055587F">
      <w:pPr>
        <w:pStyle w:val="qtextpara"/>
        <w:spacing w:before="0" w:beforeAutospacing="0" w:after="240" w:afterAutospacing="0"/>
        <w:rPr>
          <w:rFonts w:ascii="Georgia" w:hAnsi="Georgia"/>
          <w:color w:val="333333"/>
          <w:sz w:val="20"/>
          <w:szCs w:val="20"/>
        </w:rPr>
      </w:pPr>
      <w:r w:rsidRPr="00262054">
        <w:rPr>
          <w:rFonts w:ascii="Georgia" w:hAnsi="Georgia"/>
          <w:color w:val="333333"/>
          <w:sz w:val="20"/>
          <w:szCs w:val="20"/>
        </w:rPr>
        <w:t>Finally, either the Sessions are timed-out after a pre-set duration (e.g. 30 minutes) or they are programmed to expire - after a certain period of activities or eventually an active session is terminated once you explicitly logout.</w:t>
      </w:r>
    </w:p>
    <w:p w:rsidR="0055587F" w:rsidRPr="00262054" w:rsidRDefault="0055587F" w:rsidP="0055587F">
      <w:pPr>
        <w:pStyle w:val="qtextpara"/>
        <w:spacing w:before="0" w:beforeAutospacing="0" w:after="240" w:afterAutospacing="0"/>
        <w:rPr>
          <w:rFonts w:ascii="Georgia" w:hAnsi="Georgia"/>
          <w:color w:val="333333"/>
          <w:sz w:val="20"/>
          <w:szCs w:val="20"/>
        </w:rPr>
      </w:pPr>
      <w:r w:rsidRPr="00262054">
        <w:rPr>
          <w:rFonts w:ascii="Georgia" w:hAnsi="Georgia"/>
          <w:b/>
          <w:color w:val="333333"/>
          <w:sz w:val="20"/>
          <w:szCs w:val="20"/>
        </w:rPr>
        <w:lastRenderedPageBreak/>
        <w:t>Cookies</w:t>
      </w:r>
      <w:r w:rsidRPr="00262054">
        <w:rPr>
          <w:rFonts w:ascii="Georgia" w:hAnsi="Georgia"/>
          <w:color w:val="333333"/>
          <w:sz w:val="20"/>
          <w:szCs w:val="20"/>
        </w:rPr>
        <w:t xml:space="preserve"> are something - that </w:t>
      </w:r>
      <w:proofErr w:type="gramStart"/>
      <w:r w:rsidRPr="00262054">
        <w:rPr>
          <w:rFonts w:ascii="Georgia" w:hAnsi="Georgia"/>
          <w:color w:val="333333"/>
          <w:sz w:val="20"/>
          <w:szCs w:val="20"/>
        </w:rPr>
        <w:t>are</w:t>
      </w:r>
      <w:proofErr w:type="gramEnd"/>
      <w:r w:rsidRPr="00262054">
        <w:rPr>
          <w:rFonts w:ascii="Georgia" w:hAnsi="Georgia"/>
          <w:color w:val="333333"/>
          <w:sz w:val="20"/>
          <w:szCs w:val="20"/>
        </w:rPr>
        <w:t xml:space="preserve"> sent by the </w:t>
      </w:r>
      <w:r w:rsidRPr="00262054">
        <w:rPr>
          <w:rFonts w:ascii="Georgia" w:hAnsi="Georgia"/>
          <w:b/>
          <w:color w:val="333333"/>
          <w:sz w:val="20"/>
          <w:szCs w:val="20"/>
        </w:rPr>
        <w:t>web servers</w:t>
      </w:r>
      <w:r w:rsidRPr="00262054">
        <w:rPr>
          <w:rFonts w:ascii="Georgia" w:hAnsi="Georgia"/>
          <w:color w:val="333333"/>
          <w:sz w:val="20"/>
          <w:szCs w:val="20"/>
        </w:rPr>
        <w:t xml:space="preserve"> to browsers (aka clients) and usually these cookies resides on the client machines (computers) - for the specified period of time (until it expires). They comprise of small set data / files</w:t>
      </w:r>
    </w:p>
    <w:p w:rsidR="0055587F" w:rsidRPr="00262054" w:rsidRDefault="0055587F" w:rsidP="0055587F">
      <w:pPr>
        <w:pStyle w:val="qtextpara"/>
        <w:spacing w:before="0" w:beforeAutospacing="0" w:after="240" w:afterAutospacing="0"/>
        <w:rPr>
          <w:rFonts w:ascii="Georgia" w:hAnsi="Georgia"/>
          <w:color w:val="333333"/>
          <w:sz w:val="20"/>
          <w:szCs w:val="20"/>
        </w:rPr>
      </w:pPr>
      <w:r w:rsidRPr="00262054">
        <w:rPr>
          <w:rFonts w:ascii="Georgia" w:hAnsi="Georgia"/>
          <w:color w:val="333333"/>
          <w:sz w:val="20"/>
          <w:szCs w:val="20"/>
        </w:rPr>
        <w:t xml:space="preserve">The cookies are used for various purposes. One of most common usage is to </w:t>
      </w:r>
      <w:r w:rsidRPr="004C52C9">
        <w:rPr>
          <w:rFonts w:ascii="Georgia" w:hAnsi="Georgia"/>
          <w:b/>
          <w:color w:val="333333"/>
          <w:sz w:val="20"/>
          <w:szCs w:val="20"/>
        </w:rPr>
        <w:t>monitor the pattern of user’s (client’s) activity on a website</w:t>
      </w:r>
      <w:r w:rsidRPr="00262054">
        <w:rPr>
          <w:rFonts w:ascii="Georgia" w:hAnsi="Georgia"/>
          <w:color w:val="333333"/>
          <w:sz w:val="20"/>
          <w:szCs w:val="20"/>
        </w:rPr>
        <w:t xml:space="preserve"> (who has sent the cookie)</w:t>
      </w:r>
    </w:p>
    <w:p w:rsidR="0055587F" w:rsidRPr="00262054" w:rsidRDefault="0055587F" w:rsidP="0055587F">
      <w:pPr>
        <w:pStyle w:val="qtextpara"/>
        <w:spacing w:before="0" w:beforeAutospacing="0" w:after="240" w:afterAutospacing="0"/>
        <w:rPr>
          <w:rFonts w:ascii="Georgia" w:hAnsi="Georgia"/>
          <w:color w:val="333333"/>
          <w:sz w:val="20"/>
          <w:szCs w:val="20"/>
        </w:rPr>
      </w:pPr>
      <w:r w:rsidRPr="00262054">
        <w:rPr>
          <w:rFonts w:ascii="Georgia" w:hAnsi="Georgia"/>
          <w:color w:val="333333"/>
          <w:sz w:val="20"/>
          <w:szCs w:val="20"/>
        </w:rPr>
        <w:t xml:space="preserve">Like sessions, cookies can also be programmed to expire after </w:t>
      </w:r>
      <w:proofErr w:type="gramStart"/>
      <w:r w:rsidRPr="00262054">
        <w:rPr>
          <w:rFonts w:ascii="Georgia" w:hAnsi="Georgia"/>
          <w:color w:val="333333"/>
          <w:sz w:val="20"/>
          <w:szCs w:val="20"/>
        </w:rPr>
        <w:t>a certain</w:t>
      </w:r>
      <w:proofErr w:type="gramEnd"/>
      <w:r w:rsidRPr="00262054">
        <w:rPr>
          <w:rFonts w:ascii="Georgia" w:hAnsi="Georgia"/>
          <w:color w:val="333333"/>
          <w:sz w:val="20"/>
          <w:szCs w:val="20"/>
        </w:rPr>
        <w:t xml:space="preserve"> duration or under certain circumstances.</w:t>
      </w:r>
    </w:p>
    <w:p w:rsidR="0055587F" w:rsidRPr="00262054" w:rsidRDefault="0055587F" w:rsidP="0055587F">
      <w:pPr>
        <w:pStyle w:val="qtextpara"/>
        <w:spacing w:before="0" w:beforeAutospacing="0" w:after="240" w:afterAutospacing="0"/>
        <w:rPr>
          <w:rFonts w:ascii="Georgia" w:hAnsi="Georgia"/>
          <w:color w:val="333333"/>
          <w:sz w:val="20"/>
          <w:szCs w:val="20"/>
        </w:rPr>
      </w:pPr>
      <w:r w:rsidRPr="00262054">
        <w:rPr>
          <w:rFonts w:ascii="Georgia" w:hAnsi="Georgia"/>
          <w:color w:val="333333"/>
          <w:sz w:val="20"/>
          <w:szCs w:val="20"/>
        </w:rPr>
        <w:t xml:space="preserve">All </w:t>
      </w:r>
      <w:r w:rsidRPr="0015204A">
        <w:rPr>
          <w:rFonts w:ascii="Georgia" w:hAnsi="Georgia"/>
          <w:b/>
          <w:color w:val="333333"/>
          <w:sz w:val="20"/>
          <w:szCs w:val="20"/>
        </w:rPr>
        <w:t>the server side programming languages e.g. PHP</w:t>
      </w:r>
      <w:r w:rsidRPr="00262054">
        <w:rPr>
          <w:rFonts w:ascii="Georgia" w:hAnsi="Georgia"/>
          <w:color w:val="333333"/>
          <w:sz w:val="20"/>
          <w:szCs w:val="20"/>
        </w:rPr>
        <w:t xml:space="preserve"> provides the infrastructure to manage the life cycle of cookies and sessions.</w:t>
      </w:r>
    </w:p>
    <w:p w:rsidR="00262054" w:rsidRDefault="00262054" w:rsidP="0055587F">
      <w:pPr>
        <w:pStyle w:val="Heading1"/>
        <w:spacing w:before="150" w:after="150"/>
        <w:rPr>
          <w:rFonts w:ascii="Georgia" w:hAnsi="Georgia"/>
          <w:color w:val="722B00"/>
          <w:sz w:val="20"/>
          <w:szCs w:val="20"/>
        </w:rPr>
      </w:pPr>
    </w:p>
    <w:p w:rsidR="0055587F" w:rsidRPr="00262054" w:rsidRDefault="0055587F" w:rsidP="0055587F">
      <w:pPr>
        <w:pStyle w:val="Heading1"/>
        <w:spacing w:before="150" w:after="150"/>
        <w:rPr>
          <w:rFonts w:ascii="Georgia" w:hAnsi="Georgia"/>
          <w:color w:val="722B00"/>
          <w:sz w:val="20"/>
          <w:szCs w:val="20"/>
        </w:rPr>
      </w:pPr>
      <w:r w:rsidRPr="00262054">
        <w:rPr>
          <w:rFonts w:ascii="Georgia" w:hAnsi="Georgia"/>
          <w:color w:val="722B00"/>
          <w:sz w:val="20"/>
          <w:szCs w:val="20"/>
        </w:rPr>
        <w:t>Cookies and Sessions</w:t>
      </w:r>
    </w:p>
    <w:p w:rsidR="0055587F" w:rsidRDefault="0055587F" w:rsidP="0055587F">
      <w:pPr>
        <w:pStyle w:val="Heading2"/>
        <w:spacing w:before="150" w:beforeAutospacing="0" w:after="0" w:afterAutospacing="0"/>
        <w:rPr>
          <w:rFonts w:ascii="Georgia" w:hAnsi="Georgia"/>
          <w:b w:val="0"/>
          <w:bCs w:val="0"/>
          <w:color w:val="722B00"/>
          <w:sz w:val="26"/>
          <w:szCs w:val="26"/>
        </w:rPr>
      </w:pPr>
      <w:r>
        <w:rPr>
          <w:rFonts w:ascii="Georgia" w:hAnsi="Georgia"/>
          <w:b w:val="0"/>
          <w:bCs w:val="0"/>
          <w:color w:val="722B00"/>
          <w:sz w:val="26"/>
          <w:szCs w:val="26"/>
        </w:rPr>
        <w:t>Stateless applications</w:t>
      </w:r>
    </w:p>
    <w:p w:rsidR="0055587F" w:rsidRPr="00890E75" w:rsidRDefault="0055587F" w:rsidP="0055587F">
      <w:pPr>
        <w:numPr>
          <w:ilvl w:val="0"/>
          <w:numId w:val="49"/>
        </w:numPr>
        <w:spacing w:before="60" w:after="100" w:afterAutospacing="1" w:line="240" w:lineRule="auto"/>
        <w:ind w:left="0"/>
        <w:rPr>
          <w:rFonts w:ascii="Verdana" w:hAnsi="Verdana"/>
          <w:b/>
          <w:color w:val="000000"/>
          <w:sz w:val="18"/>
          <w:szCs w:val="18"/>
        </w:rPr>
      </w:pPr>
      <w:r w:rsidRPr="00890E75">
        <w:rPr>
          <w:rFonts w:ascii="Verdana" w:hAnsi="Verdana"/>
          <w:b/>
          <w:color w:val="000000"/>
          <w:sz w:val="18"/>
          <w:szCs w:val="18"/>
        </w:rPr>
        <w:t>Web application servers are generally "stateless":</w:t>
      </w:r>
    </w:p>
    <w:p w:rsidR="0055587F" w:rsidRDefault="0055587F" w:rsidP="0055587F">
      <w:pPr>
        <w:numPr>
          <w:ilvl w:val="1"/>
          <w:numId w:val="49"/>
        </w:numPr>
        <w:spacing w:before="60" w:after="100" w:afterAutospacing="1" w:line="240" w:lineRule="auto"/>
        <w:ind w:left="0"/>
        <w:rPr>
          <w:rFonts w:ascii="Verdana" w:hAnsi="Verdana"/>
          <w:color w:val="000000"/>
          <w:sz w:val="18"/>
          <w:szCs w:val="18"/>
        </w:rPr>
      </w:pPr>
      <w:r>
        <w:rPr>
          <w:rFonts w:ascii="Verdana" w:hAnsi="Verdana"/>
          <w:color w:val="000000"/>
          <w:sz w:val="18"/>
          <w:szCs w:val="18"/>
        </w:rPr>
        <w:t>Each HTTP request is independent; server can't tell if 2 requests came from the same browser or user.</w:t>
      </w:r>
    </w:p>
    <w:p w:rsidR="0055587F" w:rsidRDefault="0055587F" w:rsidP="0055587F">
      <w:pPr>
        <w:numPr>
          <w:ilvl w:val="1"/>
          <w:numId w:val="49"/>
        </w:numPr>
        <w:spacing w:before="60" w:after="100" w:afterAutospacing="1" w:line="240" w:lineRule="auto"/>
        <w:ind w:left="0"/>
        <w:rPr>
          <w:rFonts w:ascii="Verdana" w:hAnsi="Verdana"/>
          <w:color w:val="000000"/>
          <w:sz w:val="18"/>
          <w:szCs w:val="18"/>
        </w:rPr>
      </w:pPr>
      <w:r>
        <w:rPr>
          <w:rFonts w:ascii="Verdana" w:hAnsi="Verdana"/>
          <w:color w:val="000000"/>
          <w:sz w:val="18"/>
          <w:szCs w:val="18"/>
        </w:rPr>
        <w:t>Web server applications maintain no information in memory from request to request (only information on disk survives from one request to another).</w:t>
      </w:r>
    </w:p>
    <w:p w:rsidR="0055587F" w:rsidRDefault="0055587F" w:rsidP="0055587F">
      <w:pPr>
        <w:numPr>
          <w:ilvl w:val="0"/>
          <w:numId w:val="49"/>
        </w:numPr>
        <w:spacing w:before="60" w:after="100" w:afterAutospacing="1" w:line="240" w:lineRule="auto"/>
        <w:ind w:left="0"/>
        <w:rPr>
          <w:rFonts w:ascii="Verdana" w:hAnsi="Verdana"/>
          <w:color w:val="000000"/>
          <w:sz w:val="18"/>
          <w:szCs w:val="18"/>
        </w:rPr>
      </w:pPr>
      <w:r>
        <w:rPr>
          <w:rFonts w:ascii="Verdana" w:hAnsi="Verdana"/>
          <w:color w:val="000000"/>
          <w:sz w:val="18"/>
          <w:szCs w:val="18"/>
        </w:rPr>
        <w:t>Statelessness not always convenient for application developers: need to tie together a series of requests from the same user.</w:t>
      </w:r>
    </w:p>
    <w:p w:rsidR="0055587F" w:rsidRDefault="0055587F" w:rsidP="0055587F">
      <w:pPr>
        <w:pStyle w:val="Heading2"/>
        <w:spacing w:before="150" w:beforeAutospacing="0" w:after="0" w:afterAutospacing="0"/>
        <w:rPr>
          <w:rFonts w:ascii="Georgia" w:hAnsi="Georgia"/>
          <w:b w:val="0"/>
          <w:bCs w:val="0"/>
          <w:color w:val="722B00"/>
          <w:sz w:val="26"/>
          <w:szCs w:val="26"/>
        </w:rPr>
      </w:pPr>
      <w:r>
        <w:rPr>
          <w:rFonts w:ascii="Georgia" w:hAnsi="Georgia"/>
          <w:b w:val="0"/>
          <w:bCs w:val="0"/>
          <w:color w:val="722B00"/>
          <w:sz w:val="26"/>
          <w:szCs w:val="26"/>
        </w:rPr>
        <w:t>Browser cookies</w:t>
      </w:r>
    </w:p>
    <w:p w:rsidR="0055587F" w:rsidRDefault="0055587F" w:rsidP="0055587F">
      <w:pPr>
        <w:numPr>
          <w:ilvl w:val="0"/>
          <w:numId w:val="50"/>
        </w:numPr>
        <w:spacing w:before="60" w:after="100" w:afterAutospacing="1" w:line="240" w:lineRule="auto"/>
        <w:ind w:left="0"/>
        <w:rPr>
          <w:rFonts w:ascii="Verdana" w:hAnsi="Verdana"/>
          <w:color w:val="000000"/>
          <w:sz w:val="18"/>
          <w:szCs w:val="18"/>
        </w:rPr>
      </w:pPr>
      <w:r>
        <w:rPr>
          <w:rFonts w:ascii="Verdana" w:hAnsi="Verdana"/>
          <w:color w:val="000000"/>
          <w:sz w:val="18"/>
          <w:szCs w:val="18"/>
        </w:rPr>
        <w:t>Cookie basics:</w:t>
      </w:r>
    </w:p>
    <w:p w:rsidR="0055587F" w:rsidRDefault="0055587F" w:rsidP="0055587F">
      <w:pPr>
        <w:numPr>
          <w:ilvl w:val="1"/>
          <w:numId w:val="50"/>
        </w:numPr>
        <w:spacing w:before="60" w:after="100" w:afterAutospacing="1" w:line="240" w:lineRule="auto"/>
        <w:ind w:left="0"/>
        <w:rPr>
          <w:rFonts w:ascii="Verdana" w:hAnsi="Verdana"/>
          <w:color w:val="000000"/>
          <w:sz w:val="18"/>
          <w:szCs w:val="18"/>
        </w:rPr>
      </w:pPr>
      <w:r>
        <w:rPr>
          <w:rFonts w:ascii="Verdana" w:hAnsi="Verdana"/>
          <w:color w:val="000000"/>
          <w:sz w:val="18"/>
          <w:szCs w:val="18"/>
        </w:rPr>
        <w:t>The first time a browser connects with a particular server, there are no cookies.</w:t>
      </w:r>
    </w:p>
    <w:p w:rsidR="0055587F" w:rsidRDefault="0055587F" w:rsidP="0055587F">
      <w:pPr>
        <w:numPr>
          <w:ilvl w:val="1"/>
          <w:numId w:val="50"/>
        </w:numPr>
        <w:spacing w:before="60" w:after="100" w:afterAutospacing="1" w:line="240" w:lineRule="auto"/>
        <w:ind w:left="0"/>
        <w:rPr>
          <w:rFonts w:ascii="Verdana" w:hAnsi="Verdana"/>
          <w:color w:val="000000"/>
          <w:sz w:val="18"/>
          <w:szCs w:val="18"/>
        </w:rPr>
      </w:pPr>
      <w:r>
        <w:rPr>
          <w:rFonts w:ascii="Verdana" w:hAnsi="Verdana"/>
          <w:color w:val="000000"/>
          <w:sz w:val="18"/>
          <w:szCs w:val="18"/>
        </w:rPr>
        <w:t>When the server responds it includes a </w:t>
      </w:r>
      <w:r>
        <w:rPr>
          <w:rStyle w:val="code"/>
          <w:rFonts w:ascii="Courier New" w:hAnsi="Courier New" w:cs="Courier New"/>
          <w:color w:val="000000"/>
          <w:sz w:val="21"/>
          <w:szCs w:val="21"/>
        </w:rPr>
        <w:t>Set-Cookie:</w:t>
      </w:r>
      <w:r>
        <w:rPr>
          <w:rFonts w:ascii="Verdana" w:hAnsi="Verdana"/>
          <w:color w:val="000000"/>
          <w:sz w:val="18"/>
          <w:szCs w:val="18"/>
        </w:rPr>
        <w:t> header that defines a cookie.</w:t>
      </w:r>
    </w:p>
    <w:p w:rsidR="0055587F" w:rsidRDefault="0055587F" w:rsidP="0055587F">
      <w:pPr>
        <w:numPr>
          <w:ilvl w:val="1"/>
          <w:numId w:val="50"/>
        </w:numPr>
        <w:spacing w:before="60" w:after="100" w:afterAutospacing="1" w:line="240" w:lineRule="auto"/>
        <w:ind w:left="0"/>
        <w:rPr>
          <w:rFonts w:ascii="Verdana" w:hAnsi="Verdana"/>
          <w:color w:val="000000"/>
          <w:sz w:val="18"/>
          <w:szCs w:val="18"/>
        </w:rPr>
      </w:pPr>
      <w:r>
        <w:rPr>
          <w:rFonts w:ascii="Verdana" w:hAnsi="Verdana"/>
          <w:color w:val="000000"/>
          <w:sz w:val="18"/>
          <w:szCs w:val="18"/>
        </w:rPr>
        <w:t>Each cookie is just a name-value pair.</w:t>
      </w:r>
    </w:p>
    <w:p w:rsidR="0055587F" w:rsidRDefault="0055587F" w:rsidP="0055587F">
      <w:pPr>
        <w:numPr>
          <w:ilvl w:val="1"/>
          <w:numId w:val="50"/>
        </w:numPr>
        <w:spacing w:before="60" w:after="100" w:afterAutospacing="1" w:line="240" w:lineRule="auto"/>
        <w:ind w:left="0"/>
        <w:rPr>
          <w:rFonts w:ascii="Verdana" w:hAnsi="Verdana"/>
          <w:color w:val="000000"/>
          <w:sz w:val="18"/>
          <w:szCs w:val="18"/>
        </w:rPr>
      </w:pPr>
      <w:r>
        <w:rPr>
          <w:rFonts w:ascii="Verdana" w:hAnsi="Verdana"/>
          <w:color w:val="000000"/>
          <w:sz w:val="18"/>
          <w:szCs w:val="18"/>
        </w:rPr>
        <w:t>In the future whenever the browser connects with the same server, it includes a </w:t>
      </w:r>
      <w:r>
        <w:rPr>
          <w:rStyle w:val="code"/>
          <w:rFonts w:ascii="Courier New" w:hAnsi="Courier New" w:cs="Courier New"/>
          <w:color w:val="000000"/>
          <w:sz w:val="21"/>
          <w:szCs w:val="21"/>
        </w:rPr>
        <w:t>Cookie:</w:t>
      </w:r>
      <w:r>
        <w:rPr>
          <w:rFonts w:ascii="Verdana" w:hAnsi="Verdana"/>
          <w:color w:val="000000"/>
          <w:sz w:val="18"/>
          <w:szCs w:val="18"/>
        </w:rPr>
        <w:t> header containing the name and value, which the server can use to connect related requests.</w:t>
      </w:r>
    </w:p>
    <w:p w:rsidR="0055587F" w:rsidRDefault="0055587F" w:rsidP="0055587F">
      <w:pPr>
        <w:numPr>
          <w:ilvl w:val="0"/>
          <w:numId w:val="50"/>
        </w:numPr>
        <w:spacing w:before="60" w:after="100" w:afterAutospacing="1" w:line="240" w:lineRule="auto"/>
        <w:ind w:left="0"/>
        <w:rPr>
          <w:rFonts w:ascii="Verdana" w:hAnsi="Verdana"/>
          <w:color w:val="000000"/>
          <w:sz w:val="18"/>
          <w:szCs w:val="18"/>
        </w:rPr>
      </w:pPr>
      <w:r>
        <w:rPr>
          <w:rFonts w:ascii="Verdana" w:hAnsi="Verdana"/>
          <w:color w:val="000000"/>
          <w:sz w:val="18"/>
          <w:szCs w:val="18"/>
        </w:rPr>
        <w:t>What's in a cookie?</w:t>
      </w:r>
    </w:p>
    <w:p w:rsidR="0055587F" w:rsidRDefault="0055587F" w:rsidP="0055587F">
      <w:pPr>
        <w:numPr>
          <w:ilvl w:val="1"/>
          <w:numId w:val="50"/>
        </w:numPr>
        <w:spacing w:before="60" w:after="100" w:afterAutospacing="1" w:line="240" w:lineRule="auto"/>
        <w:ind w:left="0"/>
        <w:rPr>
          <w:rFonts w:ascii="Verdana" w:hAnsi="Verdana"/>
          <w:color w:val="000000"/>
          <w:sz w:val="18"/>
          <w:szCs w:val="18"/>
        </w:rPr>
      </w:pPr>
      <w:r>
        <w:rPr>
          <w:rFonts w:ascii="Verdana" w:hAnsi="Verdana"/>
          <w:color w:val="000000"/>
          <w:sz w:val="18"/>
          <w:szCs w:val="18"/>
        </w:rPr>
        <w:t>Name and data.</w:t>
      </w:r>
    </w:p>
    <w:p w:rsidR="0055587F" w:rsidRDefault="0055587F" w:rsidP="0055587F">
      <w:pPr>
        <w:numPr>
          <w:ilvl w:val="2"/>
          <w:numId w:val="50"/>
        </w:numPr>
        <w:spacing w:before="60" w:after="100" w:afterAutospacing="1" w:line="240" w:lineRule="auto"/>
        <w:ind w:left="0"/>
        <w:rPr>
          <w:rFonts w:ascii="Verdana" w:hAnsi="Verdana"/>
          <w:color w:val="000000"/>
          <w:sz w:val="18"/>
          <w:szCs w:val="18"/>
        </w:rPr>
      </w:pPr>
      <w:r>
        <w:rPr>
          <w:rFonts w:ascii="Verdana" w:hAnsi="Verdana"/>
          <w:color w:val="000000"/>
          <w:sz w:val="18"/>
          <w:szCs w:val="18"/>
        </w:rPr>
        <w:t>Data size limited by browsers (typically &lt; 4 KB).</w:t>
      </w:r>
    </w:p>
    <w:p w:rsidR="0055587F" w:rsidRDefault="0055587F" w:rsidP="0055587F">
      <w:pPr>
        <w:numPr>
          <w:ilvl w:val="2"/>
          <w:numId w:val="50"/>
        </w:numPr>
        <w:spacing w:before="60" w:after="100" w:afterAutospacing="1" w:line="240" w:lineRule="auto"/>
        <w:ind w:left="0"/>
        <w:rPr>
          <w:rFonts w:ascii="Verdana" w:hAnsi="Verdana"/>
          <w:color w:val="000000"/>
          <w:sz w:val="18"/>
          <w:szCs w:val="18"/>
        </w:rPr>
      </w:pPr>
      <w:r>
        <w:rPr>
          <w:rFonts w:ascii="Verdana" w:hAnsi="Verdana"/>
          <w:color w:val="000000"/>
          <w:sz w:val="18"/>
          <w:szCs w:val="18"/>
        </w:rPr>
        <w:t>A server can define multiple cookies with different names, but browsers limit the number of cookies per server (around 50).</w:t>
      </w:r>
    </w:p>
    <w:p w:rsidR="0055587F" w:rsidRDefault="0055587F" w:rsidP="0055587F">
      <w:pPr>
        <w:numPr>
          <w:ilvl w:val="1"/>
          <w:numId w:val="50"/>
        </w:numPr>
        <w:spacing w:before="60" w:after="100" w:afterAutospacing="1" w:line="240" w:lineRule="auto"/>
        <w:ind w:left="0"/>
        <w:rPr>
          <w:rFonts w:ascii="Verdana" w:hAnsi="Verdana"/>
          <w:color w:val="000000"/>
          <w:sz w:val="18"/>
          <w:szCs w:val="18"/>
        </w:rPr>
      </w:pPr>
      <w:r>
        <w:rPr>
          <w:rFonts w:ascii="Verdana" w:hAnsi="Verdana"/>
          <w:color w:val="000000"/>
          <w:sz w:val="18"/>
          <w:szCs w:val="18"/>
        </w:rPr>
        <w:t>Domain for this cookie: server, port (optional), URL prefix (optional). The cookie is only included in requests matching its domain.</w:t>
      </w:r>
    </w:p>
    <w:p w:rsidR="0055587F" w:rsidRDefault="0055587F" w:rsidP="0055587F">
      <w:pPr>
        <w:numPr>
          <w:ilvl w:val="1"/>
          <w:numId w:val="50"/>
        </w:numPr>
        <w:spacing w:before="60" w:after="100" w:afterAutospacing="1" w:line="240" w:lineRule="auto"/>
        <w:ind w:left="0"/>
        <w:rPr>
          <w:rFonts w:ascii="Verdana" w:hAnsi="Verdana"/>
          <w:color w:val="000000"/>
          <w:sz w:val="18"/>
          <w:szCs w:val="18"/>
        </w:rPr>
      </w:pPr>
      <w:r>
        <w:rPr>
          <w:rFonts w:ascii="Verdana" w:hAnsi="Verdana"/>
          <w:color w:val="000000"/>
          <w:sz w:val="18"/>
          <w:szCs w:val="18"/>
        </w:rPr>
        <w:t>Expiration date: browser can delete old cookies.</w:t>
      </w:r>
    </w:p>
    <w:p w:rsidR="0055587F" w:rsidRDefault="0055587F" w:rsidP="0055587F">
      <w:pPr>
        <w:pStyle w:val="Heading2"/>
        <w:spacing w:before="150" w:beforeAutospacing="0" w:after="0" w:afterAutospacing="0"/>
        <w:rPr>
          <w:rFonts w:ascii="Georgia" w:hAnsi="Georgia"/>
          <w:b w:val="0"/>
          <w:bCs w:val="0"/>
          <w:color w:val="722B00"/>
          <w:sz w:val="26"/>
          <w:szCs w:val="26"/>
        </w:rPr>
      </w:pPr>
      <w:r>
        <w:rPr>
          <w:rFonts w:ascii="Georgia" w:hAnsi="Georgia"/>
          <w:b w:val="0"/>
          <w:bCs w:val="0"/>
          <w:color w:val="722B00"/>
          <w:sz w:val="26"/>
          <w:szCs w:val="26"/>
        </w:rPr>
        <w:t>Sessions</w:t>
      </w:r>
    </w:p>
    <w:p w:rsidR="0055587F" w:rsidRPr="00E33486" w:rsidRDefault="0055587F" w:rsidP="0055587F">
      <w:pPr>
        <w:numPr>
          <w:ilvl w:val="0"/>
          <w:numId w:val="51"/>
        </w:numPr>
        <w:spacing w:before="60" w:after="100" w:afterAutospacing="1" w:line="240" w:lineRule="auto"/>
        <w:ind w:left="0"/>
        <w:rPr>
          <w:rFonts w:ascii="Verdana" w:hAnsi="Verdana"/>
          <w:b/>
          <w:color w:val="000000"/>
          <w:sz w:val="18"/>
          <w:szCs w:val="18"/>
        </w:rPr>
      </w:pPr>
      <w:r w:rsidRPr="00E33486">
        <w:rPr>
          <w:rFonts w:ascii="Verdana" w:hAnsi="Verdana"/>
          <w:b/>
          <w:color w:val="000000"/>
          <w:sz w:val="18"/>
          <w:szCs w:val="18"/>
        </w:rPr>
        <w:t>Cookies are used by the server to implement </w:t>
      </w:r>
      <w:r w:rsidRPr="00E33486">
        <w:rPr>
          <w:rFonts w:ascii="Verdana" w:hAnsi="Verdana"/>
          <w:b/>
          <w:i/>
          <w:iCs/>
          <w:color w:val="000000"/>
          <w:sz w:val="18"/>
          <w:szCs w:val="18"/>
        </w:rPr>
        <w:t>sessions</w:t>
      </w:r>
      <w:r w:rsidRPr="00E33486">
        <w:rPr>
          <w:rFonts w:ascii="Verdana" w:hAnsi="Verdana"/>
          <w:b/>
          <w:color w:val="000000"/>
          <w:sz w:val="18"/>
          <w:szCs w:val="18"/>
        </w:rPr>
        <w:t>:</w:t>
      </w:r>
    </w:p>
    <w:p w:rsidR="0055587F" w:rsidRDefault="0055587F" w:rsidP="0055587F">
      <w:pPr>
        <w:numPr>
          <w:ilvl w:val="1"/>
          <w:numId w:val="51"/>
        </w:numPr>
        <w:spacing w:before="60" w:after="100" w:afterAutospacing="1" w:line="240" w:lineRule="auto"/>
        <w:ind w:left="0"/>
        <w:rPr>
          <w:rFonts w:ascii="Verdana" w:hAnsi="Verdana"/>
          <w:color w:val="000000"/>
          <w:sz w:val="18"/>
          <w:szCs w:val="18"/>
        </w:rPr>
      </w:pPr>
      <w:r>
        <w:rPr>
          <w:rFonts w:ascii="Verdana" w:hAnsi="Verdana"/>
          <w:color w:val="000000"/>
          <w:sz w:val="18"/>
          <w:szCs w:val="18"/>
        </w:rPr>
        <w:t>A pool of data related to an active connection (one browser instance).</w:t>
      </w:r>
    </w:p>
    <w:p w:rsidR="0055587F" w:rsidRPr="0049437B" w:rsidRDefault="0055587F" w:rsidP="0055587F">
      <w:pPr>
        <w:numPr>
          <w:ilvl w:val="0"/>
          <w:numId w:val="51"/>
        </w:numPr>
        <w:spacing w:before="60" w:after="100" w:afterAutospacing="1" w:line="240" w:lineRule="auto"/>
        <w:ind w:left="0"/>
        <w:rPr>
          <w:rFonts w:ascii="Verdana" w:hAnsi="Verdana"/>
          <w:b/>
          <w:color w:val="000000"/>
          <w:sz w:val="18"/>
          <w:szCs w:val="18"/>
        </w:rPr>
      </w:pPr>
      <w:r>
        <w:rPr>
          <w:rFonts w:ascii="Verdana" w:hAnsi="Verdana"/>
          <w:color w:val="000000"/>
          <w:sz w:val="18"/>
          <w:szCs w:val="18"/>
        </w:rPr>
        <w:t xml:space="preserve">Typically the </w:t>
      </w:r>
      <w:r w:rsidRPr="0049437B">
        <w:rPr>
          <w:rFonts w:ascii="Verdana" w:hAnsi="Verdana"/>
          <w:b/>
          <w:color w:val="000000"/>
          <w:sz w:val="18"/>
          <w:szCs w:val="18"/>
        </w:rPr>
        <w:t>cookie for an application contains an identifier for a session.</w:t>
      </w:r>
    </w:p>
    <w:p w:rsidR="0055587F" w:rsidRDefault="0055587F" w:rsidP="0055587F">
      <w:pPr>
        <w:numPr>
          <w:ilvl w:val="0"/>
          <w:numId w:val="51"/>
        </w:numPr>
        <w:spacing w:before="60" w:after="100" w:afterAutospacing="1" w:line="240" w:lineRule="auto"/>
        <w:ind w:left="0"/>
        <w:rPr>
          <w:rFonts w:ascii="Verdana" w:hAnsi="Verdana"/>
          <w:color w:val="000000"/>
          <w:sz w:val="18"/>
          <w:szCs w:val="18"/>
        </w:rPr>
      </w:pPr>
      <w:r>
        <w:rPr>
          <w:rFonts w:ascii="Verdana" w:hAnsi="Verdana"/>
          <w:color w:val="000000"/>
          <w:sz w:val="18"/>
          <w:szCs w:val="18"/>
        </w:rPr>
        <w:t>Web frameworks like Rails do most of the work of managing sessions and cookies:</w:t>
      </w:r>
    </w:p>
    <w:p w:rsidR="0055587F" w:rsidRDefault="0055587F" w:rsidP="0055587F">
      <w:pPr>
        <w:numPr>
          <w:ilvl w:val="1"/>
          <w:numId w:val="51"/>
        </w:numPr>
        <w:spacing w:before="60" w:after="100" w:afterAutospacing="1" w:line="240" w:lineRule="auto"/>
        <w:ind w:left="0"/>
        <w:rPr>
          <w:rFonts w:ascii="Verdana" w:hAnsi="Verdana"/>
          <w:color w:val="000000"/>
          <w:sz w:val="18"/>
          <w:szCs w:val="18"/>
        </w:rPr>
      </w:pPr>
      <w:r>
        <w:rPr>
          <w:rFonts w:ascii="Verdana" w:hAnsi="Verdana"/>
          <w:color w:val="000000"/>
          <w:sz w:val="18"/>
          <w:szCs w:val="18"/>
        </w:rPr>
        <w:t>Rails provides </w:t>
      </w:r>
      <w:r>
        <w:rPr>
          <w:rStyle w:val="code"/>
          <w:rFonts w:ascii="Courier New" w:hAnsi="Courier New" w:cs="Courier New"/>
          <w:color w:val="000000"/>
          <w:sz w:val="21"/>
          <w:szCs w:val="21"/>
        </w:rPr>
        <w:t>session</w:t>
      </w:r>
      <w:r>
        <w:rPr>
          <w:rFonts w:ascii="Verdana" w:hAnsi="Verdana"/>
          <w:color w:val="000000"/>
          <w:sz w:val="18"/>
          <w:szCs w:val="18"/>
        </w:rPr>
        <w:t>, a hash-like object in which you can store anything you like</w:t>
      </w:r>
    </w:p>
    <w:p w:rsidR="0055587F" w:rsidRDefault="0055587F" w:rsidP="0055587F">
      <w:pPr>
        <w:numPr>
          <w:ilvl w:val="2"/>
          <w:numId w:val="51"/>
        </w:numPr>
        <w:spacing w:before="60" w:after="100" w:afterAutospacing="1" w:line="240" w:lineRule="auto"/>
        <w:ind w:left="0"/>
        <w:rPr>
          <w:rFonts w:ascii="Verdana" w:hAnsi="Verdana"/>
          <w:color w:val="000000"/>
          <w:sz w:val="18"/>
          <w:szCs w:val="18"/>
        </w:rPr>
      </w:pPr>
      <w:r>
        <w:rPr>
          <w:rFonts w:ascii="Verdana" w:hAnsi="Verdana"/>
          <w:color w:val="000000"/>
          <w:sz w:val="18"/>
          <w:szCs w:val="18"/>
        </w:rPr>
        <w:t>Data will be available in all future requests from the same browser.</w:t>
      </w:r>
    </w:p>
    <w:p w:rsidR="0055587F" w:rsidRDefault="0055587F" w:rsidP="0055587F">
      <w:pPr>
        <w:numPr>
          <w:ilvl w:val="1"/>
          <w:numId w:val="51"/>
        </w:numPr>
        <w:spacing w:before="60" w:after="100" w:afterAutospacing="1" w:line="240" w:lineRule="auto"/>
        <w:ind w:left="0"/>
        <w:rPr>
          <w:rFonts w:ascii="Verdana" w:hAnsi="Verdana"/>
          <w:color w:val="000000"/>
          <w:sz w:val="18"/>
          <w:szCs w:val="18"/>
        </w:rPr>
      </w:pPr>
      <w:r>
        <w:rPr>
          <w:rFonts w:ascii="Verdana" w:hAnsi="Verdana"/>
          <w:color w:val="000000"/>
          <w:sz w:val="18"/>
          <w:szCs w:val="18"/>
        </w:rPr>
        <w:t>Rails automatically checks for a session cookie at the start of each request:</w:t>
      </w:r>
    </w:p>
    <w:p w:rsidR="0055587F" w:rsidRDefault="0055587F" w:rsidP="0055587F">
      <w:pPr>
        <w:numPr>
          <w:ilvl w:val="2"/>
          <w:numId w:val="51"/>
        </w:numPr>
        <w:spacing w:before="60" w:after="100" w:afterAutospacing="1" w:line="240" w:lineRule="auto"/>
        <w:ind w:left="0"/>
        <w:rPr>
          <w:rFonts w:ascii="Verdana" w:hAnsi="Verdana"/>
          <w:color w:val="000000"/>
          <w:sz w:val="18"/>
          <w:szCs w:val="18"/>
        </w:rPr>
      </w:pPr>
      <w:r>
        <w:rPr>
          <w:rFonts w:ascii="Verdana" w:hAnsi="Verdana"/>
          <w:color w:val="000000"/>
          <w:sz w:val="18"/>
          <w:szCs w:val="18"/>
        </w:rPr>
        <w:lastRenderedPageBreak/>
        <w:t>Cookie exists? use it to find session data</w:t>
      </w:r>
    </w:p>
    <w:p w:rsidR="0055587F" w:rsidRDefault="0055587F" w:rsidP="0055587F">
      <w:pPr>
        <w:numPr>
          <w:ilvl w:val="2"/>
          <w:numId w:val="51"/>
        </w:numPr>
        <w:spacing w:before="60" w:after="100" w:afterAutospacing="1" w:line="240" w:lineRule="auto"/>
        <w:ind w:left="0"/>
        <w:rPr>
          <w:rFonts w:ascii="Verdana" w:hAnsi="Verdana"/>
          <w:color w:val="000000"/>
          <w:sz w:val="18"/>
          <w:szCs w:val="18"/>
        </w:rPr>
      </w:pPr>
      <w:r>
        <w:rPr>
          <w:rFonts w:ascii="Verdana" w:hAnsi="Verdana"/>
          <w:color w:val="000000"/>
          <w:sz w:val="18"/>
          <w:szCs w:val="18"/>
        </w:rPr>
        <w:t>No cookie? Create new session, new cookie</w:t>
      </w:r>
    </w:p>
    <w:p w:rsidR="0055587F" w:rsidRDefault="0055587F" w:rsidP="0055587F">
      <w:pPr>
        <w:numPr>
          <w:ilvl w:val="1"/>
          <w:numId w:val="51"/>
        </w:numPr>
        <w:spacing w:before="60" w:after="100" w:afterAutospacing="1" w:line="240" w:lineRule="auto"/>
        <w:ind w:left="0"/>
        <w:rPr>
          <w:rFonts w:ascii="Verdana" w:hAnsi="Verdana"/>
          <w:color w:val="000000"/>
          <w:sz w:val="18"/>
          <w:szCs w:val="18"/>
        </w:rPr>
      </w:pPr>
      <w:r>
        <w:rPr>
          <w:rFonts w:ascii="Verdana" w:hAnsi="Verdana"/>
          <w:color w:val="000000"/>
          <w:sz w:val="18"/>
          <w:szCs w:val="18"/>
        </w:rPr>
        <w:t>End of each request: save session data where it can be found by future requests.</w:t>
      </w:r>
    </w:p>
    <w:p w:rsidR="0055587F" w:rsidRDefault="0055587F" w:rsidP="0055587F">
      <w:pPr>
        <w:numPr>
          <w:ilvl w:val="0"/>
          <w:numId w:val="52"/>
        </w:numPr>
        <w:spacing w:before="60" w:after="100" w:afterAutospacing="1" w:line="240" w:lineRule="auto"/>
        <w:ind w:left="0"/>
        <w:rPr>
          <w:rFonts w:ascii="Verdana" w:hAnsi="Verdana"/>
          <w:color w:val="000000"/>
          <w:sz w:val="18"/>
          <w:szCs w:val="18"/>
        </w:rPr>
      </w:pPr>
      <w:r>
        <w:rPr>
          <w:rFonts w:ascii="Verdana" w:hAnsi="Verdana"/>
          <w:color w:val="000000"/>
          <w:sz w:val="18"/>
          <w:szCs w:val="18"/>
        </w:rPr>
        <w:t>Managing session state:</w:t>
      </w:r>
    </w:p>
    <w:p w:rsidR="0055587F" w:rsidRDefault="0055587F" w:rsidP="0055587F">
      <w:pPr>
        <w:numPr>
          <w:ilvl w:val="1"/>
          <w:numId w:val="52"/>
        </w:numPr>
        <w:spacing w:before="60" w:after="100" w:afterAutospacing="1" w:line="240" w:lineRule="auto"/>
        <w:ind w:left="0"/>
        <w:rPr>
          <w:rFonts w:ascii="Verdana" w:hAnsi="Verdana"/>
          <w:color w:val="000000"/>
          <w:sz w:val="18"/>
          <w:szCs w:val="18"/>
        </w:rPr>
      </w:pPr>
      <w:r>
        <w:rPr>
          <w:rFonts w:ascii="Verdana" w:hAnsi="Verdana"/>
          <w:color w:val="000000"/>
          <w:sz w:val="18"/>
          <w:szCs w:val="18"/>
        </w:rPr>
        <w:t>Approach #1: just keep state in main memory</w:t>
      </w:r>
    </w:p>
    <w:p w:rsidR="0055587F" w:rsidRDefault="0055587F" w:rsidP="0055587F">
      <w:pPr>
        <w:numPr>
          <w:ilvl w:val="1"/>
          <w:numId w:val="52"/>
        </w:numPr>
        <w:spacing w:before="60" w:after="100" w:afterAutospacing="1" w:line="240" w:lineRule="auto"/>
        <w:ind w:left="0"/>
        <w:rPr>
          <w:rFonts w:ascii="Verdana" w:hAnsi="Verdana"/>
          <w:color w:val="000000"/>
          <w:sz w:val="18"/>
          <w:szCs w:val="18"/>
        </w:rPr>
      </w:pPr>
      <w:r>
        <w:rPr>
          <w:rFonts w:ascii="Verdana" w:hAnsi="Verdana"/>
          <w:color w:val="000000"/>
          <w:sz w:val="18"/>
          <w:szCs w:val="18"/>
        </w:rPr>
        <w:t>Approach #2: store session state in files on disk</w:t>
      </w:r>
    </w:p>
    <w:p w:rsidR="0055587F" w:rsidRDefault="0055587F" w:rsidP="0055587F">
      <w:pPr>
        <w:numPr>
          <w:ilvl w:val="1"/>
          <w:numId w:val="52"/>
        </w:numPr>
        <w:spacing w:before="60" w:after="100" w:afterAutospacing="1" w:line="240" w:lineRule="auto"/>
        <w:ind w:left="0"/>
        <w:rPr>
          <w:rFonts w:ascii="Verdana" w:hAnsi="Verdana"/>
          <w:color w:val="000000"/>
          <w:sz w:val="18"/>
          <w:szCs w:val="18"/>
        </w:rPr>
      </w:pPr>
      <w:r>
        <w:rPr>
          <w:rFonts w:ascii="Verdana" w:hAnsi="Verdana"/>
          <w:color w:val="000000"/>
          <w:sz w:val="18"/>
          <w:szCs w:val="18"/>
        </w:rPr>
        <w:t>Approach #3: store session state in a database</w:t>
      </w:r>
    </w:p>
    <w:p w:rsidR="0055587F" w:rsidRDefault="0055587F" w:rsidP="0055587F">
      <w:pPr>
        <w:numPr>
          <w:ilvl w:val="1"/>
          <w:numId w:val="52"/>
        </w:numPr>
        <w:spacing w:before="60" w:after="100" w:afterAutospacing="1" w:line="240" w:lineRule="auto"/>
        <w:ind w:left="0"/>
        <w:rPr>
          <w:rFonts w:ascii="Verdana" w:hAnsi="Verdana"/>
          <w:color w:val="000000"/>
          <w:sz w:val="18"/>
          <w:szCs w:val="18"/>
        </w:rPr>
      </w:pPr>
      <w:r>
        <w:rPr>
          <w:rFonts w:ascii="Verdana" w:hAnsi="Verdana"/>
          <w:color w:val="000000"/>
          <w:sz w:val="18"/>
          <w:szCs w:val="18"/>
        </w:rPr>
        <w:t>Most frameworks allow you to control session storage:</w:t>
      </w:r>
    </w:p>
    <w:p w:rsidR="0055587F" w:rsidRDefault="0055587F" w:rsidP="0055587F">
      <w:pPr>
        <w:numPr>
          <w:ilvl w:val="2"/>
          <w:numId w:val="52"/>
        </w:numPr>
        <w:spacing w:before="60" w:after="100" w:afterAutospacing="1" w:line="240" w:lineRule="auto"/>
        <w:ind w:left="0"/>
        <w:rPr>
          <w:rFonts w:ascii="Verdana" w:hAnsi="Verdana"/>
          <w:color w:val="000000"/>
          <w:sz w:val="18"/>
          <w:szCs w:val="18"/>
        </w:rPr>
      </w:pPr>
      <w:r>
        <w:rPr>
          <w:rFonts w:ascii="Verdana" w:hAnsi="Verdana"/>
          <w:color w:val="000000"/>
          <w:sz w:val="18"/>
          <w:szCs w:val="18"/>
        </w:rPr>
        <w:t>Provide an object that saves and restores session data.</w:t>
      </w:r>
    </w:p>
    <w:p w:rsidR="0055587F" w:rsidRPr="00BC1502" w:rsidRDefault="0055587F" w:rsidP="0055587F">
      <w:pPr>
        <w:numPr>
          <w:ilvl w:val="0"/>
          <w:numId w:val="52"/>
        </w:numPr>
        <w:spacing w:before="60" w:after="100" w:afterAutospacing="1" w:line="240" w:lineRule="auto"/>
        <w:ind w:left="0"/>
        <w:rPr>
          <w:rFonts w:ascii="Verdana" w:hAnsi="Verdana"/>
          <w:b/>
          <w:color w:val="000000"/>
          <w:sz w:val="18"/>
          <w:szCs w:val="18"/>
        </w:rPr>
      </w:pPr>
      <w:r w:rsidRPr="00BC1502">
        <w:rPr>
          <w:rFonts w:ascii="Verdana" w:hAnsi="Verdana"/>
          <w:b/>
          <w:color w:val="000000"/>
          <w:sz w:val="18"/>
          <w:szCs w:val="18"/>
        </w:rPr>
        <w:t>Server must eventually delete stale session data.</w:t>
      </w:r>
    </w:p>
    <w:p w:rsidR="0055587F" w:rsidRPr="00BC1502" w:rsidRDefault="0055587F" w:rsidP="0055587F">
      <w:pPr>
        <w:numPr>
          <w:ilvl w:val="0"/>
          <w:numId w:val="52"/>
        </w:numPr>
        <w:spacing w:before="60" w:after="100" w:afterAutospacing="1" w:line="240" w:lineRule="auto"/>
        <w:ind w:left="0"/>
        <w:rPr>
          <w:rFonts w:ascii="Verdana" w:hAnsi="Verdana"/>
          <w:b/>
          <w:color w:val="000000"/>
          <w:sz w:val="18"/>
          <w:szCs w:val="18"/>
        </w:rPr>
      </w:pPr>
      <w:r w:rsidRPr="00BC1502">
        <w:rPr>
          <w:rFonts w:ascii="Verdana" w:hAnsi="Verdana"/>
          <w:b/>
          <w:color w:val="000000"/>
          <w:sz w:val="18"/>
          <w:szCs w:val="18"/>
        </w:rPr>
        <w:t>Sessions have numerous security issues, which we will discuss later.</w:t>
      </w:r>
    </w:p>
    <w:p w:rsidR="0055587F" w:rsidRPr="00EB3DF2" w:rsidRDefault="0055587F" w:rsidP="0055587F">
      <w:pPr>
        <w:pStyle w:val="NormalWeb"/>
        <w:shd w:val="clear" w:color="auto" w:fill="FFFFFF"/>
        <w:spacing w:before="0" w:beforeAutospacing="0" w:after="0" w:afterAutospacing="0"/>
        <w:rPr>
          <w:rFonts w:asciiTheme="minorHAnsi" w:hAnsiTheme="minorHAnsi" w:cstheme="minorHAnsi"/>
          <w:color w:val="222222"/>
          <w:sz w:val="20"/>
          <w:szCs w:val="20"/>
        </w:rPr>
      </w:pPr>
      <w:r w:rsidRPr="00EB3DF2">
        <w:rPr>
          <w:rStyle w:val="Strong"/>
          <w:rFonts w:asciiTheme="minorHAnsi" w:hAnsiTheme="minorHAnsi" w:cstheme="minorHAnsi"/>
          <w:i/>
          <w:iCs/>
          <w:color w:val="222222"/>
          <w:sz w:val="20"/>
          <w:szCs w:val="20"/>
        </w:rPr>
        <w:t>Introduction to Mobile Application Testing:</w:t>
      </w:r>
    </w:p>
    <w:p w:rsidR="0055587F" w:rsidRPr="00EB3DF2" w:rsidRDefault="0055587F" w:rsidP="0055587F">
      <w:pPr>
        <w:pStyle w:val="NormalWeb"/>
        <w:shd w:val="clear" w:color="auto" w:fill="FFFFFF"/>
        <w:spacing w:before="0" w:beforeAutospacing="0" w:after="369" w:afterAutospacing="0"/>
        <w:rPr>
          <w:rFonts w:asciiTheme="minorHAnsi" w:hAnsiTheme="minorHAnsi" w:cstheme="minorHAnsi"/>
          <w:color w:val="222222"/>
          <w:sz w:val="20"/>
          <w:szCs w:val="20"/>
        </w:rPr>
      </w:pPr>
      <w:r w:rsidRPr="00EB3DF2">
        <w:rPr>
          <w:rFonts w:asciiTheme="minorHAnsi" w:hAnsiTheme="minorHAnsi" w:cstheme="minorHAnsi"/>
          <w:color w:val="222222"/>
          <w:sz w:val="20"/>
          <w:szCs w:val="20"/>
        </w:rPr>
        <w:t>Gone are the days when the telephone used to be an appliance that sat in a corner and had to ring to get our attention or a computer was a machine only a few people used – they are now an extension of our being- a window to the world and virtual servants that do as they are told. Computers were a rage and changed how we humans thought, behaved, learnt and existed.</w:t>
      </w:r>
    </w:p>
    <w:p w:rsidR="0055587F" w:rsidRDefault="0055587F" w:rsidP="0055587F">
      <w:pPr>
        <w:pStyle w:val="NormalWeb"/>
        <w:shd w:val="clear" w:color="auto" w:fill="FFFFFF"/>
        <w:spacing w:before="0" w:beforeAutospacing="0" w:after="0" w:afterAutospacing="0"/>
        <w:rPr>
          <w:rFonts w:asciiTheme="minorHAnsi" w:hAnsiTheme="minorHAnsi" w:cstheme="minorHAnsi"/>
          <w:color w:val="222222"/>
          <w:sz w:val="20"/>
          <w:szCs w:val="20"/>
        </w:rPr>
      </w:pPr>
      <w:r w:rsidRPr="00EB3DF2">
        <w:rPr>
          <w:rFonts w:asciiTheme="minorHAnsi" w:hAnsiTheme="minorHAnsi" w:cstheme="minorHAnsi"/>
          <w:color w:val="222222"/>
          <w:sz w:val="20"/>
          <w:szCs w:val="20"/>
        </w:rPr>
        <w:t>Mobile technology and smart devices are the trend now and will change the future of the world as we know it. We all can vouch for it, can’t we? Now, it will be amateurish if I list what we use these mobile devices for. You all know it – Maybe better than we do. J</w:t>
      </w:r>
    </w:p>
    <w:p w:rsidR="0055587F" w:rsidRPr="00EB3DF2" w:rsidRDefault="0055587F" w:rsidP="0055587F">
      <w:pPr>
        <w:pStyle w:val="NormalWeb"/>
        <w:shd w:val="clear" w:color="auto" w:fill="FFFFFF"/>
        <w:spacing w:before="0" w:beforeAutospacing="0" w:after="0" w:afterAutospacing="0"/>
        <w:rPr>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rFonts w:asciiTheme="minorHAnsi" w:hAnsiTheme="minorHAnsi" w:cstheme="minorHAnsi"/>
          <w:color w:val="222222"/>
          <w:sz w:val="20"/>
          <w:szCs w:val="20"/>
        </w:rPr>
      </w:pPr>
      <w:r w:rsidRPr="00EB3DF2">
        <w:rPr>
          <w:rFonts w:asciiTheme="minorHAnsi" w:hAnsiTheme="minorHAnsi" w:cstheme="minorHAnsi"/>
          <w:noProof/>
          <w:color w:val="777777"/>
          <w:sz w:val="20"/>
          <w:szCs w:val="20"/>
          <w:bdr w:val="none" w:sz="0" w:space="0" w:color="auto" w:frame="1"/>
        </w:rPr>
        <w:drawing>
          <wp:inline distT="0" distB="0" distL="0" distR="0" wp14:anchorId="0A068F97" wp14:editId="38BF526C">
            <wp:extent cx="4617720" cy="2811780"/>
            <wp:effectExtent l="0" t="0" r="0" b="0"/>
            <wp:docPr id="54" name="Picture 54" descr="mobile application testing 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obile application testing 1">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17720" cy="2811780"/>
                    </a:xfrm>
                    <a:prstGeom prst="rect">
                      <a:avLst/>
                    </a:prstGeom>
                    <a:noFill/>
                    <a:ln>
                      <a:noFill/>
                    </a:ln>
                  </pic:spPr>
                </pic:pic>
              </a:graphicData>
            </a:graphic>
          </wp:inline>
        </w:drawing>
      </w:r>
    </w:p>
    <w:p w:rsidR="0055587F" w:rsidRDefault="0055587F" w:rsidP="0055587F">
      <w:pPr>
        <w:pStyle w:val="NormalWeb"/>
        <w:shd w:val="clear" w:color="auto" w:fill="FFFFFF"/>
        <w:spacing w:before="0" w:beforeAutospacing="0" w:after="369" w:afterAutospacing="0"/>
        <w:rPr>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369" w:afterAutospacing="0"/>
        <w:rPr>
          <w:ins w:id="0" w:author="Unknown"/>
          <w:rFonts w:asciiTheme="minorHAnsi" w:hAnsiTheme="minorHAnsi" w:cstheme="minorHAnsi"/>
          <w:color w:val="222222"/>
          <w:sz w:val="20"/>
          <w:szCs w:val="20"/>
        </w:rPr>
      </w:pPr>
      <w:ins w:id="1" w:author="Unknown">
        <w:r w:rsidRPr="00EB3DF2">
          <w:rPr>
            <w:rFonts w:asciiTheme="minorHAnsi" w:hAnsiTheme="minorHAnsi" w:cstheme="minorHAnsi"/>
            <w:color w:val="222222"/>
            <w:sz w:val="20"/>
            <w:szCs w:val="20"/>
          </w:rPr>
          <w:t>Let’s get straight to what this tutorial is going to be about.</w:t>
        </w:r>
      </w:ins>
    </w:p>
    <w:p w:rsidR="0055587F" w:rsidRPr="00EB3DF2" w:rsidRDefault="0055587F" w:rsidP="0055587F">
      <w:pPr>
        <w:pStyle w:val="NormalWeb"/>
        <w:shd w:val="clear" w:color="auto" w:fill="FFFFFF"/>
        <w:spacing w:before="0" w:beforeAutospacing="0" w:after="0" w:afterAutospacing="0"/>
        <w:rPr>
          <w:ins w:id="2" w:author="Unknown"/>
          <w:rFonts w:asciiTheme="minorHAnsi" w:hAnsiTheme="minorHAnsi" w:cstheme="minorHAnsi"/>
          <w:color w:val="222222"/>
          <w:sz w:val="20"/>
          <w:szCs w:val="20"/>
        </w:rPr>
      </w:pPr>
      <w:ins w:id="3" w:author="Unknown">
        <w:r w:rsidRPr="00EB3DF2">
          <w:rPr>
            <w:rFonts w:asciiTheme="minorHAnsi" w:hAnsiTheme="minorHAnsi" w:cstheme="minorHAnsi"/>
            <w:b/>
            <w:bCs/>
            <w:color w:val="222222"/>
            <w:sz w:val="20"/>
            <w:szCs w:val="20"/>
          </w:rPr>
          <w:t>This tutorial will be both an introduction and your guide to Mobile Testing. So, read through!</w:t>
        </w:r>
      </w:ins>
    </w:p>
    <w:p w:rsidR="0055587F" w:rsidRPr="00EB3DF2" w:rsidRDefault="0055587F" w:rsidP="0055587F">
      <w:pPr>
        <w:pStyle w:val="toctitle"/>
        <w:shd w:val="clear" w:color="auto" w:fill="F9F9F9"/>
        <w:spacing w:before="0" w:beforeAutospacing="0" w:after="0" w:afterAutospacing="0"/>
        <w:jc w:val="center"/>
        <w:rPr>
          <w:ins w:id="4" w:author="Unknown"/>
          <w:rFonts w:asciiTheme="minorHAnsi" w:hAnsiTheme="minorHAnsi" w:cstheme="minorHAnsi"/>
          <w:b/>
          <w:bCs/>
          <w:color w:val="222222"/>
          <w:sz w:val="20"/>
          <w:szCs w:val="20"/>
        </w:rPr>
      </w:pPr>
      <w:ins w:id="5" w:author="Unknown">
        <w:r w:rsidRPr="00EB3DF2">
          <w:rPr>
            <w:rFonts w:asciiTheme="minorHAnsi" w:hAnsiTheme="minorHAnsi" w:cstheme="minorHAnsi"/>
            <w:b/>
            <w:bCs/>
            <w:color w:val="222222"/>
            <w:sz w:val="20"/>
            <w:szCs w:val="20"/>
          </w:rPr>
          <w:t>What You Will Learn: </w:t>
        </w:r>
        <w:r w:rsidRPr="00EB3DF2">
          <w:rPr>
            <w:rStyle w:val="toctoggle"/>
            <w:rFonts w:asciiTheme="minorHAnsi" w:hAnsiTheme="minorHAnsi" w:cstheme="minorHAnsi"/>
            <w:color w:val="222222"/>
            <w:sz w:val="20"/>
            <w:szCs w:val="20"/>
          </w:rPr>
          <w:t>[</w:t>
        </w:r>
        <w:r w:rsidRPr="00EB3DF2">
          <w:rPr>
            <w:rStyle w:val="toctoggle"/>
            <w:rFonts w:asciiTheme="minorHAnsi" w:hAnsiTheme="minorHAnsi" w:cstheme="minorHAnsi"/>
            <w:color w:val="222222"/>
            <w:sz w:val="20"/>
            <w:szCs w:val="20"/>
          </w:rPr>
          <w:fldChar w:fldCharType="begin"/>
        </w:r>
        <w:r w:rsidRPr="00EB3DF2">
          <w:rPr>
            <w:rStyle w:val="toctoggle"/>
            <w:rFonts w:asciiTheme="minorHAnsi" w:hAnsiTheme="minorHAnsi" w:cstheme="minorHAnsi"/>
            <w:color w:val="222222"/>
            <w:sz w:val="20"/>
            <w:szCs w:val="20"/>
          </w:rPr>
          <w:instrText xml:space="preserve"> HYPERLINK "http://www.softwaretestinghelp.com/beginners-guide-to-mobile-application-testing/" </w:instrText>
        </w:r>
        <w:r w:rsidRPr="00EB3DF2">
          <w:rPr>
            <w:rStyle w:val="toctoggle"/>
            <w:rFonts w:asciiTheme="minorHAnsi" w:hAnsiTheme="minorHAnsi" w:cstheme="minorHAnsi"/>
            <w:color w:val="222222"/>
            <w:sz w:val="20"/>
            <w:szCs w:val="20"/>
          </w:rPr>
          <w:fldChar w:fldCharType="separate"/>
        </w:r>
        <w:r w:rsidRPr="00EB3DF2">
          <w:rPr>
            <w:rStyle w:val="Hyperlink"/>
            <w:rFonts w:asciiTheme="minorHAnsi" w:hAnsiTheme="minorHAnsi" w:cstheme="minorHAnsi"/>
            <w:color w:val="777777"/>
            <w:sz w:val="20"/>
            <w:szCs w:val="20"/>
            <w:bdr w:val="none" w:sz="0" w:space="0" w:color="auto" w:frame="1"/>
          </w:rPr>
          <w:t>show</w:t>
        </w:r>
        <w:r w:rsidRPr="00EB3DF2">
          <w:rPr>
            <w:rStyle w:val="toctoggle"/>
            <w:rFonts w:asciiTheme="minorHAnsi" w:hAnsiTheme="minorHAnsi" w:cstheme="minorHAnsi"/>
            <w:color w:val="222222"/>
            <w:sz w:val="20"/>
            <w:szCs w:val="20"/>
          </w:rPr>
          <w:fldChar w:fldCharType="end"/>
        </w:r>
        <w:r w:rsidRPr="00EB3DF2">
          <w:rPr>
            <w:rStyle w:val="toctoggle"/>
            <w:rFonts w:asciiTheme="minorHAnsi" w:hAnsiTheme="minorHAnsi" w:cstheme="minorHAnsi"/>
            <w:color w:val="222222"/>
            <w:sz w:val="20"/>
            <w:szCs w:val="20"/>
          </w:rPr>
          <w:t>]</w:t>
        </w:r>
      </w:ins>
    </w:p>
    <w:p w:rsidR="0055587F" w:rsidRPr="00EB3DF2" w:rsidRDefault="0055587F" w:rsidP="0055587F">
      <w:pPr>
        <w:pStyle w:val="Heading3"/>
        <w:shd w:val="clear" w:color="auto" w:fill="FFFFFF"/>
        <w:spacing w:before="0" w:line="267" w:lineRule="atLeast"/>
        <w:rPr>
          <w:ins w:id="6" w:author="Unknown"/>
          <w:rFonts w:asciiTheme="minorHAnsi" w:hAnsiTheme="minorHAnsi" w:cstheme="minorHAnsi"/>
          <w:color w:val="000000"/>
          <w:sz w:val="20"/>
          <w:szCs w:val="20"/>
        </w:rPr>
      </w:pPr>
      <w:ins w:id="7" w:author="Unknown">
        <w:r w:rsidRPr="00EB3DF2">
          <w:rPr>
            <w:rFonts w:asciiTheme="minorHAnsi" w:hAnsiTheme="minorHAnsi" w:cstheme="minorHAnsi"/>
            <w:color w:val="000000"/>
            <w:sz w:val="20"/>
            <w:szCs w:val="20"/>
          </w:rPr>
          <w:t>Types of Mobile Testing</w:t>
        </w:r>
      </w:ins>
    </w:p>
    <w:p w:rsidR="0055587F" w:rsidRPr="00EB3DF2" w:rsidRDefault="0055587F" w:rsidP="0055587F">
      <w:pPr>
        <w:pStyle w:val="NormalWeb"/>
        <w:shd w:val="clear" w:color="auto" w:fill="FFFFFF"/>
        <w:spacing w:before="0" w:beforeAutospacing="0" w:after="369" w:afterAutospacing="0"/>
        <w:rPr>
          <w:ins w:id="8" w:author="Unknown"/>
          <w:rFonts w:asciiTheme="minorHAnsi" w:hAnsiTheme="minorHAnsi" w:cstheme="minorHAnsi"/>
          <w:color w:val="222222"/>
          <w:sz w:val="20"/>
          <w:szCs w:val="20"/>
        </w:rPr>
      </w:pPr>
      <w:ins w:id="9" w:author="Unknown">
        <w:r w:rsidRPr="00EB3DF2">
          <w:rPr>
            <w:rFonts w:asciiTheme="minorHAnsi" w:hAnsiTheme="minorHAnsi" w:cstheme="minorHAnsi"/>
            <w:color w:val="222222"/>
            <w:sz w:val="20"/>
            <w:szCs w:val="20"/>
          </w:rPr>
          <w:t>There are broadly 2 kinds of testing that take place on mobile devices:</w:t>
        </w:r>
      </w:ins>
    </w:p>
    <w:p w:rsidR="0055587F" w:rsidRPr="00EB3DF2" w:rsidRDefault="0055587F" w:rsidP="0055587F">
      <w:pPr>
        <w:pStyle w:val="NormalWeb"/>
        <w:shd w:val="clear" w:color="auto" w:fill="FFFFFF"/>
        <w:spacing w:before="0" w:beforeAutospacing="0" w:after="0" w:afterAutospacing="0"/>
        <w:rPr>
          <w:ins w:id="10" w:author="Unknown"/>
          <w:rFonts w:asciiTheme="minorHAnsi" w:hAnsiTheme="minorHAnsi" w:cstheme="minorHAnsi"/>
          <w:color w:val="222222"/>
          <w:sz w:val="20"/>
          <w:szCs w:val="20"/>
        </w:rPr>
      </w:pPr>
      <w:proofErr w:type="gramStart"/>
      <w:ins w:id="11" w:author="Unknown">
        <w:r w:rsidRPr="00EB3DF2">
          <w:rPr>
            <w:rFonts w:asciiTheme="minorHAnsi" w:hAnsiTheme="minorHAnsi" w:cstheme="minorHAnsi"/>
            <w:b/>
            <w:bCs/>
            <w:color w:val="222222"/>
            <w:sz w:val="20"/>
            <w:szCs w:val="20"/>
          </w:rPr>
          <w:lastRenderedPageBreak/>
          <w:t>#1.</w:t>
        </w:r>
        <w:proofErr w:type="gramEnd"/>
        <w:r w:rsidRPr="00EB3DF2">
          <w:rPr>
            <w:rFonts w:asciiTheme="minorHAnsi" w:hAnsiTheme="minorHAnsi" w:cstheme="minorHAnsi"/>
            <w:b/>
            <w:bCs/>
            <w:color w:val="222222"/>
            <w:sz w:val="20"/>
            <w:szCs w:val="20"/>
          </w:rPr>
          <w:t xml:space="preserve"> Hardware testing:</w:t>
        </w:r>
      </w:ins>
    </w:p>
    <w:p w:rsidR="0055587F" w:rsidRPr="00EB3DF2" w:rsidRDefault="0055587F" w:rsidP="0055587F">
      <w:pPr>
        <w:pStyle w:val="NormalWeb"/>
        <w:shd w:val="clear" w:color="auto" w:fill="FFFFFF"/>
        <w:spacing w:before="0" w:beforeAutospacing="0" w:after="0" w:afterAutospacing="0"/>
        <w:rPr>
          <w:ins w:id="12" w:author="Unknown"/>
          <w:rFonts w:asciiTheme="minorHAnsi" w:hAnsiTheme="minorHAnsi" w:cstheme="minorHAnsi"/>
          <w:color w:val="222222"/>
          <w:sz w:val="20"/>
          <w:szCs w:val="20"/>
        </w:rPr>
      </w:pPr>
      <w:ins w:id="13" w:author="Unknown">
        <w:r w:rsidRPr="00EB3DF2">
          <w:rPr>
            <w:rFonts w:asciiTheme="minorHAnsi" w:hAnsiTheme="minorHAnsi" w:cstheme="minorHAnsi"/>
            <w:color w:val="222222"/>
            <w:sz w:val="20"/>
            <w:szCs w:val="20"/>
          </w:rPr>
          <w:t>The device including the internal processors, internal hardware, screen sizes, resolution, space or memory, camera, radio, Bluetooth, WIFI etc. This is sometimes referred to as, simple “</w:t>
        </w:r>
        <w:r w:rsidRPr="00EB3DF2">
          <w:rPr>
            <w:rFonts w:asciiTheme="minorHAnsi" w:hAnsiTheme="minorHAnsi" w:cstheme="minorHAnsi"/>
            <w:color w:val="222222"/>
            <w:sz w:val="20"/>
            <w:szCs w:val="20"/>
            <w:u w:val="single"/>
          </w:rPr>
          <w:t>Mobile Testing</w:t>
        </w:r>
        <w:r w:rsidRPr="00EB3DF2">
          <w:rPr>
            <w:rFonts w:asciiTheme="minorHAnsi" w:hAnsiTheme="minorHAnsi" w:cstheme="minorHAnsi"/>
            <w:color w:val="222222"/>
            <w:sz w:val="20"/>
            <w:szCs w:val="20"/>
          </w:rPr>
          <w:t>”.</w:t>
        </w:r>
      </w:ins>
    </w:p>
    <w:p w:rsidR="0055587F" w:rsidRDefault="0055587F" w:rsidP="0055587F">
      <w:pPr>
        <w:pStyle w:val="NormalWeb"/>
        <w:shd w:val="clear" w:color="auto" w:fill="FFFFFF"/>
        <w:spacing w:before="0" w:beforeAutospacing="0" w:after="0" w:afterAutospacing="0"/>
        <w:rPr>
          <w:rFonts w:asciiTheme="minorHAnsi" w:hAnsiTheme="minorHAnsi" w:cstheme="minorHAnsi"/>
          <w:b/>
          <w:bCs/>
          <w:color w:val="222222"/>
          <w:sz w:val="20"/>
          <w:szCs w:val="20"/>
        </w:rPr>
      </w:pPr>
    </w:p>
    <w:p w:rsidR="0055587F" w:rsidRPr="00EB3DF2" w:rsidRDefault="0055587F" w:rsidP="0055587F">
      <w:pPr>
        <w:pStyle w:val="NormalWeb"/>
        <w:shd w:val="clear" w:color="auto" w:fill="FFFFFF"/>
        <w:spacing w:before="0" w:beforeAutospacing="0" w:after="0" w:afterAutospacing="0"/>
        <w:rPr>
          <w:ins w:id="14" w:author="Unknown"/>
          <w:rFonts w:asciiTheme="minorHAnsi" w:hAnsiTheme="minorHAnsi" w:cstheme="minorHAnsi"/>
          <w:color w:val="222222"/>
          <w:sz w:val="20"/>
          <w:szCs w:val="20"/>
        </w:rPr>
      </w:pPr>
      <w:proofErr w:type="gramStart"/>
      <w:ins w:id="15" w:author="Unknown">
        <w:r w:rsidRPr="00EB3DF2">
          <w:rPr>
            <w:rFonts w:asciiTheme="minorHAnsi" w:hAnsiTheme="minorHAnsi" w:cstheme="minorHAnsi"/>
            <w:b/>
            <w:bCs/>
            <w:color w:val="222222"/>
            <w:sz w:val="20"/>
            <w:szCs w:val="20"/>
          </w:rPr>
          <w:t>#2.</w:t>
        </w:r>
        <w:proofErr w:type="gramEnd"/>
        <w:r w:rsidRPr="00EB3DF2">
          <w:rPr>
            <w:rFonts w:asciiTheme="minorHAnsi" w:hAnsiTheme="minorHAnsi" w:cstheme="minorHAnsi"/>
            <w:b/>
            <w:bCs/>
            <w:color w:val="222222"/>
            <w:sz w:val="20"/>
            <w:szCs w:val="20"/>
          </w:rPr>
          <w:t xml:space="preserve"> Software or Application testing:</w:t>
        </w:r>
      </w:ins>
    </w:p>
    <w:p w:rsidR="0055587F" w:rsidRDefault="0055587F" w:rsidP="0055587F">
      <w:pPr>
        <w:pStyle w:val="NormalWeb"/>
        <w:shd w:val="clear" w:color="auto" w:fill="FFFFFF"/>
        <w:spacing w:before="0" w:beforeAutospacing="0" w:after="0" w:afterAutospacing="0"/>
        <w:rPr>
          <w:rFonts w:asciiTheme="minorHAnsi" w:hAnsiTheme="minorHAnsi" w:cstheme="minorHAnsi"/>
          <w:color w:val="222222"/>
          <w:sz w:val="20"/>
          <w:szCs w:val="20"/>
        </w:rPr>
      </w:pPr>
      <w:ins w:id="16" w:author="Unknown">
        <w:r w:rsidRPr="00EB3DF2">
          <w:rPr>
            <w:rFonts w:asciiTheme="minorHAnsi" w:hAnsiTheme="minorHAnsi" w:cstheme="minorHAnsi"/>
            <w:color w:val="222222"/>
            <w:sz w:val="20"/>
            <w:szCs w:val="20"/>
          </w:rPr>
          <w:t>The applications that work on mobile devices and their functionality are tested. It is called the “</w:t>
        </w:r>
        <w:r w:rsidRPr="00EB3DF2">
          <w:rPr>
            <w:rFonts w:asciiTheme="minorHAnsi" w:hAnsiTheme="minorHAnsi" w:cstheme="minorHAnsi"/>
            <w:color w:val="222222"/>
            <w:sz w:val="20"/>
            <w:szCs w:val="20"/>
            <w:u w:val="single"/>
          </w:rPr>
          <w:t>Mobile Application Testing</w:t>
        </w:r>
        <w:r w:rsidRPr="00EB3DF2">
          <w:rPr>
            <w:rFonts w:asciiTheme="minorHAnsi" w:hAnsiTheme="minorHAnsi" w:cstheme="minorHAnsi"/>
            <w:color w:val="222222"/>
            <w:sz w:val="20"/>
            <w:szCs w:val="20"/>
          </w:rPr>
          <w:t>” to differentiate it from the earlier method. Even in the mobile applications, there are few basic differences that are important to understanding:</w:t>
        </w:r>
      </w:ins>
    </w:p>
    <w:p w:rsidR="0055587F" w:rsidRPr="00EB3DF2" w:rsidRDefault="0055587F" w:rsidP="0055587F">
      <w:pPr>
        <w:pStyle w:val="NormalWeb"/>
        <w:shd w:val="clear" w:color="auto" w:fill="FFFFFF"/>
        <w:spacing w:before="0" w:beforeAutospacing="0" w:after="0" w:afterAutospacing="0"/>
        <w:rPr>
          <w:ins w:id="17" w:author="Unknown"/>
          <w:rFonts w:asciiTheme="minorHAnsi" w:hAnsiTheme="minorHAnsi" w:cstheme="minorHAnsi"/>
          <w:color w:val="222222"/>
          <w:sz w:val="20"/>
          <w:szCs w:val="20"/>
        </w:rPr>
      </w:pPr>
    </w:p>
    <w:p w:rsidR="0055587F" w:rsidRDefault="0055587F" w:rsidP="0055587F">
      <w:pPr>
        <w:pStyle w:val="NormalWeb"/>
        <w:numPr>
          <w:ilvl w:val="1"/>
          <w:numId w:val="54"/>
        </w:numPr>
        <w:shd w:val="clear" w:color="auto" w:fill="FFFFFF"/>
        <w:spacing w:before="0" w:beforeAutospacing="0" w:after="0" w:afterAutospacing="0"/>
        <w:rPr>
          <w:rFonts w:asciiTheme="minorHAnsi" w:hAnsiTheme="minorHAnsi" w:cstheme="minorHAnsi"/>
          <w:color w:val="222222"/>
          <w:sz w:val="20"/>
          <w:szCs w:val="20"/>
        </w:rPr>
      </w:pPr>
      <w:ins w:id="18" w:author="Unknown">
        <w:r w:rsidRPr="00EB3DF2">
          <w:rPr>
            <w:rStyle w:val="Strong"/>
            <w:rFonts w:asciiTheme="minorHAnsi" w:hAnsiTheme="minorHAnsi" w:cstheme="minorHAnsi"/>
            <w:color w:val="222222"/>
            <w:sz w:val="20"/>
            <w:szCs w:val="20"/>
          </w:rPr>
          <w:t>Native apps:</w:t>
        </w:r>
        <w:r w:rsidRPr="00EB3DF2">
          <w:rPr>
            <w:rFonts w:asciiTheme="minorHAnsi" w:hAnsiTheme="minorHAnsi" w:cstheme="minorHAnsi"/>
            <w:color w:val="222222"/>
            <w:sz w:val="20"/>
            <w:szCs w:val="20"/>
          </w:rPr>
          <w:t> A native application is created for use on a platform like mobile and tablets.</w:t>
        </w:r>
      </w:ins>
    </w:p>
    <w:p w:rsidR="0055587F" w:rsidRDefault="0055587F" w:rsidP="0055587F">
      <w:pPr>
        <w:pStyle w:val="NormalWeb"/>
        <w:numPr>
          <w:ilvl w:val="1"/>
          <w:numId w:val="54"/>
        </w:numPr>
        <w:shd w:val="clear" w:color="auto" w:fill="FFFFFF"/>
        <w:spacing w:before="0" w:beforeAutospacing="0" w:after="0" w:afterAutospacing="0"/>
        <w:rPr>
          <w:rFonts w:asciiTheme="minorHAnsi" w:hAnsiTheme="minorHAnsi" w:cstheme="minorHAnsi"/>
          <w:color w:val="222222"/>
          <w:sz w:val="20"/>
          <w:szCs w:val="20"/>
        </w:rPr>
      </w:pPr>
      <w:ins w:id="19" w:author="Unknown">
        <w:r w:rsidRPr="00EB3DF2">
          <w:rPr>
            <w:rStyle w:val="Strong"/>
            <w:rFonts w:asciiTheme="minorHAnsi" w:hAnsiTheme="minorHAnsi" w:cstheme="minorHAnsi"/>
            <w:color w:val="222222"/>
            <w:sz w:val="20"/>
            <w:szCs w:val="20"/>
          </w:rPr>
          <w:t>Mobile web apps</w:t>
        </w:r>
        <w:r w:rsidRPr="00EB3DF2">
          <w:rPr>
            <w:rFonts w:asciiTheme="minorHAnsi" w:hAnsiTheme="minorHAnsi" w:cstheme="minorHAnsi"/>
            <w:color w:val="222222"/>
            <w:sz w:val="20"/>
            <w:szCs w:val="20"/>
          </w:rPr>
          <w:t> are server-side apps to access website/s on mobile using different browsers like Chrome, Firefox by connecting to a mobile network or wireless network like WIFI.</w:t>
        </w:r>
      </w:ins>
    </w:p>
    <w:p w:rsidR="0055587F" w:rsidRDefault="0055587F" w:rsidP="0055587F">
      <w:pPr>
        <w:pStyle w:val="NormalWeb"/>
        <w:numPr>
          <w:ilvl w:val="1"/>
          <w:numId w:val="54"/>
        </w:numPr>
        <w:shd w:val="clear" w:color="auto" w:fill="FFFFFF"/>
        <w:spacing w:before="0" w:beforeAutospacing="0" w:after="0" w:afterAutospacing="0"/>
        <w:rPr>
          <w:rFonts w:asciiTheme="minorHAnsi" w:hAnsiTheme="minorHAnsi" w:cstheme="minorHAnsi"/>
          <w:color w:val="222222"/>
          <w:sz w:val="20"/>
          <w:szCs w:val="20"/>
        </w:rPr>
      </w:pPr>
      <w:ins w:id="20" w:author="Unknown">
        <w:r w:rsidRPr="00EB3DF2">
          <w:rPr>
            <w:rStyle w:val="Strong"/>
            <w:rFonts w:asciiTheme="minorHAnsi" w:hAnsiTheme="minorHAnsi" w:cstheme="minorHAnsi"/>
            <w:color w:val="222222"/>
            <w:sz w:val="20"/>
            <w:szCs w:val="20"/>
          </w:rPr>
          <w:t>Hybrid apps</w:t>
        </w:r>
        <w:r w:rsidRPr="00EB3DF2">
          <w:rPr>
            <w:rFonts w:asciiTheme="minorHAnsi" w:hAnsiTheme="minorHAnsi" w:cstheme="minorHAnsi"/>
            <w:color w:val="222222"/>
            <w:sz w:val="20"/>
            <w:szCs w:val="20"/>
          </w:rPr>
          <w:t> are combinations of native app and web app. They run on devices or offline and are written using web technologies like HTML5 and CSS.</w:t>
        </w:r>
      </w:ins>
    </w:p>
    <w:p w:rsidR="0055587F" w:rsidRPr="00EB3DF2" w:rsidRDefault="0055587F" w:rsidP="0055587F">
      <w:pPr>
        <w:pStyle w:val="NormalWeb"/>
        <w:shd w:val="clear" w:color="auto" w:fill="FFFFFF"/>
        <w:spacing w:before="0" w:beforeAutospacing="0" w:after="0" w:afterAutospacing="0"/>
        <w:ind w:left="1440"/>
        <w:rPr>
          <w:ins w:id="21" w:author="Unknown"/>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22" w:author="Unknown"/>
          <w:rFonts w:asciiTheme="minorHAnsi" w:hAnsiTheme="minorHAnsi" w:cstheme="minorHAnsi"/>
          <w:color w:val="222222"/>
          <w:sz w:val="20"/>
          <w:szCs w:val="20"/>
        </w:rPr>
      </w:pPr>
      <w:ins w:id="23" w:author="Unknown">
        <w:r w:rsidRPr="00EB3DF2">
          <w:rPr>
            <w:rStyle w:val="Strong"/>
            <w:rFonts w:asciiTheme="minorHAnsi" w:hAnsiTheme="minorHAnsi" w:cstheme="minorHAnsi"/>
            <w:color w:val="222222"/>
            <w:sz w:val="20"/>
            <w:szCs w:val="20"/>
          </w:rPr>
          <w:t>There are few basic differences that set these apart:</w:t>
        </w:r>
      </w:ins>
    </w:p>
    <w:p w:rsidR="0055587F" w:rsidRPr="00EB3DF2" w:rsidRDefault="0055587F" w:rsidP="0055587F">
      <w:pPr>
        <w:numPr>
          <w:ilvl w:val="0"/>
          <w:numId w:val="55"/>
        </w:numPr>
        <w:shd w:val="clear" w:color="auto" w:fill="FFFFFF"/>
        <w:spacing w:after="0" w:line="240" w:lineRule="auto"/>
        <w:rPr>
          <w:ins w:id="24" w:author="Unknown"/>
          <w:rFonts w:cstheme="minorHAnsi"/>
          <w:color w:val="222222"/>
          <w:sz w:val="20"/>
          <w:szCs w:val="20"/>
        </w:rPr>
      </w:pPr>
      <w:ins w:id="25" w:author="Unknown">
        <w:r w:rsidRPr="00EB3DF2">
          <w:rPr>
            <w:rFonts w:cstheme="minorHAnsi"/>
            <w:color w:val="222222"/>
            <w:sz w:val="20"/>
            <w:szCs w:val="20"/>
          </w:rPr>
          <w:t>Native apps have single platform affinity while mobile web apps have the cross-platform affinity.</w:t>
        </w:r>
      </w:ins>
    </w:p>
    <w:p w:rsidR="0055587F" w:rsidRPr="00EB3DF2" w:rsidRDefault="0055587F" w:rsidP="0055587F">
      <w:pPr>
        <w:numPr>
          <w:ilvl w:val="0"/>
          <w:numId w:val="55"/>
        </w:numPr>
        <w:shd w:val="clear" w:color="auto" w:fill="FFFFFF"/>
        <w:spacing w:after="0" w:line="240" w:lineRule="auto"/>
        <w:rPr>
          <w:ins w:id="26" w:author="Unknown"/>
          <w:rFonts w:cstheme="minorHAnsi"/>
          <w:color w:val="222222"/>
          <w:sz w:val="20"/>
          <w:szCs w:val="20"/>
        </w:rPr>
      </w:pPr>
      <w:ins w:id="27" w:author="Unknown">
        <w:r w:rsidRPr="00EB3DF2">
          <w:rPr>
            <w:rFonts w:cstheme="minorHAnsi"/>
            <w:color w:val="222222"/>
            <w:sz w:val="20"/>
            <w:szCs w:val="20"/>
          </w:rPr>
          <w:t>Native apps are written in platforms like SDKs while Mobile web apps are written with web technologies like HTML, CSS, asp.net, Java, PHP.</w:t>
        </w:r>
      </w:ins>
    </w:p>
    <w:p w:rsidR="0055587F" w:rsidRPr="00EB3DF2" w:rsidRDefault="0055587F" w:rsidP="0055587F">
      <w:pPr>
        <w:numPr>
          <w:ilvl w:val="0"/>
          <w:numId w:val="55"/>
        </w:numPr>
        <w:shd w:val="clear" w:color="auto" w:fill="FFFFFF"/>
        <w:spacing w:after="0" w:line="240" w:lineRule="auto"/>
        <w:rPr>
          <w:ins w:id="28" w:author="Unknown"/>
          <w:rFonts w:cstheme="minorHAnsi"/>
          <w:color w:val="222222"/>
          <w:sz w:val="20"/>
          <w:szCs w:val="20"/>
        </w:rPr>
      </w:pPr>
      <w:ins w:id="29" w:author="Unknown">
        <w:r w:rsidRPr="00EB3DF2">
          <w:rPr>
            <w:rFonts w:cstheme="minorHAnsi"/>
            <w:color w:val="222222"/>
            <w:sz w:val="20"/>
            <w:szCs w:val="20"/>
          </w:rPr>
          <w:t>For a native app, installation is required but for mobile web apps, no installation is required.</w:t>
        </w:r>
      </w:ins>
    </w:p>
    <w:p w:rsidR="0055587F" w:rsidRPr="00EB3DF2" w:rsidRDefault="0055587F" w:rsidP="0055587F">
      <w:pPr>
        <w:numPr>
          <w:ilvl w:val="0"/>
          <w:numId w:val="55"/>
        </w:numPr>
        <w:shd w:val="clear" w:color="auto" w:fill="FFFFFF"/>
        <w:spacing w:after="0" w:line="240" w:lineRule="auto"/>
        <w:rPr>
          <w:ins w:id="30" w:author="Unknown"/>
          <w:rFonts w:cstheme="minorHAnsi"/>
          <w:color w:val="222222"/>
          <w:sz w:val="20"/>
          <w:szCs w:val="20"/>
        </w:rPr>
      </w:pPr>
      <w:ins w:id="31" w:author="Unknown">
        <w:r w:rsidRPr="00EB3DF2">
          <w:rPr>
            <w:rFonts w:cstheme="minorHAnsi"/>
            <w:color w:val="222222"/>
            <w:sz w:val="20"/>
            <w:szCs w:val="20"/>
          </w:rPr>
          <w:t>A native app can be updated from play store or app store while mobile web apps are centralized updates.</w:t>
        </w:r>
      </w:ins>
    </w:p>
    <w:p w:rsidR="0055587F" w:rsidRPr="00EB3DF2" w:rsidRDefault="0055587F" w:rsidP="0055587F">
      <w:pPr>
        <w:numPr>
          <w:ilvl w:val="0"/>
          <w:numId w:val="55"/>
        </w:numPr>
        <w:shd w:val="clear" w:color="auto" w:fill="FFFFFF"/>
        <w:spacing w:after="0" w:line="240" w:lineRule="auto"/>
        <w:rPr>
          <w:ins w:id="32" w:author="Unknown"/>
          <w:rFonts w:cstheme="minorHAnsi"/>
          <w:color w:val="222222"/>
          <w:sz w:val="20"/>
          <w:szCs w:val="20"/>
        </w:rPr>
      </w:pPr>
      <w:ins w:id="33" w:author="Unknown">
        <w:r w:rsidRPr="00EB3DF2">
          <w:rPr>
            <w:rFonts w:cstheme="minorHAnsi"/>
            <w:color w:val="222222"/>
            <w:sz w:val="20"/>
            <w:szCs w:val="20"/>
          </w:rPr>
          <w:t>Many native apps don’t require Internet connection but for mobile web apps, it’s a must.</w:t>
        </w:r>
      </w:ins>
    </w:p>
    <w:p w:rsidR="0055587F" w:rsidRPr="00EB3DF2" w:rsidRDefault="0055587F" w:rsidP="0055587F">
      <w:pPr>
        <w:numPr>
          <w:ilvl w:val="0"/>
          <w:numId w:val="55"/>
        </w:numPr>
        <w:shd w:val="clear" w:color="auto" w:fill="FFFFFF"/>
        <w:spacing w:after="0" w:line="240" w:lineRule="auto"/>
        <w:rPr>
          <w:ins w:id="34" w:author="Unknown"/>
          <w:rFonts w:cstheme="minorHAnsi"/>
          <w:color w:val="222222"/>
          <w:sz w:val="20"/>
          <w:szCs w:val="20"/>
        </w:rPr>
      </w:pPr>
      <w:ins w:id="35" w:author="Unknown">
        <w:r w:rsidRPr="00EB3DF2">
          <w:rPr>
            <w:rFonts w:cstheme="minorHAnsi"/>
            <w:color w:val="222222"/>
            <w:sz w:val="20"/>
            <w:szCs w:val="20"/>
          </w:rPr>
          <w:t>Native app works faster when compared to mobile web apps.</w:t>
        </w:r>
      </w:ins>
    </w:p>
    <w:p w:rsidR="0055587F" w:rsidRDefault="0055587F" w:rsidP="0055587F">
      <w:pPr>
        <w:numPr>
          <w:ilvl w:val="0"/>
          <w:numId w:val="55"/>
        </w:numPr>
        <w:shd w:val="clear" w:color="auto" w:fill="FFFFFF"/>
        <w:spacing w:after="0" w:line="240" w:lineRule="auto"/>
        <w:rPr>
          <w:rFonts w:cstheme="minorHAnsi"/>
          <w:color w:val="222222"/>
          <w:sz w:val="20"/>
          <w:szCs w:val="20"/>
        </w:rPr>
      </w:pPr>
      <w:ins w:id="36" w:author="Unknown">
        <w:r w:rsidRPr="00EB3DF2">
          <w:rPr>
            <w:rFonts w:cstheme="minorHAnsi"/>
            <w:color w:val="222222"/>
            <w:sz w:val="20"/>
            <w:szCs w:val="20"/>
          </w:rPr>
          <w:t>Native apps are installed from app stores like </w:t>
        </w:r>
        <w:r w:rsidRPr="00EB3DF2">
          <w:rPr>
            <w:rFonts w:cstheme="minorHAnsi"/>
            <w:color w:val="222222"/>
            <w:sz w:val="20"/>
            <w:szCs w:val="20"/>
          </w:rPr>
          <w:fldChar w:fldCharType="begin"/>
        </w:r>
        <w:r w:rsidRPr="00EB3DF2">
          <w:rPr>
            <w:rFonts w:cstheme="minorHAnsi"/>
            <w:color w:val="222222"/>
            <w:sz w:val="20"/>
            <w:szCs w:val="20"/>
          </w:rPr>
          <w:instrText xml:space="preserve"> HYPERLINK "https://play.google.com/store?hl=en" \o "Google app store" </w:instrText>
        </w:r>
        <w:r w:rsidRPr="00EB3DF2">
          <w:rPr>
            <w:rFonts w:cstheme="minorHAnsi"/>
            <w:color w:val="222222"/>
            <w:sz w:val="20"/>
            <w:szCs w:val="20"/>
          </w:rPr>
          <w:fldChar w:fldCharType="separate"/>
        </w:r>
        <w:r w:rsidRPr="00EB3DF2">
          <w:rPr>
            <w:rStyle w:val="Hyperlink"/>
            <w:rFonts w:cstheme="minorHAnsi"/>
            <w:color w:val="777777"/>
            <w:sz w:val="20"/>
            <w:szCs w:val="20"/>
            <w:bdr w:val="none" w:sz="0" w:space="0" w:color="auto" w:frame="1"/>
          </w:rPr>
          <w:t>Google play store</w:t>
        </w:r>
        <w:r w:rsidRPr="00EB3DF2">
          <w:rPr>
            <w:rFonts w:cstheme="minorHAnsi"/>
            <w:color w:val="222222"/>
            <w:sz w:val="20"/>
            <w:szCs w:val="20"/>
          </w:rPr>
          <w:fldChar w:fldCharType="end"/>
        </w:r>
        <w:r w:rsidRPr="00EB3DF2">
          <w:rPr>
            <w:rFonts w:cstheme="minorHAnsi"/>
            <w:color w:val="222222"/>
            <w:sz w:val="20"/>
            <w:szCs w:val="20"/>
          </w:rPr>
          <w:t> or </w:t>
        </w:r>
        <w:r w:rsidRPr="00EB3DF2">
          <w:rPr>
            <w:rFonts w:cstheme="minorHAnsi"/>
            <w:color w:val="222222"/>
            <w:sz w:val="20"/>
            <w:szCs w:val="20"/>
          </w:rPr>
          <w:fldChar w:fldCharType="begin"/>
        </w:r>
        <w:r w:rsidRPr="00EB3DF2">
          <w:rPr>
            <w:rFonts w:cstheme="minorHAnsi"/>
            <w:color w:val="222222"/>
            <w:sz w:val="20"/>
            <w:szCs w:val="20"/>
          </w:rPr>
          <w:instrText xml:space="preserve"> HYPERLINK "http://www.apple.com/osx/apps/app-store.html" \o "App store" </w:instrText>
        </w:r>
        <w:r w:rsidRPr="00EB3DF2">
          <w:rPr>
            <w:rFonts w:cstheme="minorHAnsi"/>
            <w:color w:val="222222"/>
            <w:sz w:val="20"/>
            <w:szCs w:val="20"/>
          </w:rPr>
          <w:fldChar w:fldCharType="separate"/>
        </w:r>
        <w:r w:rsidRPr="00EB3DF2">
          <w:rPr>
            <w:rStyle w:val="Hyperlink"/>
            <w:rFonts w:cstheme="minorHAnsi"/>
            <w:color w:val="777777"/>
            <w:sz w:val="20"/>
            <w:szCs w:val="20"/>
            <w:bdr w:val="none" w:sz="0" w:space="0" w:color="auto" w:frame="1"/>
          </w:rPr>
          <w:t>app store</w:t>
        </w:r>
        <w:r w:rsidRPr="00EB3DF2">
          <w:rPr>
            <w:rFonts w:cstheme="minorHAnsi"/>
            <w:color w:val="222222"/>
            <w:sz w:val="20"/>
            <w:szCs w:val="20"/>
          </w:rPr>
          <w:fldChar w:fldCharType="end"/>
        </w:r>
        <w:r w:rsidRPr="00EB3DF2">
          <w:rPr>
            <w:rFonts w:cstheme="minorHAnsi"/>
            <w:color w:val="222222"/>
            <w:sz w:val="20"/>
            <w:szCs w:val="20"/>
          </w:rPr>
          <w:t> where mobile web are websites and are only accessible through the Internet.</w:t>
        </w:r>
      </w:ins>
    </w:p>
    <w:p w:rsidR="0055587F" w:rsidRPr="00EB3DF2" w:rsidRDefault="0055587F" w:rsidP="0055587F">
      <w:pPr>
        <w:shd w:val="clear" w:color="auto" w:fill="FFFFFF"/>
        <w:spacing w:after="0" w:line="240" w:lineRule="auto"/>
        <w:ind w:left="720"/>
        <w:rPr>
          <w:ins w:id="37" w:author="Unknown"/>
          <w:rFonts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38" w:author="Unknown"/>
          <w:rFonts w:asciiTheme="minorHAnsi" w:hAnsiTheme="minorHAnsi" w:cstheme="minorHAnsi"/>
          <w:color w:val="222222"/>
          <w:sz w:val="20"/>
          <w:szCs w:val="20"/>
        </w:rPr>
      </w:pPr>
      <w:ins w:id="39" w:author="Unknown">
        <w:r w:rsidRPr="00EB3DF2">
          <w:rPr>
            <w:rFonts w:asciiTheme="minorHAnsi" w:hAnsiTheme="minorHAnsi" w:cstheme="minorHAnsi"/>
            <w:b/>
            <w:bCs/>
            <w:i/>
            <w:iCs/>
            <w:color w:val="222222"/>
            <w:sz w:val="20"/>
            <w:szCs w:val="20"/>
          </w:rPr>
          <w:t>The rest of the article is going to be about Mobile Application Testing.</w:t>
        </w:r>
      </w:ins>
    </w:p>
    <w:p w:rsidR="0055587F" w:rsidRDefault="0055587F" w:rsidP="0055587F">
      <w:pPr>
        <w:pStyle w:val="Heading3"/>
        <w:shd w:val="clear" w:color="auto" w:fill="FFFFFF"/>
        <w:spacing w:before="0" w:line="267" w:lineRule="atLeast"/>
        <w:rPr>
          <w:rFonts w:asciiTheme="minorHAnsi" w:hAnsiTheme="minorHAnsi" w:cstheme="minorHAnsi"/>
          <w:color w:val="000000"/>
          <w:sz w:val="20"/>
          <w:szCs w:val="20"/>
        </w:rPr>
      </w:pPr>
      <w:ins w:id="40" w:author="Unknown">
        <w:r w:rsidRPr="00EB3DF2">
          <w:rPr>
            <w:rFonts w:asciiTheme="minorHAnsi" w:hAnsiTheme="minorHAnsi" w:cstheme="minorHAnsi"/>
            <w:color w:val="000000"/>
            <w:sz w:val="20"/>
            <w:szCs w:val="20"/>
          </w:rPr>
          <w:t>Significance of Mobile Application Testing</w:t>
        </w:r>
      </w:ins>
    </w:p>
    <w:p w:rsidR="0055587F" w:rsidRDefault="0055587F" w:rsidP="0055587F">
      <w:pPr>
        <w:pStyle w:val="NormalWeb"/>
        <w:shd w:val="clear" w:color="auto" w:fill="FFFFFF"/>
        <w:spacing w:before="0" w:beforeAutospacing="0" w:after="369" w:afterAutospacing="0"/>
        <w:rPr>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369" w:afterAutospacing="0"/>
        <w:rPr>
          <w:ins w:id="41" w:author="Unknown"/>
          <w:rFonts w:asciiTheme="minorHAnsi" w:hAnsiTheme="minorHAnsi" w:cstheme="minorHAnsi"/>
          <w:color w:val="222222"/>
          <w:sz w:val="20"/>
          <w:szCs w:val="20"/>
        </w:rPr>
      </w:pPr>
      <w:ins w:id="42" w:author="Unknown">
        <w:r w:rsidRPr="00EB3DF2">
          <w:rPr>
            <w:rFonts w:asciiTheme="minorHAnsi" w:hAnsiTheme="minorHAnsi" w:cstheme="minorHAnsi"/>
            <w:color w:val="222222"/>
            <w:sz w:val="20"/>
            <w:szCs w:val="20"/>
          </w:rPr>
          <w:t>Testing applications on mobile devices is more challenging than testing web apps on desktop due to</w:t>
        </w:r>
      </w:ins>
    </w:p>
    <w:p w:rsidR="0055587F" w:rsidRPr="00EB3DF2" w:rsidRDefault="0055587F" w:rsidP="0055587F">
      <w:pPr>
        <w:numPr>
          <w:ilvl w:val="0"/>
          <w:numId w:val="56"/>
        </w:numPr>
        <w:shd w:val="clear" w:color="auto" w:fill="FFFFFF"/>
        <w:spacing w:after="0" w:line="240" w:lineRule="auto"/>
        <w:rPr>
          <w:ins w:id="43" w:author="Unknown"/>
          <w:rFonts w:cstheme="minorHAnsi"/>
          <w:color w:val="222222"/>
          <w:sz w:val="20"/>
          <w:szCs w:val="20"/>
        </w:rPr>
      </w:pPr>
      <w:ins w:id="44" w:author="Unknown">
        <w:r w:rsidRPr="00EB3DF2">
          <w:rPr>
            <w:rFonts w:cstheme="minorHAnsi"/>
            <w:b/>
            <w:bCs/>
            <w:color w:val="222222"/>
            <w:sz w:val="20"/>
            <w:szCs w:val="20"/>
          </w:rPr>
          <w:t>Different range of mobile devices</w:t>
        </w:r>
        <w:r w:rsidRPr="00EB3DF2">
          <w:rPr>
            <w:rFonts w:cstheme="minorHAnsi"/>
            <w:color w:val="222222"/>
            <w:sz w:val="20"/>
            <w:szCs w:val="20"/>
          </w:rPr>
          <w:t> with different screen sizes and hardware configurations like a hard keypad, virtual keypad (touch screen) and trackball etc.</w:t>
        </w:r>
      </w:ins>
    </w:p>
    <w:p w:rsidR="0055587F" w:rsidRPr="00EB3DF2" w:rsidRDefault="0055587F" w:rsidP="0055587F">
      <w:pPr>
        <w:numPr>
          <w:ilvl w:val="0"/>
          <w:numId w:val="56"/>
        </w:numPr>
        <w:shd w:val="clear" w:color="auto" w:fill="FFFFFF"/>
        <w:spacing w:after="0" w:line="240" w:lineRule="auto"/>
        <w:rPr>
          <w:ins w:id="45" w:author="Unknown"/>
          <w:rFonts w:cstheme="minorHAnsi"/>
          <w:color w:val="222222"/>
          <w:sz w:val="20"/>
          <w:szCs w:val="20"/>
        </w:rPr>
      </w:pPr>
      <w:ins w:id="46" w:author="Unknown">
        <w:r w:rsidRPr="00EB3DF2">
          <w:rPr>
            <w:rFonts w:cstheme="minorHAnsi"/>
            <w:b/>
            <w:bCs/>
            <w:color w:val="222222"/>
            <w:sz w:val="20"/>
            <w:szCs w:val="20"/>
          </w:rPr>
          <w:t>Wide varieties of mobile devices</w:t>
        </w:r>
        <w:r w:rsidRPr="00EB3DF2">
          <w:rPr>
            <w:rFonts w:cstheme="minorHAnsi"/>
            <w:color w:val="222222"/>
            <w:sz w:val="20"/>
            <w:szCs w:val="20"/>
          </w:rPr>
          <w:t> like HTC, Samsung, Apple and Nokia.</w:t>
        </w:r>
      </w:ins>
    </w:p>
    <w:p w:rsidR="0055587F" w:rsidRPr="00EB3DF2" w:rsidRDefault="0055587F" w:rsidP="0055587F">
      <w:pPr>
        <w:numPr>
          <w:ilvl w:val="0"/>
          <w:numId w:val="56"/>
        </w:numPr>
        <w:shd w:val="clear" w:color="auto" w:fill="FFFFFF"/>
        <w:spacing w:after="0" w:line="240" w:lineRule="auto"/>
        <w:rPr>
          <w:ins w:id="47" w:author="Unknown"/>
          <w:rFonts w:cstheme="minorHAnsi"/>
          <w:color w:val="222222"/>
          <w:sz w:val="20"/>
          <w:szCs w:val="20"/>
        </w:rPr>
      </w:pPr>
      <w:ins w:id="48" w:author="Unknown">
        <w:r w:rsidRPr="00EB3DF2">
          <w:rPr>
            <w:rFonts w:cstheme="minorHAnsi"/>
            <w:b/>
            <w:bCs/>
            <w:color w:val="222222"/>
            <w:sz w:val="20"/>
            <w:szCs w:val="20"/>
          </w:rPr>
          <w:t>Different mobile operating systems</w:t>
        </w:r>
        <w:r w:rsidRPr="00EB3DF2">
          <w:rPr>
            <w:rFonts w:cstheme="minorHAnsi"/>
            <w:color w:val="222222"/>
            <w:sz w:val="20"/>
            <w:szCs w:val="20"/>
          </w:rPr>
          <w:t> like Android, Symbian, Windows, Blackberry and IOS.</w:t>
        </w:r>
      </w:ins>
    </w:p>
    <w:p w:rsidR="0055587F" w:rsidRPr="00EB3DF2" w:rsidRDefault="0055587F" w:rsidP="0055587F">
      <w:pPr>
        <w:numPr>
          <w:ilvl w:val="0"/>
          <w:numId w:val="56"/>
        </w:numPr>
        <w:shd w:val="clear" w:color="auto" w:fill="FFFFFF"/>
        <w:spacing w:after="0" w:line="240" w:lineRule="auto"/>
        <w:rPr>
          <w:ins w:id="49" w:author="Unknown"/>
          <w:rFonts w:cstheme="minorHAnsi"/>
          <w:color w:val="222222"/>
          <w:sz w:val="20"/>
          <w:szCs w:val="20"/>
        </w:rPr>
      </w:pPr>
      <w:ins w:id="50" w:author="Unknown">
        <w:r w:rsidRPr="00EB3DF2">
          <w:rPr>
            <w:rFonts w:cstheme="minorHAnsi"/>
            <w:b/>
            <w:bCs/>
            <w:color w:val="222222"/>
            <w:sz w:val="20"/>
            <w:szCs w:val="20"/>
          </w:rPr>
          <w:t>Different versions of operation system</w:t>
        </w:r>
        <w:r w:rsidRPr="00EB3DF2">
          <w:rPr>
            <w:rFonts w:cstheme="minorHAnsi"/>
            <w:color w:val="222222"/>
            <w:sz w:val="20"/>
            <w:szCs w:val="20"/>
          </w:rPr>
          <w:t xml:space="preserve"> like </w:t>
        </w:r>
        <w:proofErr w:type="spellStart"/>
        <w:r w:rsidRPr="00EB3DF2">
          <w:rPr>
            <w:rFonts w:cstheme="minorHAnsi"/>
            <w:color w:val="222222"/>
            <w:sz w:val="20"/>
            <w:szCs w:val="20"/>
          </w:rPr>
          <w:t>iOS</w:t>
        </w:r>
        <w:proofErr w:type="spellEnd"/>
        <w:r w:rsidRPr="00EB3DF2">
          <w:rPr>
            <w:rFonts w:cstheme="minorHAnsi"/>
            <w:color w:val="222222"/>
            <w:sz w:val="20"/>
            <w:szCs w:val="20"/>
          </w:rPr>
          <w:t xml:space="preserve"> 5.x, </w:t>
        </w:r>
        <w:proofErr w:type="spellStart"/>
        <w:r w:rsidRPr="00EB3DF2">
          <w:rPr>
            <w:rFonts w:cstheme="minorHAnsi"/>
            <w:color w:val="222222"/>
            <w:sz w:val="20"/>
            <w:szCs w:val="20"/>
          </w:rPr>
          <w:t>iOS</w:t>
        </w:r>
        <w:proofErr w:type="spellEnd"/>
        <w:r w:rsidRPr="00EB3DF2">
          <w:rPr>
            <w:rFonts w:cstheme="minorHAnsi"/>
            <w:color w:val="222222"/>
            <w:sz w:val="20"/>
            <w:szCs w:val="20"/>
          </w:rPr>
          <w:t xml:space="preserve"> 6.x, BB5.x, BB6.x etc.</w:t>
        </w:r>
      </w:ins>
    </w:p>
    <w:p w:rsidR="0055587F" w:rsidRPr="00EB3DF2" w:rsidRDefault="0055587F" w:rsidP="0055587F">
      <w:pPr>
        <w:numPr>
          <w:ilvl w:val="0"/>
          <w:numId w:val="56"/>
        </w:numPr>
        <w:shd w:val="clear" w:color="auto" w:fill="FFFFFF"/>
        <w:spacing w:after="0" w:line="240" w:lineRule="auto"/>
        <w:rPr>
          <w:ins w:id="51" w:author="Unknown"/>
          <w:rFonts w:cstheme="minorHAnsi"/>
          <w:color w:val="222222"/>
          <w:sz w:val="20"/>
          <w:szCs w:val="20"/>
        </w:rPr>
      </w:pPr>
      <w:ins w:id="52" w:author="Unknown">
        <w:r w:rsidRPr="00EB3DF2">
          <w:rPr>
            <w:rFonts w:cstheme="minorHAnsi"/>
            <w:b/>
            <w:bCs/>
            <w:color w:val="222222"/>
            <w:sz w:val="20"/>
            <w:szCs w:val="20"/>
          </w:rPr>
          <w:t>Different mobile network operators</w:t>
        </w:r>
        <w:r w:rsidRPr="00EB3DF2">
          <w:rPr>
            <w:rFonts w:cstheme="minorHAnsi"/>
            <w:color w:val="222222"/>
            <w:sz w:val="20"/>
            <w:szCs w:val="20"/>
          </w:rPr>
          <w:t> like GSM and CDMA.</w:t>
        </w:r>
      </w:ins>
    </w:p>
    <w:p w:rsidR="0055587F" w:rsidRDefault="0055587F" w:rsidP="0055587F">
      <w:pPr>
        <w:numPr>
          <w:ilvl w:val="0"/>
          <w:numId w:val="56"/>
        </w:numPr>
        <w:shd w:val="clear" w:color="auto" w:fill="FFFFFF"/>
        <w:spacing w:after="0" w:line="240" w:lineRule="auto"/>
        <w:rPr>
          <w:rFonts w:cstheme="minorHAnsi"/>
          <w:color w:val="222222"/>
          <w:sz w:val="20"/>
          <w:szCs w:val="20"/>
        </w:rPr>
      </w:pPr>
      <w:ins w:id="53" w:author="Unknown">
        <w:r w:rsidRPr="00EB3DF2">
          <w:rPr>
            <w:rFonts w:cstheme="minorHAnsi"/>
            <w:color w:val="222222"/>
            <w:sz w:val="20"/>
            <w:szCs w:val="20"/>
          </w:rPr>
          <w:t xml:space="preserve">Frequent </w:t>
        </w:r>
        <w:proofErr w:type="gramStart"/>
        <w:r w:rsidRPr="00EB3DF2">
          <w:rPr>
            <w:rFonts w:cstheme="minorHAnsi"/>
            <w:color w:val="222222"/>
            <w:sz w:val="20"/>
            <w:szCs w:val="20"/>
          </w:rPr>
          <w:t>updates</w:t>
        </w:r>
        <w:proofErr w:type="gramEnd"/>
        <w:r w:rsidRPr="00EB3DF2">
          <w:rPr>
            <w:rFonts w:cstheme="minorHAnsi"/>
            <w:color w:val="222222"/>
            <w:sz w:val="20"/>
            <w:szCs w:val="20"/>
          </w:rPr>
          <w:t xml:space="preserve"> – (like Android- 4.2, 4.3, 4.4, iOS-5.x, 6.x) – with each update a new testing cycle is recommended to make sure no application functionality is impacted.</w:t>
        </w:r>
      </w:ins>
    </w:p>
    <w:p w:rsidR="0055587F" w:rsidRPr="00EB3DF2" w:rsidRDefault="0055587F" w:rsidP="0055587F">
      <w:pPr>
        <w:shd w:val="clear" w:color="auto" w:fill="FFFFFF"/>
        <w:spacing w:after="0" w:line="240" w:lineRule="auto"/>
        <w:ind w:left="720"/>
        <w:rPr>
          <w:ins w:id="54" w:author="Unknown"/>
          <w:rFonts w:cstheme="minorHAnsi"/>
          <w:color w:val="222222"/>
          <w:sz w:val="20"/>
          <w:szCs w:val="20"/>
        </w:rPr>
      </w:pPr>
    </w:p>
    <w:p w:rsidR="0055587F" w:rsidRPr="00EB3DF2" w:rsidRDefault="0055587F" w:rsidP="0055587F">
      <w:pPr>
        <w:pStyle w:val="NormalWeb"/>
        <w:shd w:val="clear" w:color="auto" w:fill="FFFFFF"/>
        <w:spacing w:before="0" w:beforeAutospacing="0" w:after="369" w:afterAutospacing="0"/>
        <w:rPr>
          <w:ins w:id="55" w:author="Unknown"/>
          <w:rFonts w:asciiTheme="minorHAnsi" w:hAnsiTheme="minorHAnsi" w:cstheme="minorHAnsi"/>
          <w:color w:val="222222"/>
          <w:sz w:val="20"/>
          <w:szCs w:val="20"/>
        </w:rPr>
      </w:pPr>
      <w:ins w:id="56" w:author="Unknown">
        <w:r w:rsidRPr="00EB3DF2">
          <w:rPr>
            <w:rFonts w:asciiTheme="minorHAnsi" w:hAnsiTheme="minorHAnsi" w:cstheme="minorHAnsi"/>
            <w:color w:val="222222"/>
            <w:sz w:val="20"/>
            <w:szCs w:val="20"/>
          </w:rPr>
          <w:t>As with any application, Mobile application testing is also very important, as the clientele is usually in millions for a certain product – and a product with bugs is never appreciated. It often results in monetary losses, legal issue and irreparable brand image damage.</w:t>
        </w:r>
      </w:ins>
    </w:p>
    <w:p w:rsidR="0055587F" w:rsidRPr="00EB3DF2" w:rsidRDefault="0055587F" w:rsidP="0055587F">
      <w:pPr>
        <w:pStyle w:val="Heading3"/>
        <w:shd w:val="clear" w:color="auto" w:fill="FFFFFF"/>
        <w:spacing w:before="0" w:line="267" w:lineRule="atLeast"/>
        <w:rPr>
          <w:ins w:id="57" w:author="Unknown"/>
          <w:rFonts w:asciiTheme="minorHAnsi" w:hAnsiTheme="minorHAnsi" w:cstheme="minorHAnsi"/>
          <w:color w:val="000000"/>
          <w:sz w:val="20"/>
          <w:szCs w:val="20"/>
        </w:rPr>
      </w:pPr>
      <w:ins w:id="58" w:author="Unknown">
        <w:r w:rsidRPr="00EB3DF2">
          <w:rPr>
            <w:rFonts w:asciiTheme="minorHAnsi" w:hAnsiTheme="minorHAnsi" w:cstheme="minorHAnsi"/>
            <w:color w:val="000000"/>
            <w:sz w:val="20"/>
            <w:szCs w:val="20"/>
          </w:rPr>
          <w:t xml:space="preserve">Basic Difference </w:t>
        </w:r>
        <w:proofErr w:type="gramStart"/>
        <w:r w:rsidRPr="00EB3DF2">
          <w:rPr>
            <w:rFonts w:asciiTheme="minorHAnsi" w:hAnsiTheme="minorHAnsi" w:cstheme="minorHAnsi"/>
            <w:color w:val="000000"/>
            <w:sz w:val="20"/>
            <w:szCs w:val="20"/>
          </w:rPr>
          <w:t>Between</w:t>
        </w:r>
        <w:proofErr w:type="gramEnd"/>
        <w:r w:rsidRPr="00EB3DF2">
          <w:rPr>
            <w:rFonts w:asciiTheme="minorHAnsi" w:hAnsiTheme="minorHAnsi" w:cstheme="minorHAnsi"/>
            <w:color w:val="000000"/>
            <w:sz w:val="20"/>
            <w:szCs w:val="20"/>
          </w:rPr>
          <w:t xml:space="preserve"> Mobile and Desktop Application Testing:</w:t>
        </w:r>
      </w:ins>
    </w:p>
    <w:p w:rsidR="0055587F" w:rsidRPr="00EB3DF2" w:rsidRDefault="0055587F" w:rsidP="0055587F">
      <w:pPr>
        <w:pStyle w:val="NormalWeb"/>
        <w:shd w:val="clear" w:color="auto" w:fill="FFFFFF"/>
        <w:spacing w:before="0" w:beforeAutospacing="0" w:after="0" w:afterAutospacing="0"/>
        <w:rPr>
          <w:ins w:id="59" w:author="Unknown"/>
          <w:rFonts w:asciiTheme="minorHAnsi" w:hAnsiTheme="minorHAnsi" w:cstheme="minorHAnsi"/>
          <w:color w:val="222222"/>
          <w:sz w:val="20"/>
          <w:szCs w:val="20"/>
        </w:rPr>
      </w:pPr>
      <w:ins w:id="60" w:author="Unknown">
        <w:r w:rsidRPr="00EB3DF2">
          <w:rPr>
            <w:rFonts w:asciiTheme="minorHAnsi" w:hAnsiTheme="minorHAnsi" w:cstheme="minorHAnsi"/>
            <w:b/>
            <w:bCs/>
            <w:color w:val="222222"/>
            <w:sz w:val="20"/>
            <w:szCs w:val="20"/>
          </w:rPr>
          <w:t>Few obvious aspects that set mobile app testing apart from the desktop testing</w:t>
        </w:r>
      </w:ins>
    </w:p>
    <w:p w:rsidR="0055587F" w:rsidRPr="00EB3DF2" w:rsidRDefault="0055587F" w:rsidP="0055587F">
      <w:pPr>
        <w:numPr>
          <w:ilvl w:val="0"/>
          <w:numId w:val="57"/>
        </w:numPr>
        <w:shd w:val="clear" w:color="auto" w:fill="FFFFFF"/>
        <w:spacing w:after="0" w:line="240" w:lineRule="auto"/>
        <w:rPr>
          <w:ins w:id="61" w:author="Unknown"/>
          <w:rFonts w:cstheme="minorHAnsi"/>
          <w:color w:val="222222"/>
          <w:sz w:val="20"/>
          <w:szCs w:val="20"/>
        </w:rPr>
      </w:pPr>
      <w:ins w:id="62" w:author="Unknown">
        <w:r w:rsidRPr="00EB3DF2">
          <w:rPr>
            <w:rFonts w:cstheme="minorHAnsi"/>
            <w:color w:val="222222"/>
            <w:sz w:val="20"/>
            <w:szCs w:val="20"/>
          </w:rPr>
          <w:t>On the desktop, the application is tested on a central processing unit. On a mobile device, the application is tested on handsets like Samsung, Nokia, Apple and HTC.</w:t>
        </w:r>
      </w:ins>
    </w:p>
    <w:p w:rsidR="0055587F" w:rsidRPr="00EB3DF2" w:rsidRDefault="0055587F" w:rsidP="0055587F">
      <w:pPr>
        <w:numPr>
          <w:ilvl w:val="0"/>
          <w:numId w:val="57"/>
        </w:numPr>
        <w:shd w:val="clear" w:color="auto" w:fill="FFFFFF"/>
        <w:spacing w:after="0" w:line="240" w:lineRule="auto"/>
        <w:rPr>
          <w:ins w:id="63" w:author="Unknown"/>
          <w:rFonts w:cstheme="minorHAnsi"/>
          <w:color w:val="222222"/>
          <w:sz w:val="20"/>
          <w:szCs w:val="20"/>
        </w:rPr>
      </w:pPr>
      <w:ins w:id="64" w:author="Unknown">
        <w:r w:rsidRPr="00EB3DF2">
          <w:rPr>
            <w:rFonts w:cstheme="minorHAnsi"/>
            <w:color w:val="222222"/>
            <w:sz w:val="20"/>
            <w:szCs w:val="20"/>
          </w:rPr>
          <w:t>Mobile device screen size is smaller than desktop.</w:t>
        </w:r>
      </w:ins>
    </w:p>
    <w:p w:rsidR="0055587F" w:rsidRPr="00EB3DF2" w:rsidRDefault="0055587F" w:rsidP="0055587F">
      <w:pPr>
        <w:numPr>
          <w:ilvl w:val="0"/>
          <w:numId w:val="57"/>
        </w:numPr>
        <w:shd w:val="clear" w:color="auto" w:fill="FFFFFF"/>
        <w:spacing w:after="0" w:line="240" w:lineRule="auto"/>
        <w:rPr>
          <w:ins w:id="65" w:author="Unknown"/>
          <w:rFonts w:cstheme="minorHAnsi"/>
          <w:color w:val="222222"/>
          <w:sz w:val="20"/>
          <w:szCs w:val="20"/>
        </w:rPr>
      </w:pPr>
      <w:ins w:id="66" w:author="Unknown">
        <w:r w:rsidRPr="00EB3DF2">
          <w:rPr>
            <w:rFonts w:cstheme="minorHAnsi"/>
            <w:color w:val="222222"/>
            <w:sz w:val="20"/>
            <w:szCs w:val="20"/>
          </w:rPr>
          <w:lastRenderedPageBreak/>
          <w:t>Mobile devices have less memory than desktop.</w:t>
        </w:r>
      </w:ins>
    </w:p>
    <w:p w:rsidR="0055587F" w:rsidRPr="00EB3DF2" w:rsidRDefault="0055587F" w:rsidP="0055587F">
      <w:pPr>
        <w:numPr>
          <w:ilvl w:val="0"/>
          <w:numId w:val="57"/>
        </w:numPr>
        <w:shd w:val="clear" w:color="auto" w:fill="FFFFFF"/>
        <w:spacing w:after="0" w:line="240" w:lineRule="auto"/>
        <w:rPr>
          <w:ins w:id="67" w:author="Unknown"/>
          <w:rFonts w:cstheme="minorHAnsi"/>
          <w:color w:val="222222"/>
          <w:sz w:val="20"/>
          <w:szCs w:val="20"/>
        </w:rPr>
      </w:pPr>
      <w:ins w:id="68" w:author="Unknown">
        <w:r w:rsidRPr="00EB3DF2">
          <w:rPr>
            <w:rFonts w:cstheme="minorHAnsi"/>
            <w:color w:val="222222"/>
            <w:sz w:val="20"/>
            <w:szCs w:val="20"/>
          </w:rPr>
          <w:t>Mobiles use network connections like 2G, 3G, 4G or WIFI where desktop use broadband or dial-up connections.</w:t>
        </w:r>
      </w:ins>
    </w:p>
    <w:p w:rsidR="0055587F" w:rsidRDefault="0055587F" w:rsidP="0055587F">
      <w:pPr>
        <w:numPr>
          <w:ilvl w:val="0"/>
          <w:numId w:val="57"/>
        </w:numPr>
        <w:shd w:val="clear" w:color="auto" w:fill="FFFFFF"/>
        <w:spacing w:after="0" w:line="240" w:lineRule="auto"/>
        <w:rPr>
          <w:rFonts w:cstheme="minorHAnsi"/>
          <w:color w:val="222222"/>
          <w:sz w:val="20"/>
          <w:szCs w:val="20"/>
        </w:rPr>
      </w:pPr>
      <w:ins w:id="69" w:author="Unknown">
        <w:r w:rsidRPr="00EB3DF2">
          <w:rPr>
            <w:rFonts w:cstheme="minorHAnsi"/>
            <w:color w:val="222222"/>
            <w:sz w:val="20"/>
            <w:szCs w:val="20"/>
          </w:rPr>
          <w:t>The automation tool used for desktop application testing might not work on mobile applications.</w:t>
        </w:r>
      </w:ins>
    </w:p>
    <w:p w:rsidR="0055587F" w:rsidRPr="00EB3DF2" w:rsidRDefault="0055587F" w:rsidP="0055587F">
      <w:pPr>
        <w:shd w:val="clear" w:color="auto" w:fill="FFFFFF"/>
        <w:spacing w:after="0" w:line="240" w:lineRule="auto"/>
        <w:ind w:left="720"/>
        <w:rPr>
          <w:ins w:id="70" w:author="Unknown"/>
          <w:rFonts w:cstheme="minorHAnsi"/>
          <w:color w:val="222222"/>
          <w:sz w:val="20"/>
          <w:szCs w:val="20"/>
        </w:rPr>
      </w:pPr>
    </w:p>
    <w:p w:rsidR="0055587F" w:rsidRPr="00EB3DF2" w:rsidRDefault="0055587F" w:rsidP="0055587F">
      <w:pPr>
        <w:pStyle w:val="Heading3"/>
        <w:shd w:val="clear" w:color="auto" w:fill="FFFFFF"/>
        <w:spacing w:before="0" w:line="267" w:lineRule="atLeast"/>
        <w:rPr>
          <w:ins w:id="71" w:author="Unknown"/>
          <w:rFonts w:asciiTheme="minorHAnsi" w:hAnsiTheme="minorHAnsi" w:cstheme="minorHAnsi"/>
          <w:color w:val="000000"/>
          <w:sz w:val="20"/>
          <w:szCs w:val="20"/>
        </w:rPr>
      </w:pPr>
      <w:ins w:id="72" w:author="Unknown">
        <w:r w:rsidRPr="00EB3DF2">
          <w:rPr>
            <w:rFonts w:asciiTheme="minorHAnsi" w:hAnsiTheme="minorHAnsi" w:cstheme="minorHAnsi"/>
            <w:color w:val="000000"/>
            <w:sz w:val="20"/>
            <w:szCs w:val="20"/>
          </w:rPr>
          <w:t>Types of Mobile App Testing:</w:t>
        </w:r>
      </w:ins>
    </w:p>
    <w:p w:rsidR="0055587F" w:rsidRPr="00EB3DF2" w:rsidRDefault="0055587F" w:rsidP="0055587F">
      <w:pPr>
        <w:pStyle w:val="NormalWeb"/>
        <w:shd w:val="clear" w:color="auto" w:fill="FFFFFF"/>
        <w:spacing w:before="0" w:beforeAutospacing="0" w:after="0" w:afterAutospacing="0"/>
        <w:rPr>
          <w:ins w:id="73" w:author="Unknown"/>
          <w:rFonts w:asciiTheme="minorHAnsi" w:hAnsiTheme="minorHAnsi" w:cstheme="minorHAnsi"/>
          <w:color w:val="222222"/>
          <w:sz w:val="20"/>
          <w:szCs w:val="20"/>
        </w:rPr>
      </w:pPr>
      <w:ins w:id="74" w:author="Unknown">
        <w:r w:rsidRPr="00EB3DF2">
          <w:rPr>
            <w:rFonts w:asciiTheme="minorHAnsi" w:hAnsiTheme="minorHAnsi" w:cstheme="minorHAnsi"/>
            <w:b/>
            <w:bCs/>
            <w:color w:val="222222"/>
            <w:sz w:val="20"/>
            <w:szCs w:val="20"/>
          </w:rPr>
          <w:t>To address all the above technical aspects, the following types of testing are performed on Mobile applications.</w:t>
        </w:r>
      </w:ins>
    </w:p>
    <w:p w:rsidR="0055587F" w:rsidRPr="00EB3DF2" w:rsidRDefault="0055587F" w:rsidP="0055587F">
      <w:pPr>
        <w:numPr>
          <w:ilvl w:val="0"/>
          <w:numId w:val="58"/>
        </w:numPr>
        <w:shd w:val="clear" w:color="auto" w:fill="FFFFFF"/>
        <w:spacing w:after="0" w:line="240" w:lineRule="auto"/>
        <w:rPr>
          <w:ins w:id="75" w:author="Unknown"/>
          <w:rFonts w:cstheme="minorHAnsi"/>
          <w:color w:val="222222"/>
          <w:sz w:val="20"/>
          <w:szCs w:val="20"/>
        </w:rPr>
      </w:pPr>
      <w:ins w:id="76" w:author="Unknown">
        <w:r w:rsidRPr="00EB3DF2">
          <w:rPr>
            <w:rFonts w:cstheme="minorHAnsi"/>
            <w:color w:val="222222"/>
            <w:sz w:val="20"/>
            <w:szCs w:val="20"/>
          </w:rPr>
          <w:fldChar w:fldCharType="begin"/>
        </w:r>
        <w:r w:rsidRPr="00EB3DF2">
          <w:rPr>
            <w:rFonts w:cstheme="minorHAnsi"/>
            <w:color w:val="222222"/>
            <w:sz w:val="20"/>
            <w:szCs w:val="20"/>
          </w:rPr>
          <w:instrText xml:space="preserve"> HYPERLINK "http://www.softwaretestinghelp.com/usability-testing-guide/" \o "Usability testing" </w:instrText>
        </w:r>
        <w:r w:rsidRPr="00EB3DF2">
          <w:rPr>
            <w:rFonts w:cstheme="minorHAnsi"/>
            <w:color w:val="222222"/>
            <w:sz w:val="20"/>
            <w:szCs w:val="20"/>
          </w:rPr>
          <w:fldChar w:fldCharType="separate"/>
        </w:r>
        <w:r w:rsidRPr="00EB3DF2">
          <w:rPr>
            <w:rStyle w:val="Hyperlink"/>
            <w:rFonts w:cstheme="minorHAnsi"/>
            <w:b/>
            <w:bCs/>
            <w:color w:val="777777"/>
            <w:sz w:val="20"/>
            <w:szCs w:val="20"/>
            <w:bdr w:val="none" w:sz="0" w:space="0" w:color="auto" w:frame="1"/>
          </w:rPr>
          <w:t>Usability testing</w:t>
        </w:r>
        <w:r w:rsidRPr="00EB3DF2">
          <w:rPr>
            <w:rFonts w:cstheme="minorHAnsi"/>
            <w:color w:val="222222"/>
            <w:sz w:val="20"/>
            <w:szCs w:val="20"/>
          </w:rPr>
          <w:fldChar w:fldCharType="end"/>
        </w:r>
        <w:r w:rsidRPr="00EB3DF2">
          <w:rPr>
            <w:rFonts w:cstheme="minorHAnsi"/>
            <w:color w:val="222222"/>
            <w:sz w:val="20"/>
            <w:szCs w:val="20"/>
          </w:rPr>
          <w:t>– To make sure that the mobile app is easy to use and provides a satisfactory user experience to the customers</w:t>
        </w:r>
      </w:ins>
    </w:p>
    <w:p w:rsidR="0055587F" w:rsidRPr="00EB3DF2" w:rsidRDefault="0055587F" w:rsidP="0055587F">
      <w:pPr>
        <w:numPr>
          <w:ilvl w:val="0"/>
          <w:numId w:val="58"/>
        </w:numPr>
        <w:shd w:val="clear" w:color="auto" w:fill="FFFFFF"/>
        <w:spacing w:after="0" w:line="240" w:lineRule="auto"/>
        <w:rPr>
          <w:ins w:id="77" w:author="Unknown"/>
          <w:rFonts w:cstheme="minorHAnsi"/>
          <w:color w:val="222222"/>
          <w:sz w:val="20"/>
          <w:szCs w:val="20"/>
        </w:rPr>
      </w:pPr>
      <w:ins w:id="78" w:author="Unknown">
        <w:r w:rsidRPr="00EB3DF2">
          <w:rPr>
            <w:rFonts w:cstheme="minorHAnsi"/>
            <w:b/>
            <w:bCs/>
            <w:color w:val="222222"/>
            <w:sz w:val="20"/>
            <w:szCs w:val="20"/>
          </w:rPr>
          <w:t>Compatibility testing</w:t>
        </w:r>
        <w:r w:rsidRPr="00EB3DF2">
          <w:rPr>
            <w:rFonts w:cstheme="minorHAnsi"/>
            <w:color w:val="222222"/>
            <w:sz w:val="20"/>
            <w:szCs w:val="20"/>
          </w:rPr>
          <w:t>– Testing of the application in different mobiles devices, browsers, screen sizes and OS versions according to the requirements.</w:t>
        </w:r>
      </w:ins>
    </w:p>
    <w:p w:rsidR="0055587F" w:rsidRPr="00EB3DF2" w:rsidRDefault="0055587F" w:rsidP="0055587F">
      <w:pPr>
        <w:numPr>
          <w:ilvl w:val="0"/>
          <w:numId w:val="58"/>
        </w:numPr>
        <w:shd w:val="clear" w:color="auto" w:fill="FFFFFF"/>
        <w:spacing w:after="0" w:line="240" w:lineRule="auto"/>
        <w:rPr>
          <w:ins w:id="79" w:author="Unknown"/>
          <w:rFonts w:cstheme="minorHAnsi"/>
          <w:color w:val="222222"/>
          <w:sz w:val="20"/>
          <w:szCs w:val="20"/>
        </w:rPr>
      </w:pPr>
      <w:ins w:id="80" w:author="Unknown">
        <w:r w:rsidRPr="00EB3DF2">
          <w:rPr>
            <w:rFonts w:cstheme="minorHAnsi"/>
            <w:b/>
            <w:bCs/>
            <w:color w:val="222222"/>
            <w:sz w:val="20"/>
            <w:szCs w:val="20"/>
          </w:rPr>
          <w:t>Interface testing</w:t>
        </w:r>
        <w:r w:rsidRPr="00EB3DF2">
          <w:rPr>
            <w:rFonts w:cstheme="minorHAnsi"/>
            <w:color w:val="222222"/>
            <w:sz w:val="20"/>
            <w:szCs w:val="20"/>
          </w:rPr>
          <w:t>– Testing of menu options, buttons, bookmarks, history, settings, and navigation flow of the application.</w:t>
        </w:r>
      </w:ins>
    </w:p>
    <w:p w:rsidR="0055587F" w:rsidRPr="00EB3DF2" w:rsidRDefault="0055587F" w:rsidP="0055587F">
      <w:pPr>
        <w:numPr>
          <w:ilvl w:val="0"/>
          <w:numId w:val="58"/>
        </w:numPr>
        <w:shd w:val="clear" w:color="auto" w:fill="FFFFFF"/>
        <w:spacing w:after="0" w:line="240" w:lineRule="auto"/>
        <w:rPr>
          <w:ins w:id="81" w:author="Unknown"/>
          <w:rFonts w:cstheme="minorHAnsi"/>
          <w:color w:val="222222"/>
          <w:sz w:val="20"/>
          <w:szCs w:val="20"/>
        </w:rPr>
      </w:pPr>
      <w:ins w:id="82" w:author="Unknown">
        <w:r w:rsidRPr="00EB3DF2">
          <w:rPr>
            <w:rFonts w:cstheme="minorHAnsi"/>
            <w:b/>
            <w:bCs/>
            <w:color w:val="222222"/>
            <w:sz w:val="20"/>
            <w:szCs w:val="20"/>
          </w:rPr>
          <w:t>Services testing</w:t>
        </w:r>
        <w:r w:rsidRPr="00EB3DF2">
          <w:rPr>
            <w:rFonts w:cstheme="minorHAnsi"/>
            <w:color w:val="222222"/>
            <w:sz w:val="20"/>
            <w:szCs w:val="20"/>
          </w:rPr>
          <w:t>– Testing the services of the application online and offline.</w:t>
        </w:r>
      </w:ins>
    </w:p>
    <w:p w:rsidR="0055587F" w:rsidRPr="00EB3DF2" w:rsidRDefault="0055587F" w:rsidP="0055587F">
      <w:pPr>
        <w:numPr>
          <w:ilvl w:val="0"/>
          <w:numId w:val="58"/>
        </w:numPr>
        <w:shd w:val="clear" w:color="auto" w:fill="FFFFFF"/>
        <w:spacing w:after="0" w:line="240" w:lineRule="auto"/>
        <w:rPr>
          <w:ins w:id="83" w:author="Unknown"/>
          <w:rFonts w:cstheme="minorHAnsi"/>
          <w:color w:val="222222"/>
          <w:sz w:val="20"/>
          <w:szCs w:val="20"/>
        </w:rPr>
      </w:pPr>
      <w:ins w:id="84" w:author="Unknown">
        <w:r w:rsidRPr="00EB3DF2">
          <w:rPr>
            <w:rFonts w:cstheme="minorHAnsi"/>
            <w:b/>
            <w:bCs/>
            <w:color w:val="222222"/>
            <w:sz w:val="20"/>
            <w:szCs w:val="20"/>
          </w:rPr>
          <w:t>Low-level resource testing</w:t>
        </w:r>
        <w:r w:rsidRPr="00EB3DF2">
          <w:rPr>
            <w:rFonts w:cstheme="minorHAnsi"/>
            <w:color w:val="222222"/>
            <w:sz w:val="20"/>
            <w:szCs w:val="20"/>
          </w:rPr>
          <w:t>: Testing of memory usage, auto-deletion of temporary files, local database growing issues known as low-level resource testing.</w:t>
        </w:r>
      </w:ins>
    </w:p>
    <w:p w:rsidR="0055587F" w:rsidRPr="00EB3DF2" w:rsidRDefault="0055587F" w:rsidP="0055587F">
      <w:pPr>
        <w:numPr>
          <w:ilvl w:val="0"/>
          <w:numId w:val="58"/>
        </w:numPr>
        <w:shd w:val="clear" w:color="auto" w:fill="FFFFFF"/>
        <w:spacing w:after="0" w:line="240" w:lineRule="auto"/>
        <w:rPr>
          <w:ins w:id="85" w:author="Unknown"/>
          <w:rFonts w:cstheme="minorHAnsi"/>
          <w:color w:val="222222"/>
          <w:sz w:val="20"/>
          <w:szCs w:val="20"/>
        </w:rPr>
      </w:pPr>
      <w:ins w:id="86" w:author="Unknown">
        <w:r w:rsidRPr="00EB3DF2">
          <w:rPr>
            <w:rFonts w:cstheme="minorHAnsi"/>
            <w:color w:val="222222"/>
            <w:sz w:val="20"/>
            <w:szCs w:val="20"/>
          </w:rPr>
          <w:fldChar w:fldCharType="begin"/>
        </w:r>
        <w:r w:rsidRPr="00EB3DF2">
          <w:rPr>
            <w:rFonts w:cstheme="minorHAnsi"/>
            <w:color w:val="222222"/>
            <w:sz w:val="20"/>
            <w:szCs w:val="20"/>
          </w:rPr>
          <w:instrText xml:space="preserve"> HYPERLINK "http://www.softwaretestinghelp.com/introduction-to-performance-testing-loadrunner-training-tutorial-part-1/" \o "Performance testing" </w:instrText>
        </w:r>
        <w:r w:rsidRPr="00EB3DF2">
          <w:rPr>
            <w:rFonts w:cstheme="minorHAnsi"/>
            <w:color w:val="222222"/>
            <w:sz w:val="20"/>
            <w:szCs w:val="20"/>
          </w:rPr>
          <w:fldChar w:fldCharType="separate"/>
        </w:r>
        <w:r w:rsidRPr="00EB3DF2">
          <w:rPr>
            <w:rStyle w:val="Hyperlink"/>
            <w:rFonts w:cstheme="minorHAnsi"/>
            <w:b/>
            <w:bCs/>
            <w:color w:val="777777"/>
            <w:sz w:val="20"/>
            <w:szCs w:val="20"/>
            <w:bdr w:val="none" w:sz="0" w:space="0" w:color="auto" w:frame="1"/>
          </w:rPr>
          <w:t>Performance testing</w:t>
        </w:r>
        <w:r w:rsidRPr="00EB3DF2">
          <w:rPr>
            <w:rFonts w:cstheme="minorHAnsi"/>
            <w:color w:val="222222"/>
            <w:sz w:val="20"/>
            <w:szCs w:val="20"/>
          </w:rPr>
          <w:fldChar w:fldCharType="end"/>
        </w:r>
        <w:r w:rsidRPr="00EB3DF2">
          <w:rPr>
            <w:rFonts w:cstheme="minorHAnsi"/>
            <w:color w:val="222222"/>
            <w:sz w:val="20"/>
            <w:szCs w:val="20"/>
          </w:rPr>
          <w:t>– Testing the performance of the application by changing the connection from 2G, 3G to WIFI, sharing the documents, battery consumption, etc.</w:t>
        </w:r>
      </w:ins>
    </w:p>
    <w:p w:rsidR="0055587F" w:rsidRPr="00EB3DF2" w:rsidRDefault="0055587F" w:rsidP="0055587F">
      <w:pPr>
        <w:numPr>
          <w:ilvl w:val="0"/>
          <w:numId w:val="58"/>
        </w:numPr>
        <w:shd w:val="clear" w:color="auto" w:fill="FFFFFF"/>
        <w:spacing w:after="0" w:line="240" w:lineRule="auto"/>
        <w:rPr>
          <w:ins w:id="87" w:author="Unknown"/>
          <w:rFonts w:cstheme="minorHAnsi"/>
          <w:color w:val="222222"/>
          <w:sz w:val="20"/>
          <w:szCs w:val="20"/>
        </w:rPr>
      </w:pPr>
      <w:ins w:id="88" w:author="Unknown">
        <w:r w:rsidRPr="00EB3DF2">
          <w:rPr>
            <w:rFonts w:cstheme="minorHAnsi"/>
            <w:b/>
            <w:bCs/>
            <w:color w:val="222222"/>
            <w:sz w:val="20"/>
            <w:szCs w:val="20"/>
          </w:rPr>
          <w:t>Operational testing</w:t>
        </w:r>
        <w:r w:rsidRPr="00EB3DF2">
          <w:rPr>
            <w:rFonts w:cstheme="minorHAnsi"/>
            <w:color w:val="222222"/>
            <w:sz w:val="20"/>
            <w:szCs w:val="20"/>
          </w:rPr>
          <w:t>– Testing of backups and recovery plan if a battery goes down, or data loss while upgrading the application from a store.</w:t>
        </w:r>
      </w:ins>
    </w:p>
    <w:p w:rsidR="0055587F" w:rsidRPr="00EB3DF2" w:rsidRDefault="0055587F" w:rsidP="0055587F">
      <w:pPr>
        <w:numPr>
          <w:ilvl w:val="0"/>
          <w:numId w:val="58"/>
        </w:numPr>
        <w:shd w:val="clear" w:color="auto" w:fill="FFFFFF"/>
        <w:spacing w:after="0" w:line="240" w:lineRule="auto"/>
        <w:rPr>
          <w:ins w:id="89" w:author="Unknown"/>
          <w:rFonts w:cstheme="minorHAnsi"/>
          <w:color w:val="222222"/>
          <w:sz w:val="20"/>
          <w:szCs w:val="20"/>
        </w:rPr>
      </w:pPr>
      <w:ins w:id="90" w:author="Unknown">
        <w:r w:rsidRPr="00EB3DF2">
          <w:rPr>
            <w:rFonts w:cstheme="minorHAnsi"/>
            <w:b/>
            <w:bCs/>
            <w:color w:val="222222"/>
            <w:sz w:val="20"/>
            <w:szCs w:val="20"/>
          </w:rPr>
          <w:fldChar w:fldCharType="begin"/>
        </w:r>
        <w:r w:rsidRPr="00EB3DF2">
          <w:rPr>
            <w:rFonts w:cstheme="minorHAnsi"/>
            <w:b/>
            <w:bCs/>
            <w:color w:val="222222"/>
            <w:sz w:val="20"/>
            <w:szCs w:val="20"/>
          </w:rPr>
          <w:instrText xml:space="preserve"> HYPERLINK "http://www.softwaretestinghelp.com/software-installationuninstallation-testing/" \o "Unstallation uninstallation testing" </w:instrText>
        </w:r>
        <w:r w:rsidRPr="00EB3DF2">
          <w:rPr>
            <w:rFonts w:cstheme="minorHAnsi"/>
            <w:b/>
            <w:bCs/>
            <w:color w:val="222222"/>
            <w:sz w:val="20"/>
            <w:szCs w:val="20"/>
          </w:rPr>
          <w:fldChar w:fldCharType="separate"/>
        </w:r>
        <w:r w:rsidRPr="00EB3DF2">
          <w:rPr>
            <w:rStyle w:val="Hyperlink"/>
            <w:rFonts w:cstheme="minorHAnsi"/>
            <w:b/>
            <w:bCs/>
            <w:color w:val="777777"/>
            <w:sz w:val="20"/>
            <w:szCs w:val="20"/>
            <w:bdr w:val="none" w:sz="0" w:space="0" w:color="auto" w:frame="1"/>
          </w:rPr>
          <w:t>Installation tests</w:t>
        </w:r>
        <w:r w:rsidRPr="00EB3DF2">
          <w:rPr>
            <w:rFonts w:cstheme="minorHAnsi"/>
            <w:b/>
            <w:bCs/>
            <w:color w:val="222222"/>
            <w:sz w:val="20"/>
            <w:szCs w:val="20"/>
          </w:rPr>
          <w:fldChar w:fldCharType="end"/>
        </w:r>
        <w:r w:rsidRPr="00EB3DF2">
          <w:rPr>
            <w:rFonts w:cstheme="minorHAnsi"/>
            <w:b/>
            <w:bCs/>
            <w:color w:val="222222"/>
            <w:sz w:val="20"/>
            <w:szCs w:val="20"/>
          </w:rPr>
          <w:t>–</w:t>
        </w:r>
        <w:r w:rsidRPr="00EB3DF2">
          <w:rPr>
            <w:rFonts w:cstheme="minorHAnsi"/>
            <w:color w:val="222222"/>
            <w:sz w:val="20"/>
            <w:szCs w:val="20"/>
          </w:rPr>
          <w:t> Validation of the application by installing /uninstalling it on the devices.</w:t>
        </w:r>
      </w:ins>
    </w:p>
    <w:p w:rsidR="0055587F" w:rsidRDefault="0055587F" w:rsidP="0055587F">
      <w:pPr>
        <w:numPr>
          <w:ilvl w:val="0"/>
          <w:numId w:val="58"/>
        </w:numPr>
        <w:shd w:val="clear" w:color="auto" w:fill="FFFFFF"/>
        <w:spacing w:after="0" w:line="240" w:lineRule="auto"/>
        <w:rPr>
          <w:rFonts w:cstheme="minorHAnsi"/>
          <w:color w:val="222222"/>
          <w:sz w:val="20"/>
          <w:szCs w:val="20"/>
        </w:rPr>
      </w:pPr>
      <w:ins w:id="91" w:author="Unknown">
        <w:r w:rsidRPr="00EB3DF2">
          <w:rPr>
            <w:rFonts w:cstheme="minorHAnsi"/>
            <w:color w:val="222222"/>
            <w:sz w:val="20"/>
            <w:szCs w:val="20"/>
          </w:rPr>
          <w:fldChar w:fldCharType="begin"/>
        </w:r>
        <w:r w:rsidRPr="00EB3DF2">
          <w:rPr>
            <w:rFonts w:cstheme="minorHAnsi"/>
            <w:color w:val="222222"/>
            <w:sz w:val="20"/>
            <w:szCs w:val="20"/>
          </w:rPr>
          <w:instrText xml:space="preserve"> HYPERLINK "http://www.softwaretestinghelp.com/category/security-testing/" \o "Security testing" </w:instrText>
        </w:r>
        <w:r w:rsidRPr="00EB3DF2">
          <w:rPr>
            <w:rFonts w:cstheme="minorHAnsi"/>
            <w:color w:val="222222"/>
            <w:sz w:val="20"/>
            <w:szCs w:val="20"/>
          </w:rPr>
          <w:fldChar w:fldCharType="separate"/>
        </w:r>
        <w:r w:rsidRPr="00EB3DF2">
          <w:rPr>
            <w:rStyle w:val="Hyperlink"/>
            <w:rFonts w:cstheme="minorHAnsi"/>
            <w:b/>
            <w:bCs/>
            <w:color w:val="777777"/>
            <w:sz w:val="20"/>
            <w:szCs w:val="20"/>
            <w:bdr w:val="none" w:sz="0" w:space="0" w:color="auto" w:frame="1"/>
          </w:rPr>
          <w:t>Security Testing</w:t>
        </w:r>
        <w:r w:rsidRPr="00EB3DF2">
          <w:rPr>
            <w:rFonts w:cstheme="minorHAnsi"/>
            <w:color w:val="222222"/>
            <w:sz w:val="20"/>
            <w:szCs w:val="20"/>
          </w:rPr>
          <w:fldChar w:fldCharType="end"/>
        </w:r>
        <w:r w:rsidRPr="00EB3DF2">
          <w:rPr>
            <w:rFonts w:cstheme="minorHAnsi"/>
            <w:color w:val="222222"/>
            <w:sz w:val="20"/>
            <w:szCs w:val="20"/>
          </w:rPr>
          <w:t>– Testing an application to validate if the information system protects data or not.</w:t>
        </w:r>
      </w:ins>
    </w:p>
    <w:p w:rsidR="0055587F" w:rsidRPr="00EB3DF2" w:rsidRDefault="0055587F" w:rsidP="0055587F">
      <w:pPr>
        <w:shd w:val="clear" w:color="auto" w:fill="FFFFFF"/>
        <w:spacing w:after="0" w:line="240" w:lineRule="auto"/>
        <w:ind w:left="720"/>
        <w:rPr>
          <w:ins w:id="92" w:author="Unknown"/>
          <w:rFonts w:cstheme="minorHAnsi"/>
          <w:color w:val="222222"/>
          <w:sz w:val="20"/>
          <w:szCs w:val="20"/>
        </w:rPr>
      </w:pPr>
    </w:p>
    <w:p w:rsidR="0055587F" w:rsidRPr="00EB3DF2" w:rsidRDefault="0055587F" w:rsidP="0055587F">
      <w:pPr>
        <w:pStyle w:val="Heading3"/>
        <w:shd w:val="clear" w:color="auto" w:fill="FFFFFF"/>
        <w:spacing w:before="0" w:line="267" w:lineRule="atLeast"/>
        <w:rPr>
          <w:ins w:id="93" w:author="Unknown"/>
          <w:rFonts w:asciiTheme="minorHAnsi" w:hAnsiTheme="minorHAnsi" w:cstheme="minorHAnsi"/>
          <w:color w:val="000000"/>
          <w:sz w:val="20"/>
          <w:szCs w:val="20"/>
        </w:rPr>
      </w:pPr>
      <w:ins w:id="94" w:author="Unknown">
        <w:r w:rsidRPr="00EB3DF2">
          <w:rPr>
            <w:rFonts w:asciiTheme="minorHAnsi" w:hAnsiTheme="minorHAnsi" w:cstheme="minorHAnsi"/>
            <w:color w:val="000000"/>
            <w:sz w:val="20"/>
            <w:szCs w:val="20"/>
          </w:rPr>
          <w:t>Mobile Application Testing Strategy</w:t>
        </w:r>
      </w:ins>
    </w:p>
    <w:p w:rsidR="0055587F" w:rsidRPr="00EB3DF2" w:rsidRDefault="0055587F" w:rsidP="0055587F">
      <w:pPr>
        <w:pStyle w:val="NormalWeb"/>
        <w:shd w:val="clear" w:color="auto" w:fill="FFFFFF"/>
        <w:spacing w:before="0" w:beforeAutospacing="0" w:after="369" w:afterAutospacing="0"/>
        <w:rPr>
          <w:ins w:id="95" w:author="Unknown"/>
          <w:rFonts w:asciiTheme="minorHAnsi" w:hAnsiTheme="minorHAnsi" w:cstheme="minorHAnsi"/>
          <w:color w:val="222222"/>
          <w:sz w:val="20"/>
          <w:szCs w:val="20"/>
        </w:rPr>
      </w:pPr>
      <w:ins w:id="96" w:author="Unknown">
        <w:r w:rsidRPr="00EB3DF2">
          <w:rPr>
            <w:rFonts w:asciiTheme="minorHAnsi" w:hAnsiTheme="minorHAnsi" w:cstheme="minorHAnsi"/>
            <w:color w:val="222222"/>
            <w:sz w:val="20"/>
            <w:szCs w:val="20"/>
          </w:rPr>
          <w:t>The Test strategy should make sure that all the quality and performance guidelines are met. A few pointers in this area:</w:t>
        </w:r>
      </w:ins>
    </w:p>
    <w:p w:rsidR="0055587F" w:rsidRDefault="0055587F" w:rsidP="0055587F">
      <w:pPr>
        <w:pStyle w:val="NormalWeb"/>
        <w:numPr>
          <w:ilvl w:val="0"/>
          <w:numId w:val="66"/>
        </w:numPr>
        <w:shd w:val="clear" w:color="auto" w:fill="FFFFFF"/>
        <w:spacing w:before="0" w:beforeAutospacing="0" w:after="0" w:afterAutospacing="0"/>
        <w:rPr>
          <w:rFonts w:asciiTheme="minorHAnsi" w:hAnsiTheme="minorHAnsi" w:cstheme="minorHAnsi"/>
          <w:color w:val="222222"/>
          <w:sz w:val="20"/>
          <w:szCs w:val="20"/>
        </w:rPr>
      </w:pPr>
      <w:ins w:id="97" w:author="Unknown">
        <w:r w:rsidRPr="00EB3DF2">
          <w:rPr>
            <w:rFonts w:asciiTheme="minorHAnsi" w:hAnsiTheme="minorHAnsi" w:cstheme="minorHAnsi"/>
            <w:b/>
            <w:bCs/>
            <w:color w:val="222222"/>
            <w:sz w:val="20"/>
            <w:szCs w:val="20"/>
          </w:rPr>
          <w:t>Selection of the devices </w:t>
        </w:r>
        <w:r w:rsidRPr="00EB3DF2">
          <w:rPr>
            <w:rFonts w:asciiTheme="minorHAnsi" w:hAnsiTheme="minorHAnsi" w:cstheme="minorHAnsi"/>
            <w:color w:val="222222"/>
            <w:sz w:val="20"/>
            <w:szCs w:val="20"/>
          </w:rPr>
          <w:t>–</w:t>
        </w:r>
        <w:r w:rsidRPr="00EB3DF2">
          <w:rPr>
            <w:rFonts w:asciiTheme="minorHAnsi" w:hAnsiTheme="minorHAnsi" w:cstheme="minorHAnsi"/>
            <w:b/>
            <w:bCs/>
            <w:color w:val="222222"/>
            <w:sz w:val="20"/>
            <w:szCs w:val="20"/>
          </w:rPr>
          <w:t> </w:t>
        </w:r>
        <w:r w:rsidRPr="00EB3DF2">
          <w:rPr>
            <w:rFonts w:asciiTheme="minorHAnsi" w:hAnsiTheme="minorHAnsi" w:cstheme="minorHAnsi"/>
            <w:color w:val="222222"/>
            <w:sz w:val="20"/>
            <w:szCs w:val="20"/>
          </w:rPr>
          <w:t>Analyze the market and choose the devices that are widely used. (This decision mostly relies on the clients. The client or the app builders consider the popularity factor of certain devices as well as the marketing needs for the application to decide what handsets to use for testing.)</w:t>
        </w:r>
      </w:ins>
    </w:p>
    <w:p w:rsidR="0055587F" w:rsidRPr="00EB3DF2" w:rsidRDefault="0055587F" w:rsidP="0055587F">
      <w:pPr>
        <w:pStyle w:val="NormalWeb"/>
        <w:shd w:val="clear" w:color="auto" w:fill="FFFFFF"/>
        <w:spacing w:before="0" w:beforeAutospacing="0" w:after="0" w:afterAutospacing="0"/>
        <w:ind w:left="720"/>
        <w:rPr>
          <w:ins w:id="98" w:author="Unknown"/>
          <w:rFonts w:asciiTheme="minorHAnsi" w:hAnsiTheme="minorHAnsi" w:cstheme="minorHAnsi"/>
          <w:color w:val="222222"/>
          <w:sz w:val="20"/>
          <w:szCs w:val="20"/>
        </w:rPr>
      </w:pPr>
    </w:p>
    <w:p w:rsidR="0055587F" w:rsidRDefault="0055587F" w:rsidP="0055587F">
      <w:pPr>
        <w:pStyle w:val="NormalWeb"/>
        <w:numPr>
          <w:ilvl w:val="0"/>
          <w:numId w:val="66"/>
        </w:numPr>
        <w:shd w:val="clear" w:color="auto" w:fill="FFFFFF"/>
        <w:spacing w:before="0" w:beforeAutospacing="0" w:after="0" w:afterAutospacing="0"/>
        <w:rPr>
          <w:rFonts w:asciiTheme="minorHAnsi" w:hAnsiTheme="minorHAnsi" w:cstheme="minorHAnsi"/>
          <w:color w:val="222222"/>
          <w:sz w:val="20"/>
          <w:szCs w:val="20"/>
        </w:rPr>
      </w:pPr>
      <w:ins w:id="99" w:author="Unknown">
        <w:r w:rsidRPr="00EB3DF2">
          <w:rPr>
            <w:rFonts w:asciiTheme="minorHAnsi" w:hAnsiTheme="minorHAnsi" w:cstheme="minorHAnsi"/>
            <w:b/>
            <w:bCs/>
            <w:color w:val="222222"/>
            <w:sz w:val="20"/>
            <w:szCs w:val="20"/>
          </w:rPr>
          <w:t>Emulators – </w:t>
        </w:r>
        <w:r w:rsidRPr="00EB3DF2">
          <w:rPr>
            <w:rFonts w:asciiTheme="minorHAnsi" w:hAnsiTheme="minorHAnsi" w:cstheme="minorHAnsi"/>
            <w:color w:val="222222"/>
            <w:sz w:val="20"/>
            <w:szCs w:val="20"/>
          </w:rPr>
          <w:t>The use of these is extremely useful in the</w:t>
        </w:r>
        <w:r w:rsidRPr="00EB3DF2">
          <w:rPr>
            <w:rFonts w:asciiTheme="minorHAnsi" w:hAnsiTheme="minorHAnsi" w:cstheme="minorHAnsi"/>
            <w:b/>
            <w:bCs/>
            <w:color w:val="222222"/>
            <w:sz w:val="20"/>
            <w:szCs w:val="20"/>
          </w:rPr>
          <w:t> </w:t>
        </w:r>
        <w:r w:rsidRPr="00EB3DF2">
          <w:rPr>
            <w:rFonts w:asciiTheme="minorHAnsi" w:hAnsiTheme="minorHAnsi" w:cstheme="minorHAnsi"/>
            <w:color w:val="222222"/>
            <w:sz w:val="20"/>
            <w:szCs w:val="20"/>
          </w:rPr>
          <w:t>initial stages of development, as they allow quick and efficient checking of the app. The emulator is a system that runs software from one environment to another environment without changing the software itself. It duplicates the features and works on the real system.</w:t>
        </w:r>
      </w:ins>
    </w:p>
    <w:p w:rsidR="0055587F" w:rsidRPr="00EB3DF2" w:rsidRDefault="0055587F" w:rsidP="0055587F">
      <w:pPr>
        <w:pStyle w:val="NormalWeb"/>
        <w:shd w:val="clear" w:color="auto" w:fill="FFFFFF"/>
        <w:spacing w:before="0" w:beforeAutospacing="0" w:after="0" w:afterAutospacing="0"/>
        <w:rPr>
          <w:ins w:id="100" w:author="Unknown"/>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101" w:author="Unknown"/>
          <w:rFonts w:asciiTheme="minorHAnsi" w:hAnsiTheme="minorHAnsi" w:cstheme="minorHAnsi"/>
          <w:color w:val="222222"/>
          <w:sz w:val="20"/>
          <w:szCs w:val="20"/>
        </w:rPr>
      </w:pPr>
      <w:ins w:id="102" w:author="Unknown">
        <w:r w:rsidRPr="00EB3DF2">
          <w:rPr>
            <w:rFonts w:asciiTheme="minorHAnsi" w:hAnsiTheme="minorHAnsi" w:cstheme="minorHAnsi"/>
            <w:b/>
            <w:bCs/>
            <w:color w:val="222222"/>
            <w:sz w:val="20"/>
            <w:szCs w:val="20"/>
          </w:rPr>
          <w:t>Types of Mobile Emulators</w:t>
        </w:r>
      </w:ins>
    </w:p>
    <w:p w:rsidR="0055587F" w:rsidRPr="00EB3DF2" w:rsidRDefault="0055587F" w:rsidP="0055587F">
      <w:pPr>
        <w:numPr>
          <w:ilvl w:val="0"/>
          <w:numId w:val="59"/>
        </w:numPr>
        <w:shd w:val="clear" w:color="auto" w:fill="FFFFFF"/>
        <w:spacing w:after="0" w:line="240" w:lineRule="auto"/>
        <w:rPr>
          <w:ins w:id="103" w:author="Unknown"/>
          <w:rFonts w:cstheme="minorHAnsi"/>
          <w:color w:val="222222"/>
          <w:sz w:val="20"/>
          <w:szCs w:val="20"/>
        </w:rPr>
      </w:pPr>
      <w:ins w:id="104" w:author="Unknown">
        <w:r w:rsidRPr="00EB3DF2">
          <w:rPr>
            <w:rFonts w:cstheme="minorHAnsi"/>
            <w:color w:val="222222"/>
            <w:sz w:val="20"/>
            <w:szCs w:val="20"/>
          </w:rPr>
          <w:t>Device Emulator- provided by device manufacturers</w:t>
        </w:r>
      </w:ins>
    </w:p>
    <w:p w:rsidR="0055587F" w:rsidRPr="00EB3DF2" w:rsidRDefault="0055587F" w:rsidP="0055587F">
      <w:pPr>
        <w:numPr>
          <w:ilvl w:val="0"/>
          <w:numId w:val="59"/>
        </w:numPr>
        <w:shd w:val="clear" w:color="auto" w:fill="FFFFFF"/>
        <w:spacing w:after="0" w:line="240" w:lineRule="auto"/>
        <w:rPr>
          <w:ins w:id="105" w:author="Unknown"/>
          <w:rFonts w:cstheme="minorHAnsi"/>
          <w:color w:val="222222"/>
          <w:sz w:val="20"/>
          <w:szCs w:val="20"/>
        </w:rPr>
      </w:pPr>
      <w:ins w:id="106" w:author="Unknown">
        <w:r w:rsidRPr="00EB3DF2">
          <w:rPr>
            <w:rFonts w:cstheme="minorHAnsi"/>
            <w:color w:val="222222"/>
            <w:sz w:val="20"/>
            <w:szCs w:val="20"/>
          </w:rPr>
          <w:t>Browser Emulator- simulates mobile browser environments.</w:t>
        </w:r>
      </w:ins>
    </w:p>
    <w:p w:rsidR="0055587F" w:rsidRDefault="0055587F" w:rsidP="0055587F">
      <w:pPr>
        <w:numPr>
          <w:ilvl w:val="0"/>
          <w:numId w:val="59"/>
        </w:numPr>
        <w:shd w:val="clear" w:color="auto" w:fill="FFFFFF"/>
        <w:spacing w:after="0" w:line="240" w:lineRule="auto"/>
        <w:rPr>
          <w:rFonts w:cstheme="minorHAnsi"/>
          <w:color w:val="222222"/>
          <w:sz w:val="20"/>
          <w:szCs w:val="20"/>
        </w:rPr>
      </w:pPr>
      <w:ins w:id="107" w:author="Unknown">
        <w:r w:rsidRPr="00EB3DF2">
          <w:rPr>
            <w:rFonts w:cstheme="minorHAnsi"/>
            <w:color w:val="222222"/>
            <w:sz w:val="20"/>
            <w:szCs w:val="20"/>
          </w:rPr>
          <w:t>Operating systems Emulator- Apple provides emulators for iPhones, Microsoft for Windows phones and Google Android phones</w:t>
        </w:r>
      </w:ins>
    </w:p>
    <w:p w:rsidR="0055587F" w:rsidRDefault="0055587F" w:rsidP="0055587F">
      <w:pPr>
        <w:shd w:val="clear" w:color="auto" w:fill="FFFFFF"/>
        <w:spacing w:after="0" w:line="240" w:lineRule="auto"/>
        <w:ind w:left="720"/>
        <w:rPr>
          <w:rFonts w:cstheme="minorHAnsi"/>
          <w:color w:val="222222"/>
          <w:sz w:val="20"/>
          <w:szCs w:val="20"/>
        </w:rPr>
      </w:pPr>
    </w:p>
    <w:p w:rsidR="00E65BA8" w:rsidRDefault="00E65BA8" w:rsidP="0055587F">
      <w:pPr>
        <w:shd w:val="clear" w:color="auto" w:fill="FFFFFF"/>
        <w:spacing w:after="0" w:line="240" w:lineRule="auto"/>
        <w:ind w:left="720"/>
        <w:rPr>
          <w:rFonts w:cstheme="minorHAnsi"/>
          <w:color w:val="222222"/>
          <w:sz w:val="20"/>
          <w:szCs w:val="20"/>
        </w:rPr>
      </w:pPr>
    </w:p>
    <w:p w:rsidR="00E65BA8" w:rsidRDefault="00E65BA8" w:rsidP="0055587F">
      <w:pPr>
        <w:shd w:val="clear" w:color="auto" w:fill="FFFFFF"/>
        <w:spacing w:after="0" w:line="240" w:lineRule="auto"/>
        <w:ind w:left="720"/>
        <w:rPr>
          <w:rFonts w:cstheme="minorHAnsi"/>
          <w:color w:val="222222"/>
          <w:sz w:val="20"/>
          <w:szCs w:val="20"/>
        </w:rPr>
      </w:pPr>
    </w:p>
    <w:p w:rsidR="00E65BA8" w:rsidRDefault="00E65BA8" w:rsidP="0055587F">
      <w:pPr>
        <w:shd w:val="clear" w:color="auto" w:fill="FFFFFF"/>
        <w:spacing w:after="0" w:line="240" w:lineRule="auto"/>
        <w:ind w:left="720"/>
        <w:rPr>
          <w:rFonts w:cstheme="minorHAnsi"/>
          <w:color w:val="222222"/>
          <w:sz w:val="20"/>
          <w:szCs w:val="20"/>
        </w:rPr>
      </w:pPr>
    </w:p>
    <w:p w:rsidR="00E65BA8" w:rsidRDefault="00E65BA8" w:rsidP="0055587F">
      <w:pPr>
        <w:shd w:val="clear" w:color="auto" w:fill="FFFFFF"/>
        <w:spacing w:after="0" w:line="240" w:lineRule="auto"/>
        <w:ind w:left="720"/>
        <w:rPr>
          <w:rFonts w:cstheme="minorHAnsi"/>
          <w:color w:val="222222"/>
          <w:sz w:val="20"/>
          <w:szCs w:val="20"/>
        </w:rPr>
      </w:pPr>
    </w:p>
    <w:p w:rsidR="00E65BA8" w:rsidRDefault="00E65BA8" w:rsidP="0055587F">
      <w:pPr>
        <w:shd w:val="clear" w:color="auto" w:fill="FFFFFF"/>
        <w:spacing w:after="0" w:line="240" w:lineRule="auto"/>
        <w:ind w:left="720"/>
        <w:rPr>
          <w:rFonts w:cstheme="minorHAnsi"/>
          <w:color w:val="222222"/>
          <w:sz w:val="20"/>
          <w:szCs w:val="20"/>
        </w:rPr>
      </w:pPr>
    </w:p>
    <w:p w:rsidR="00E65BA8" w:rsidRDefault="00E65BA8" w:rsidP="0055587F">
      <w:pPr>
        <w:shd w:val="clear" w:color="auto" w:fill="FFFFFF"/>
        <w:spacing w:after="0" w:line="240" w:lineRule="auto"/>
        <w:ind w:left="720"/>
        <w:rPr>
          <w:rFonts w:cstheme="minorHAnsi"/>
          <w:color w:val="222222"/>
          <w:sz w:val="20"/>
          <w:szCs w:val="20"/>
        </w:rPr>
      </w:pPr>
    </w:p>
    <w:p w:rsidR="00E65BA8" w:rsidRDefault="00E65BA8" w:rsidP="0055587F">
      <w:pPr>
        <w:shd w:val="clear" w:color="auto" w:fill="FFFFFF"/>
        <w:spacing w:after="0" w:line="240" w:lineRule="auto"/>
        <w:ind w:left="720"/>
        <w:rPr>
          <w:rFonts w:cstheme="minorHAnsi"/>
          <w:color w:val="222222"/>
          <w:sz w:val="20"/>
          <w:szCs w:val="20"/>
        </w:rPr>
      </w:pPr>
    </w:p>
    <w:p w:rsidR="00E65BA8" w:rsidRDefault="00E65BA8" w:rsidP="0055587F">
      <w:pPr>
        <w:shd w:val="clear" w:color="auto" w:fill="FFFFFF"/>
        <w:spacing w:after="0" w:line="240" w:lineRule="auto"/>
        <w:ind w:left="720"/>
        <w:rPr>
          <w:rFonts w:cstheme="minorHAnsi"/>
          <w:color w:val="222222"/>
          <w:sz w:val="20"/>
          <w:szCs w:val="20"/>
        </w:rPr>
      </w:pPr>
    </w:p>
    <w:p w:rsidR="00E65BA8" w:rsidRDefault="00E65BA8" w:rsidP="0055587F">
      <w:pPr>
        <w:shd w:val="clear" w:color="auto" w:fill="FFFFFF"/>
        <w:spacing w:after="0" w:line="240" w:lineRule="auto"/>
        <w:ind w:left="720"/>
        <w:rPr>
          <w:rFonts w:cstheme="minorHAnsi"/>
          <w:color w:val="222222"/>
          <w:sz w:val="20"/>
          <w:szCs w:val="20"/>
        </w:rPr>
      </w:pPr>
    </w:p>
    <w:p w:rsidR="00E65BA8" w:rsidRPr="00EB3DF2" w:rsidRDefault="00E65BA8" w:rsidP="0055587F">
      <w:pPr>
        <w:shd w:val="clear" w:color="auto" w:fill="FFFFFF"/>
        <w:spacing w:after="0" w:line="240" w:lineRule="auto"/>
        <w:ind w:left="720"/>
        <w:rPr>
          <w:ins w:id="108" w:author="Unknown"/>
          <w:rFonts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109" w:author="Unknown"/>
          <w:rFonts w:asciiTheme="minorHAnsi" w:hAnsiTheme="minorHAnsi" w:cstheme="minorHAnsi"/>
          <w:color w:val="222222"/>
          <w:sz w:val="20"/>
          <w:szCs w:val="20"/>
        </w:rPr>
      </w:pPr>
      <w:ins w:id="110" w:author="Unknown">
        <w:r w:rsidRPr="00EB3DF2">
          <w:rPr>
            <w:rFonts w:asciiTheme="minorHAnsi" w:hAnsiTheme="minorHAnsi" w:cstheme="minorHAnsi"/>
            <w:b/>
            <w:bCs/>
            <w:color w:val="222222"/>
            <w:sz w:val="20"/>
            <w:szCs w:val="20"/>
          </w:rPr>
          <w:t>List of few free and easy to use mobile device emulators</w:t>
        </w:r>
      </w:ins>
    </w:p>
    <w:p w:rsidR="0055587F" w:rsidRPr="00EB3DF2" w:rsidRDefault="0055587F" w:rsidP="0055587F">
      <w:pPr>
        <w:pStyle w:val="NormalWeb"/>
        <w:shd w:val="clear" w:color="auto" w:fill="FFFFFF"/>
        <w:spacing w:before="0" w:beforeAutospacing="0" w:after="0" w:afterAutospacing="0"/>
        <w:rPr>
          <w:ins w:id="111" w:author="Unknown"/>
          <w:rFonts w:asciiTheme="minorHAnsi" w:hAnsiTheme="minorHAnsi" w:cstheme="minorHAnsi"/>
          <w:color w:val="222222"/>
          <w:sz w:val="20"/>
          <w:szCs w:val="20"/>
        </w:rPr>
      </w:pPr>
      <w:ins w:id="112" w:author="Unknown">
        <w:r w:rsidRPr="00EB3DF2">
          <w:rPr>
            <w:rStyle w:val="Strong"/>
            <w:rFonts w:asciiTheme="minorHAnsi" w:hAnsiTheme="minorHAnsi" w:cstheme="minorHAnsi"/>
            <w:color w:val="222222"/>
            <w:sz w:val="20"/>
            <w:szCs w:val="20"/>
          </w:rPr>
          <w:t>i.</w:t>
        </w:r>
        <w:r w:rsidRPr="00EB3DF2">
          <w:rPr>
            <w:rFonts w:asciiTheme="minorHAnsi" w:hAnsiTheme="minorHAnsi" w:cstheme="minorHAnsi"/>
            <w:color w:val="222222"/>
            <w:sz w:val="20"/>
            <w:szCs w:val="20"/>
          </w:rPr>
          <w:t> </w:t>
        </w:r>
        <w:r w:rsidRPr="00EB3DF2">
          <w:rPr>
            <w:rStyle w:val="Strong"/>
            <w:rFonts w:asciiTheme="minorHAnsi" w:hAnsiTheme="minorHAnsi" w:cstheme="minorHAnsi"/>
            <w:color w:val="222222"/>
            <w:sz w:val="20"/>
            <w:szCs w:val="20"/>
          </w:rPr>
          <w:fldChar w:fldCharType="begin"/>
        </w:r>
        <w:r w:rsidRPr="00EB3DF2">
          <w:rPr>
            <w:rStyle w:val="Strong"/>
            <w:rFonts w:asciiTheme="minorHAnsi" w:hAnsiTheme="minorHAnsi" w:cstheme="minorHAnsi"/>
            <w:color w:val="222222"/>
            <w:sz w:val="20"/>
            <w:szCs w:val="20"/>
          </w:rPr>
          <w:instrText xml:space="preserve"> HYPERLINK "http://www.mobilephoneemulator.com/" \o "http://www.mobilephoneemulator.com/" </w:instrText>
        </w:r>
        <w:r w:rsidRPr="00EB3DF2">
          <w:rPr>
            <w:rStyle w:val="Strong"/>
            <w:rFonts w:asciiTheme="minorHAnsi" w:hAnsiTheme="minorHAnsi" w:cstheme="minorHAnsi"/>
            <w:color w:val="222222"/>
            <w:sz w:val="20"/>
            <w:szCs w:val="20"/>
          </w:rPr>
          <w:fldChar w:fldCharType="separate"/>
        </w:r>
        <w:r w:rsidRPr="00EB3DF2">
          <w:rPr>
            <w:rStyle w:val="Hyperlink"/>
            <w:rFonts w:asciiTheme="minorHAnsi" w:hAnsiTheme="minorHAnsi" w:cstheme="minorHAnsi"/>
            <w:b/>
            <w:bCs/>
            <w:color w:val="777777"/>
            <w:sz w:val="20"/>
            <w:szCs w:val="20"/>
            <w:bdr w:val="none" w:sz="0" w:space="0" w:color="auto" w:frame="1"/>
          </w:rPr>
          <w:t>Mobile Phone Emulator</w:t>
        </w:r>
        <w:r w:rsidRPr="00EB3DF2">
          <w:rPr>
            <w:rStyle w:val="Strong"/>
            <w:rFonts w:asciiTheme="minorHAnsi" w:hAnsiTheme="minorHAnsi" w:cstheme="minorHAnsi"/>
            <w:color w:val="222222"/>
            <w:sz w:val="20"/>
            <w:szCs w:val="20"/>
          </w:rPr>
          <w:fldChar w:fldCharType="end"/>
        </w:r>
        <w:r w:rsidRPr="00EB3DF2">
          <w:rPr>
            <w:rFonts w:asciiTheme="minorHAnsi" w:hAnsiTheme="minorHAnsi" w:cstheme="minorHAnsi"/>
            <w:color w:val="222222"/>
            <w:sz w:val="20"/>
            <w:szCs w:val="20"/>
          </w:rPr>
          <w:t> – Used to test handsets like iPhone, Blackberry, HTC, Samsung etc.</w:t>
        </w:r>
      </w:ins>
    </w:p>
    <w:p w:rsidR="0055587F" w:rsidRDefault="0055587F" w:rsidP="0055587F">
      <w:pPr>
        <w:pStyle w:val="NormalWeb"/>
        <w:shd w:val="clear" w:color="auto" w:fill="FFFFFF"/>
        <w:spacing w:before="0" w:beforeAutospacing="0" w:after="0" w:afterAutospacing="0"/>
        <w:rPr>
          <w:rFonts w:asciiTheme="minorHAnsi" w:hAnsiTheme="minorHAnsi" w:cstheme="minorHAnsi"/>
          <w:color w:val="222222"/>
          <w:sz w:val="20"/>
          <w:szCs w:val="20"/>
        </w:rPr>
      </w:pPr>
      <w:r w:rsidRPr="00EB3DF2">
        <w:rPr>
          <w:rFonts w:asciiTheme="minorHAnsi" w:hAnsiTheme="minorHAnsi" w:cstheme="minorHAnsi"/>
          <w:noProof/>
          <w:color w:val="777777"/>
          <w:sz w:val="20"/>
          <w:szCs w:val="20"/>
          <w:bdr w:val="none" w:sz="0" w:space="0" w:color="auto" w:frame="1"/>
        </w:rPr>
        <w:drawing>
          <wp:inline distT="0" distB="0" distL="0" distR="0" wp14:anchorId="4833AF17" wp14:editId="01D0ECFC">
            <wp:extent cx="4572000" cy="3009900"/>
            <wp:effectExtent l="0" t="0" r="0" b="0"/>
            <wp:docPr id="53" name="Picture 53" descr="mobile device emulator 2">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obile device emulator 2">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572000" cy="3009900"/>
                    </a:xfrm>
                    <a:prstGeom prst="rect">
                      <a:avLst/>
                    </a:prstGeom>
                    <a:noFill/>
                    <a:ln>
                      <a:noFill/>
                    </a:ln>
                  </pic:spPr>
                </pic:pic>
              </a:graphicData>
            </a:graphic>
          </wp:inline>
        </w:drawing>
      </w:r>
    </w:p>
    <w:p w:rsidR="0055587F" w:rsidRPr="00EB3DF2" w:rsidRDefault="0055587F" w:rsidP="0055587F">
      <w:pPr>
        <w:pStyle w:val="NormalWeb"/>
        <w:shd w:val="clear" w:color="auto" w:fill="FFFFFF"/>
        <w:spacing w:before="0" w:beforeAutospacing="0" w:after="0" w:afterAutospacing="0"/>
        <w:rPr>
          <w:ins w:id="113" w:author="Unknown"/>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114" w:author="Unknown"/>
          <w:rFonts w:asciiTheme="minorHAnsi" w:hAnsiTheme="minorHAnsi" w:cstheme="minorHAnsi"/>
          <w:color w:val="222222"/>
          <w:sz w:val="20"/>
          <w:szCs w:val="20"/>
        </w:rPr>
      </w:pPr>
      <w:ins w:id="115" w:author="Unknown">
        <w:r w:rsidRPr="00EB3DF2">
          <w:rPr>
            <w:rStyle w:val="Strong"/>
            <w:rFonts w:asciiTheme="minorHAnsi" w:hAnsiTheme="minorHAnsi" w:cstheme="minorHAnsi"/>
            <w:color w:val="222222"/>
            <w:sz w:val="20"/>
            <w:szCs w:val="20"/>
          </w:rPr>
          <w:t>ii. </w:t>
        </w:r>
        <w:proofErr w:type="spellStart"/>
        <w:r w:rsidRPr="00EB3DF2">
          <w:rPr>
            <w:rStyle w:val="Strong"/>
            <w:rFonts w:asciiTheme="minorHAnsi" w:hAnsiTheme="minorHAnsi" w:cstheme="minorHAnsi"/>
            <w:color w:val="222222"/>
            <w:sz w:val="20"/>
            <w:szCs w:val="20"/>
          </w:rPr>
          <w:fldChar w:fldCharType="begin"/>
        </w:r>
        <w:r w:rsidRPr="00EB3DF2">
          <w:rPr>
            <w:rStyle w:val="Strong"/>
            <w:rFonts w:asciiTheme="minorHAnsi" w:hAnsiTheme="minorHAnsi" w:cstheme="minorHAnsi"/>
            <w:color w:val="222222"/>
            <w:sz w:val="20"/>
            <w:szCs w:val="20"/>
          </w:rPr>
          <w:instrText xml:space="preserve"> HYPERLINK "http://ready.mobi/launch.jsp?locale=en_EN" \o "http://ready.mobi/launch.jsp?locale=en_EN" </w:instrText>
        </w:r>
        <w:r w:rsidRPr="00EB3DF2">
          <w:rPr>
            <w:rStyle w:val="Strong"/>
            <w:rFonts w:asciiTheme="minorHAnsi" w:hAnsiTheme="minorHAnsi" w:cstheme="minorHAnsi"/>
            <w:color w:val="222222"/>
            <w:sz w:val="20"/>
            <w:szCs w:val="20"/>
          </w:rPr>
          <w:fldChar w:fldCharType="separate"/>
        </w:r>
        <w:r w:rsidRPr="00EB3DF2">
          <w:rPr>
            <w:rStyle w:val="Hyperlink"/>
            <w:rFonts w:asciiTheme="minorHAnsi" w:hAnsiTheme="minorHAnsi" w:cstheme="minorHAnsi"/>
            <w:b/>
            <w:bCs/>
            <w:color w:val="777777"/>
            <w:sz w:val="20"/>
            <w:szCs w:val="20"/>
            <w:bdr w:val="none" w:sz="0" w:space="0" w:color="auto" w:frame="1"/>
          </w:rPr>
          <w:t>MobiReady</w:t>
        </w:r>
        <w:proofErr w:type="spellEnd"/>
        <w:r w:rsidRPr="00EB3DF2">
          <w:rPr>
            <w:rStyle w:val="Strong"/>
            <w:rFonts w:asciiTheme="minorHAnsi" w:hAnsiTheme="minorHAnsi" w:cstheme="minorHAnsi"/>
            <w:color w:val="222222"/>
            <w:sz w:val="20"/>
            <w:szCs w:val="20"/>
          </w:rPr>
          <w:fldChar w:fldCharType="end"/>
        </w:r>
        <w:r w:rsidRPr="00EB3DF2">
          <w:rPr>
            <w:rFonts w:asciiTheme="minorHAnsi" w:hAnsiTheme="minorHAnsi" w:cstheme="minorHAnsi"/>
            <w:color w:val="222222"/>
            <w:sz w:val="20"/>
            <w:szCs w:val="20"/>
          </w:rPr>
          <w:t> – With this, not only can we test the web app, we can also check the code.</w:t>
        </w:r>
      </w:ins>
    </w:p>
    <w:p w:rsidR="0055587F" w:rsidRPr="00EB3DF2" w:rsidRDefault="0055587F" w:rsidP="0055587F">
      <w:pPr>
        <w:pStyle w:val="NormalWeb"/>
        <w:shd w:val="clear" w:color="auto" w:fill="FFFFFF"/>
        <w:spacing w:before="0" w:beforeAutospacing="0" w:after="0" w:afterAutospacing="0"/>
        <w:rPr>
          <w:ins w:id="116" w:author="Unknown"/>
          <w:rFonts w:asciiTheme="minorHAnsi" w:hAnsiTheme="minorHAnsi" w:cstheme="minorHAnsi"/>
          <w:color w:val="222222"/>
          <w:sz w:val="20"/>
          <w:szCs w:val="20"/>
        </w:rPr>
      </w:pPr>
      <w:r w:rsidRPr="00EB3DF2">
        <w:rPr>
          <w:rFonts w:asciiTheme="minorHAnsi" w:hAnsiTheme="minorHAnsi" w:cstheme="minorHAnsi"/>
          <w:noProof/>
          <w:color w:val="777777"/>
          <w:sz w:val="20"/>
          <w:szCs w:val="20"/>
          <w:bdr w:val="none" w:sz="0" w:space="0" w:color="auto" w:frame="1"/>
        </w:rPr>
        <w:drawing>
          <wp:inline distT="0" distB="0" distL="0" distR="0" wp14:anchorId="1BF4E8B6" wp14:editId="1D906184">
            <wp:extent cx="3886200" cy="3764280"/>
            <wp:effectExtent l="0" t="0" r="0" b="0"/>
            <wp:docPr id="52" name="Picture 52" descr="mobile device emulator 3">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obile device emulator 3">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86200" cy="3764280"/>
                    </a:xfrm>
                    <a:prstGeom prst="rect">
                      <a:avLst/>
                    </a:prstGeom>
                    <a:noFill/>
                    <a:ln>
                      <a:noFill/>
                    </a:ln>
                  </pic:spPr>
                </pic:pic>
              </a:graphicData>
            </a:graphic>
          </wp:inline>
        </w:drawing>
      </w:r>
    </w:p>
    <w:p w:rsidR="0055587F" w:rsidRPr="00EB3DF2" w:rsidRDefault="0055587F" w:rsidP="0055587F">
      <w:pPr>
        <w:pStyle w:val="NormalWeb"/>
        <w:shd w:val="clear" w:color="auto" w:fill="FFFFFF"/>
        <w:spacing w:before="0" w:beforeAutospacing="0" w:after="0" w:afterAutospacing="0"/>
        <w:rPr>
          <w:ins w:id="117" w:author="Unknown"/>
          <w:rFonts w:asciiTheme="minorHAnsi" w:hAnsiTheme="minorHAnsi" w:cstheme="minorHAnsi"/>
          <w:color w:val="222222"/>
          <w:sz w:val="20"/>
          <w:szCs w:val="20"/>
        </w:rPr>
      </w:pPr>
      <w:ins w:id="118" w:author="Unknown">
        <w:r w:rsidRPr="00EB3DF2">
          <w:rPr>
            <w:rFonts w:asciiTheme="minorHAnsi" w:hAnsiTheme="minorHAnsi" w:cstheme="minorHAnsi"/>
            <w:color w:val="222222"/>
            <w:sz w:val="20"/>
            <w:szCs w:val="20"/>
          </w:rPr>
          <w:br/>
        </w:r>
      </w:ins>
    </w:p>
    <w:p w:rsidR="0055587F" w:rsidRDefault="0055587F" w:rsidP="0055587F">
      <w:pPr>
        <w:pStyle w:val="NormalWeb"/>
        <w:numPr>
          <w:ilvl w:val="0"/>
          <w:numId w:val="53"/>
        </w:numPr>
        <w:shd w:val="clear" w:color="auto" w:fill="FFFFFF"/>
        <w:spacing w:before="0" w:beforeAutospacing="0" w:after="0" w:afterAutospacing="0"/>
        <w:rPr>
          <w:rFonts w:asciiTheme="minorHAnsi" w:hAnsiTheme="minorHAnsi" w:cstheme="minorHAnsi"/>
          <w:color w:val="222222"/>
          <w:sz w:val="20"/>
          <w:szCs w:val="20"/>
        </w:rPr>
      </w:pPr>
      <w:ins w:id="119" w:author="Unknown">
        <w:r w:rsidRPr="00EB3DF2">
          <w:rPr>
            <w:rStyle w:val="Strong"/>
            <w:rFonts w:asciiTheme="minorHAnsi" w:hAnsiTheme="minorHAnsi" w:cstheme="minorHAnsi"/>
            <w:color w:val="222222"/>
            <w:sz w:val="20"/>
            <w:szCs w:val="20"/>
          </w:rPr>
          <w:fldChar w:fldCharType="begin"/>
        </w:r>
        <w:r w:rsidRPr="00EB3DF2">
          <w:rPr>
            <w:rStyle w:val="Strong"/>
            <w:rFonts w:asciiTheme="minorHAnsi" w:hAnsiTheme="minorHAnsi" w:cstheme="minorHAnsi"/>
            <w:color w:val="222222"/>
            <w:sz w:val="20"/>
            <w:szCs w:val="20"/>
          </w:rPr>
          <w:instrText xml:space="preserve"> HYPERLINK "http://responsivepx.com/" \o "http://responsivepx.com/" </w:instrText>
        </w:r>
        <w:r w:rsidRPr="00EB3DF2">
          <w:rPr>
            <w:rStyle w:val="Strong"/>
            <w:rFonts w:asciiTheme="minorHAnsi" w:hAnsiTheme="minorHAnsi" w:cstheme="minorHAnsi"/>
            <w:color w:val="222222"/>
            <w:sz w:val="20"/>
            <w:szCs w:val="20"/>
          </w:rPr>
          <w:fldChar w:fldCharType="separate"/>
        </w:r>
        <w:proofErr w:type="spellStart"/>
        <w:r w:rsidRPr="00EB3DF2">
          <w:rPr>
            <w:rStyle w:val="Hyperlink"/>
            <w:rFonts w:asciiTheme="minorHAnsi" w:hAnsiTheme="minorHAnsi" w:cstheme="minorHAnsi"/>
            <w:b/>
            <w:bCs/>
            <w:color w:val="777777"/>
            <w:sz w:val="20"/>
            <w:szCs w:val="20"/>
            <w:bdr w:val="none" w:sz="0" w:space="0" w:color="auto" w:frame="1"/>
          </w:rPr>
          <w:t>Responsivepx</w:t>
        </w:r>
        <w:proofErr w:type="spellEnd"/>
        <w:r w:rsidRPr="00EB3DF2">
          <w:rPr>
            <w:rStyle w:val="Strong"/>
            <w:rFonts w:asciiTheme="minorHAnsi" w:hAnsiTheme="minorHAnsi" w:cstheme="minorHAnsi"/>
            <w:color w:val="222222"/>
            <w:sz w:val="20"/>
            <w:szCs w:val="20"/>
          </w:rPr>
          <w:fldChar w:fldCharType="end"/>
        </w:r>
        <w:r w:rsidRPr="00EB3DF2">
          <w:rPr>
            <w:rFonts w:asciiTheme="minorHAnsi" w:hAnsiTheme="minorHAnsi" w:cstheme="minorHAnsi"/>
            <w:color w:val="222222"/>
            <w:sz w:val="20"/>
            <w:szCs w:val="20"/>
          </w:rPr>
          <w:t> – It checks the responses of the web pages, appearances and functionality of the websites.</w:t>
        </w:r>
      </w:ins>
    </w:p>
    <w:p w:rsidR="0055587F" w:rsidRPr="00EB3DF2" w:rsidRDefault="0055587F" w:rsidP="0055587F">
      <w:pPr>
        <w:pStyle w:val="NormalWeb"/>
        <w:shd w:val="clear" w:color="auto" w:fill="FFFFFF"/>
        <w:spacing w:before="0" w:beforeAutospacing="0" w:after="0" w:afterAutospacing="0"/>
        <w:ind w:left="720"/>
        <w:rPr>
          <w:ins w:id="120" w:author="Unknown"/>
          <w:rFonts w:asciiTheme="minorHAnsi" w:hAnsiTheme="minorHAnsi" w:cstheme="minorHAnsi"/>
          <w:color w:val="222222"/>
          <w:sz w:val="20"/>
          <w:szCs w:val="20"/>
        </w:rPr>
      </w:pPr>
    </w:p>
    <w:p w:rsidR="0055587F" w:rsidRDefault="0055587F" w:rsidP="0055587F">
      <w:pPr>
        <w:pStyle w:val="NormalWeb"/>
        <w:shd w:val="clear" w:color="auto" w:fill="FFFFFF"/>
        <w:spacing w:before="0" w:beforeAutospacing="0" w:after="0" w:afterAutospacing="0"/>
        <w:rPr>
          <w:rFonts w:asciiTheme="minorHAnsi" w:hAnsiTheme="minorHAnsi" w:cstheme="minorHAnsi"/>
          <w:color w:val="222222"/>
          <w:sz w:val="20"/>
          <w:szCs w:val="20"/>
        </w:rPr>
      </w:pPr>
      <w:r w:rsidRPr="00EB3DF2">
        <w:rPr>
          <w:rFonts w:asciiTheme="minorHAnsi" w:hAnsiTheme="minorHAnsi" w:cstheme="minorHAnsi"/>
          <w:noProof/>
          <w:color w:val="777777"/>
          <w:sz w:val="20"/>
          <w:szCs w:val="20"/>
          <w:bdr w:val="none" w:sz="0" w:space="0" w:color="auto" w:frame="1"/>
        </w:rPr>
        <w:lastRenderedPageBreak/>
        <w:drawing>
          <wp:inline distT="0" distB="0" distL="0" distR="0" wp14:anchorId="538FA4DE" wp14:editId="48B4B1E3">
            <wp:extent cx="4084320" cy="2735580"/>
            <wp:effectExtent l="0" t="0" r="0" b="0"/>
            <wp:docPr id="51" name="Picture 51" descr="mobile device emulator 4">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obile device emulator 4">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84320" cy="2735580"/>
                    </a:xfrm>
                    <a:prstGeom prst="rect">
                      <a:avLst/>
                    </a:prstGeom>
                    <a:noFill/>
                    <a:ln>
                      <a:noFill/>
                    </a:ln>
                  </pic:spPr>
                </pic:pic>
              </a:graphicData>
            </a:graphic>
          </wp:inline>
        </w:drawing>
      </w:r>
    </w:p>
    <w:p w:rsidR="0055587F" w:rsidRPr="00EB3DF2" w:rsidRDefault="0055587F" w:rsidP="0055587F">
      <w:pPr>
        <w:pStyle w:val="NormalWeb"/>
        <w:shd w:val="clear" w:color="auto" w:fill="FFFFFF"/>
        <w:spacing w:before="0" w:beforeAutospacing="0" w:after="0" w:afterAutospacing="0"/>
        <w:rPr>
          <w:ins w:id="121" w:author="Unknown"/>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122" w:author="Unknown"/>
          <w:rFonts w:asciiTheme="minorHAnsi" w:hAnsiTheme="minorHAnsi" w:cstheme="minorHAnsi"/>
          <w:color w:val="222222"/>
          <w:sz w:val="20"/>
          <w:szCs w:val="20"/>
        </w:rPr>
      </w:pPr>
      <w:ins w:id="123" w:author="Unknown">
        <w:r w:rsidRPr="00EB3DF2">
          <w:rPr>
            <w:rStyle w:val="Strong"/>
            <w:rFonts w:asciiTheme="minorHAnsi" w:hAnsiTheme="minorHAnsi" w:cstheme="minorHAnsi"/>
            <w:color w:val="222222"/>
            <w:sz w:val="20"/>
            <w:szCs w:val="20"/>
          </w:rPr>
          <w:t>iv. </w:t>
        </w:r>
        <w:proofErr w:type="spellStart"/>
        <w:r w:rsidRPr="00EB3DF2">
          <w:rPr>
            <w:rStyle w:val="Strong"/>
            <w:rFonts w:asciiTheme="minorHAnsi" w:hAnsiTheme="minorHAnsi" w:cstheme="minorHAnsi"/>
            <w:color w:val="222222"/>
            <w:sz w:val="20"/>
            <w:szCs w:val="20"/>
          </w:rPr>
          <w:fldChar w:fldCharType="begin"/>
        </w:r>
        <w:r w:rsidRPr="00EB3DF2">
          <w:rPr>
            <w:rStyle w:val="Strong"/>
            <w:rFonts w:asciiTheme="minorHAnsi" w:hAnsiTheme="minorHAnsi" w:cstheme="minorHAnsi"/>
            <w:color w:val="222222"/>
            <w:sz w:val="20"/>
            <w:szCs w:val="20"/>
          </w:rPr>
          <w:instrText xml:space="preserve"> HYPERLINK "http://quirktools.com/screenfly/" \o "http://quirktools.com/screenfly/" </w:instrText>
        </w:r>
        <w:r w:rsidRPr="00EB3DF2">
          <w:rPr>
            <w:rStyle w:val="Strong"/>
            <w:rFonts w:asciiTheme="minorHAnsi" w:hAnsiTheme="minorHAnsi" w:cstheme="minorHAnsi"/>
            <w:color w:val="222222"/>
            <w:sz w:val="20"/>
            <w:szCs w:val="20"/>
          </w:rPr>
          <w:fldChar w:fldCharType="separate"/>
        </w:r>
        <w:r w:rsidRPr="00EB3DF2">
          <w:rPr>
            <w:rStyle w:val="Hyperlink"/>
            <w:rFonts w:asciiTheme="minorHAnsi" w:hAnsiTheme="minorHAnsi" w:cstheme="minorHAnsi"/>
            <w:b/>
            <w:bCs/>
            <w:color w:val="777777"/>
            <w:sz w:val="20"/>
            <w:szCs w:val="20"/>
            <w:bdr w:val="none" w:sz="0" w:space="0" w:color="auto" w:frame="1"/>
          </w:rPr>
          <w:t>Screenfly</w:t>
        </w:r>
        <w:proofErr w:type="spellEnd"/>
        <w:r w:rsidRPr="00EB3DF2">
          <w:rPr>
            <w:rStyle w:val="Strong"/>
            <w:rFonts w:asciiTheme="minorHAnsi" w:hAnsiTheme="minorHAnsi" w:cstheme="minorHAnsi"/>
            <w:color w:val="222222"/>
            <w:sz w:val="20"/>
            <w:szCs w:val="20"/>
          </w:rPr>
          <w:fldChar w:fldCharType="end"/>
        </w:r>
        <w:r w:rsidRPr="00EB3DF2">
          <w:rPr>
            <w:rFonts w:asciiTheme="minorHAnsi" w:hAnsiTheme="minorHAnsi" w:cstheme="minorHAnsi"/>
            <w:color w:val="222222"/>
            <w:sz w:val="20"/>
            <w:szCs w:val="20"/>
          </w:rPr>
          <w:t> – It is a customizable tool and used to test websites under different categories.</w:t>
        </w:r>
      </w:ins>
    </w:p>
    <w:p w:rsidR="0055587F" w:rsidRDefault="0055587F" w:rsidP="0055587F">
      <w:pPr>
        <w:pStyle w:val="NormalWeb"/>
        <w:shd w:val="clear" w:color="auto" w:fill="FFFFFF"/>
        <w:spacing w:before="0" w:beforeAutospacing="0" w:after="0" w:afterAutospacing="0"/>
        <w:rPr>
          <w:rFonts w:asciiTheme="minorHAnsi" w:hAnsiTheme="minorHAnsi" w:cstheme="minorHAnsi"/>
          <w:color w:val="222222"/>
          <w:sz w:val="20"/>
          <w:szCs w:val="20"/>
        </w:rPr>
      </w:pPr>
      <w:r w:rsidRPr="00EB3DF2">
        <w:rPr>
          <w:rFonts w:asciiTheme="minorHAnsi" w:hAnsiTheme="minorHAnsi" w:cstheme="minorHAnsi"/>
          <w:noProof/>
          <w:color w:val="777777"/>
          <w:sz w:val="20"/>
          <w:szCs w:val="20"/>
          <w:bdr w:val="none" w:sz="0" w:space="0" w:color="auto" w:frame="1"/>
        </w:rPr>
        <w:drawing>
          <wp:inline distT="0" distB="0" distL="0" distR="0" wp14:anchorId="40C396CC" wp14:editId="2A7CE77A">
            <wp:extent cx="3345180" cy="2590800"/>
            <wp:effectExtent l="0" t="0" r="0" b="0"/>
            <wp:docPr id="50" name="Picture 50" descr="mobile device emulator 5">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obile device emulator 5">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345180" cy="2590800"/>
                    </a:xfrm>
                    <a:prstGeom prst="rect">
                      <a:avLst/>
                    </a:prstGeom>
                    <a:noFill/>
                    <a:ln>
                      <a:noFill/>
                    </a:ln>
                  </pic:spPr>
                </pic:pic>
              </a:graphicData>
            </a:graphic>
          </wp:inline>
        </w:drawing>
      </w:r>
    </w:p>
    <w:p w:rsidR="0055587F" w:rsidRPr="00EB3DF2" w:rsidRDefault="0055587F" w:rsidP="0055587F">
      <w:pPr>
        <w:pStyle w:val="NormalWeb"/>
        <w:shd w:val="clear" w:color="auto" w:fill="FFFFFF"/>
        <w:spacing w:before="0" w:beforeAutospacing="0" w:after="0" w:afterAutospacing="0"/>
        <w:rPr>
          <w:ins w:id="124" w:author="Unknown"/>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125" w:author="Unknown"/>
          <w:rFonts w:asciiTheme="minorHAnsi" w:hAnsiTheme="minorHAnsi" w:cstheme="minorHAnsi"/>
          <w:color w:val="222222"/>
          <w:sz w:val="20"/>
          <w:szCs w:val="20"/>
        </w:rPr>
      </w:pPr>
      <w:ins w:id="126" w:author="Unknown">
        <w:r w:rsidRPr="00EB3DF2">
          <w:rPr>
            <w:rFonts w:asciiTheme="minorHAnsi" w:hAnsiTheme="minorHAnsi" w:cstheme="minorHAnsi"/>
            <w:b/>
            <w:bCs/>
            <w:color w:val="222222"/>
            <w:sz w:val="20"/>
            <w:szCs w:val="20"/>
          </w:rPr>
          <w:t>3)</w:t>
        </w:r>
        <w:r w:rsidRPr="00EB3DF2">
          <w:rPr>
            <w:rFonts w:asciiTheme="minorHAnsi" w:hAnsiTheme="minorHAnsi" w:cstheme="minorHAnsi"/>
            <w:color w:val="222222"/>
            <w:sz w:val="20"/>
            <w:szCs w:val="20"/>
          </w:rPr>
          <w:t> After a satisfactory level of development is complete for the mobile app, you could move to test on the </w:t>
        </w:r>
        <w:r w:rsidRPr="00EB3DF2">
          <w:rPr>
            <w:rFonts w:asciiTheme="minorHAnsi" w:hAnsiTheme="minorHAnsi" w:cstheme="minorHAnsi"/>
            <w:b/>
            <w:bCs/>
            <w:color w:val="222222"/>
            <w:sz w:val="20"/>
            <w:szCs w:val="20"/>
          </w:rPr>
          <w:t>physical devices</w:t>
        </w:r>
        <w:r w:rsidRPr="00EB3DF2">
          <w:rPr>
            <w:rFonts w:asciiTheme="minorHAnsi" w:hAnsiTheme="minorHAnsi" w:cstheme="minorHAnsi"/>
            <w:color w:val="222222"/>
            <w:sz w:val="20"/>
            <w:szCs w:val="20"/>
          </w:rPr>
          <w:t> for more real-life scenarios based testing.</w:t>
        </w:r>
      </w:ins>
    </w:p>
    <w:p w:rsidR="0055587F" w:rsidRDefault="0055587F" w:rsidP="0055587F">
      <w:pPr>
        <w:pStyle w:val="NormalWeb"/>
        <w:shd w:val="clear" w:color="auto" w:fill="FFFFFF"/>
        <w:spacing w:before="0" w:beforeAutospacing="0" w:after="0" w:afterAutospacing="0"/>
        <w:rPr>
          <w:rStyle w:val="Strong"/>
          <w:rFonts w:asciiTheme="minorHAnsi" w:hAnsiTheme="minorHAnsi" w:cstheme="minorHAnsi"/>
          <w:color w:val="222222"/>
          <w:sz w:val="20"/>
          <w:szCs w:val="20"/>
        </w:rPr>
      </w:pPr>
    </w:p>
    <w:p w:rsidR="0055587F" w:rsidRDefault="0055587F" w:rsidP="0055587F">
      <w:pPr>
        <w:pStyle w:val="NormalWeb"/>
        <w:shd w:val="clear" w:color="auto" w:fill="FFFFFF"/>
        <w:spacing w:before="0" w:beforeAutospacing="0" w:after="0" w:afterAutospacing="0"/>
        <w:rPr>
          <w:rFonts w:asciiTheme="minorHAnsi" w:hAnsiTheme="minorHAnsi" w:cstheme="minorHAnsi"/>
          <w:color w:val="222222"/>
          <w:sz w:val="20"/>
          <w:szCs w:val="20"/>
        </w:rPr>
      </w:pPr>
      <w:ins w:id="127" w:author="Unknown">
        <w:r w:rsidRPr="00EB3DF2">
          <w:rPr>
            <w:rStyle w:val="Strong"/>
            <w:rFonts w:asciiTheme="minorHAnsi" w:hAnsiTheme="minorHAnsi" w:cstheme="minorHAnsi"/>
            <w:color w:val="222222"/>
            <w:sz w:val="20"/>
            <w:szCs w:val="20"/>
          </w:rPr>
          <w:t>4) Consider cloud computing based testing:</w:t>
        </w:r>
        <w:r w:rsidRPr="00EB3DF2">
          <w:rPr>
            <w:rFonts w:asciiTheme="minorHAnsi" w:hAnsiTheme="minorHAnsi" w:cstheme="minorHAnsi"/>
            <w:color w:val="222222"/>
            <w:sz w:val="20"/>
            <w:szCs w:val="20"/>
          </w:rPr>
          <w:t> </w:t>
        </w:r>
        <w:r w:rsidRPr="00EB3DF2">
          <w:rPr>
            <w:rFonts w:asciiTheme="minorHAnsi" w:hAnsiTheme="minorHAnsi" w:cstheme="minorHAnsi"/>
            <w:color w:val="222222"/>
            <w:sz w:val="20"/>
            <w:szCs w:val="20"/>
          </w:rPr>
          <w:fldChar w:fldCharType="begin"/>
        </w:r>
        <w:r w:rsidRPr="00EB3DF2">
          <w:rPr>
            <w:rFonts w:asciiTheme="minorHAnsi" w:hAnsiTheme="minorHAnsi" w:cstheme="minorHAnsi"/>
            <w:color w:val="222222"/>
            <w:sz w:val="20"/>
            <w:szCs w:val="20"/>
          </w:rPr>
          <w:instrText xml:space="preserve"> HYPERLINK "http://en.wikipedia.org/wiki/Cloud_computing" \o "Cloud Computing" </w:instrText>
        </w:r>
        <w:r w:rsidRPr="00EB3DF2">
          <w:rPr>
            <w:rFonts w:asciiTheme="minorHAnsi" w:hAnsiTheme="minorHAnsi" w:cstheme="minorHAnsi"/>
            <w:color w:val="222222"/>
            <w:sz w:val="20"/>
            <w:szCs w:val="20"/>
          </w:rPr>
          <w:fldChar w:fldCharType="separate"/>
        </w:r>
        <w:r w:rsidRPr="00EB3DF2">
          <w:rPr>
            <w:rStyle w:val="Hyperlink"/>
            <w:rFonts w:asciiTheme="minorHAnsi" w:hAnsiTheme="minorHAnsi" w:cstheme="minorHAnsi"/>
            <w:color w:val="777777"/>
            <w:sz w:val="20"/>
            <w:szCs w:val="20"/>
            <w:bdr w:val="none" w:sz="0" w:space="0" w:color="auto" w:frame="1"/>
          </w:rPr>
          <w:t>Cloud computing</w:t>
        </w:r>
        <w:r w:rsidRPr="00EB3DF2">
          <w:rPr>
            <w:rFonts w:asciiTheme="minorHAnsi" w:hAnsiTheme="minorHAnsi" w:cstheme="minorHAnsi"/>
            <w:color w:val="222222"/>
            <w:sz w:val="20"/>
            <w:szCs w:val="20"/>
          </w:rPr>
          <w:fldChar w:fldCharType="end"/>
        </w:r>
        <w:r w:rsidRPr="00EB3DF2">
          <w:rPr>
            <w:rFonts w:asciiTheme="minorHAnsi" w:hAnsiTheme="minorHAnsi" w:cstheme="minorHAnsi"/>
            <w:color w:val="222222"/>
            <w:sz w:val="20"/>
            <w:szCs w:val="20"/>
          </w:rPr>
          <w:t> is basically running devices on multiple systems or networks via the Internet where applications can be tested, updated and managed. For testing purposes, it creates the web-based mobile environment on a simulator to access the mobile app.</w:t>
        </w:r>
      </w:ins>
    </w:p>
    <w:p w:rsidR="0055587F" w:rsidRPr="00EB3DF2" w:rsidRDefault="0055587F" w:rsidP="0055587F">
      <w:pPr>
        <w:pStyle w:val="NormalWeb"/>
        <w:shd w:val="clear" w:color="auto" w:fill="FFFFFF"/>
        <w:spacing w:before="0" w:beforeAutospacing="0" w:after="0" w:afterAutospacing="0"/>
        <w:rPr>
          <w:ins w:id="128" w:author="Unknown"/>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129" w:author="Unknown"/>
          <w:rFonts w:asciiTheme="minorHAnsi" w:hAnsiTheme="minorHAnsi" w:cstheme="minorHAnsi"/>
          <w:color w:val="222222"/>
          <w:sz w:val="20"/>
          <w:szCs w:val="20"/>
        </w:rPr>
      </w:pPr>
      <w:r w:rsidRPr="00EB3DF2">
        <w:rPr>
          <w:rFonts w:asciiTheme="minorHAnsi" w:hAnsiTheme="minorHAnsi" w:cstheme="minorHAnsi"/>
          <w:noProof/>
          <w:color w:val="777777"/>
          <w:sz w:val="20"/>
          <w:szCs w:val="20"/>
          <w:bdr w:val="none" w:sz="0" w:space="0" w:color="auto" w:frame="1"/>
        </w:rPr>
        <w:lastRenderedPageBreak/>
        <w:drawing>
          <wp:inline distT="0" distB="0" distL="0" distR="0" wp14:anchorId="1D286115" wp14:editId="3121264A">
            <wp:extent cx="3688080" cy="2865120"/>
            <wp:effectExtent l="0" t="0" r="0" b="0"/>
            <wp:docPr id="49" name="Picture 49" descr="cloud based mobile testi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loud based mobile testin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88080" cy="2865120"/>
                    </a:xfrm>
                    <a:prstGeom prst="rect">
                      <a:avLst/>
                    </a:prstGeom>
                    <a:noFill/>
                    <a:ln>
                      <a:noFill/>
                    </a:ln>
                  </pic:spPr>
                </pic:pic>
              </a:graphicData>
            </a:graphic>
          </wp:inline>
        </w:drawing>
      </w:r>
    </w:p>
    <w:p w:rsidR="0055587F" w:rsidRPr="00EB3DF2" w:rsidRDefault="0055587F" w:rsidP="0055587F">
      <w:pPr>
        <w:pStyle w:val="NormalWeb"/>
        <w:shd w:val="clear" w:color="auto" w:fill="FFFFFF"/>
        <w:spacing w:before="0" w:beforeAutospacing="0" w:after="0" w:afterAutospacing="0"/>
        <w:rPr>
          <w:ins w:id="130" w:author="Unknown"/>
          <w:rFonts w:asciiTheme="minorHAnsi" w:hAnsiTheme="minorHAnsi" w:cstheme="minorHAnsi"/>
          <w:color w:val="222222"/>
          <w:sz w:val="20"/>
          <w:szCs w:val="20"/>
        </w:rPr>
      </w:pPr>
      <w:ins w:id="131" w:author="Unknown">
        <w:r w:rsidRPr="00EB3DF2">
          <w:rPr>
            <w:rFonts w:asciiTheme="minorHAnsi" w:hAnsiTheme="minorHAnsi" w:cstheme="minorHAnsi"/>
            <w:b/>
            <w:bCs/>
            <w:color w:val="222222"/>
            <w:sz w:val="20"/>
            <w:szCs w:val="20"/>
          </w:rPr>
          <w:t>Pros:</w:t>
        </w:r>
      </w:ins>
    </w:p>
    <w:p w:rsidR="0055587F" w:rsidRPr="00EB3DF2" w:rsidRDefault="0055587F" w:rsidP="0055587F">
      <w:pPr>
        <w:numPr>
          <w:ilvl w:val="0"/>
          <w:numId w:val="60"/>
        </w:numPr>
        <w:shd w:val="clear" w:color="auto" w:fill="FFFFFF"/>
        <w:spacing w:after="0" w:line="240" w:lineRule="auto"/>
        <w:rPr>
          <w:ins w:id="132" w:author="Unknown"/>
          <w:rFonts w:cstheme="minorHAnsi"/>
          <w:color w:val="222222"/>
          <w:sz w:val="20"/>
          <w:szCs w:val="20"/>
        </w:rPr>
      </w:pPr>
      <w:ins w:id="133" w:author="Unknown">
        <w:r w:rsidRPr="00EB3DF2">
          <w:rPr>
            <w:rFonts w:cstheme="minorHAnsi"/>
            <w:color w:val="222222"/>
            <w:sz w:val="20"/>
            <w:szCs w:val="20"/>
          </w:rPr>
          <w:t>Backup and recovery- Cloud computing automatically takes back up of your data from remote location making recovery and restoring of data easily. And also, the storage capacity is unlimited.</w:t>
        </w:r>
      </w:ins>
    </w:p>
    <w:p w:rsidR="0055587F" w:rsidRPr="00EB3DF2" w:rsidRDefault="0055587F" w:rsidP="0055587F">
      <w:pPr>
        <w:numPr>
          <w:ilvl w:val="0"/>
          <w:numId w:val="60"/>
        </w:numPr>
        <w:shd w:val="clear" w:color="auto" w:fill="FFFFFF"/>
        <w:spacing w:after="0" w:line="240" w:lineRule="auto"/>
        <w:rPr>
          <w:ins w:id="134" w:author="Unknown"/>
          <w:rFonts w:cstheme="minorHAnsi"/>
          <w:color w:val="222222"/>
          <w:sz w:val="20"/>
          <w:szCs w:val="20"/>
        </w:rPr>
      </w:pPr>
      <w:ins w:id="135" w:author="Unknown">
        <w:r w:rsidRPr="00EB3DF2">
          <w:rPr>
            <w:rFonts w:cstheme="minorHAnsi"/>
            <w:color w:val="222222"/>
            <w:sz w:val="20"/>
            <w:szCs w:val="20"/>
          </w:rPr>
          <w:t>Clouds can be accessed from different devices and anywhere.</w:t>
        </w:r>
      </w:ins>
    </w:p>
    <w:p w:rsidR="0055587F" w:rsidRPr="00EB3DF2" w:rsidRDefault="0055587F" w:rsidP="0055587F">
      <w:pPr>
        <w:numPr>
          <w:ilvl w:val="0"/>
          <w:numId w:val="60"/>
        </w:numPr>
        <w:shd w:val="clear" w:color="auto" w:fill="FFFFFF"/>
        <w:spacing w:after="0" w:line="240" w:lineRule="auto"/>
        <w:rPr>
          <w:ins w:id="136" w:author="Unknown"/>
          <w:rFonts w:cstheme="minorHAnsi"/>
          <w:color w:val="222222"/>
          <w:sz w:val="20"/>
          <w:szCs w:val="20"/>
        </w:rPr>
      </w:pPr>
      <w:ins w:id="137" w:author="Unknown">
        <w:r w:rsidRPr="00EB3DF2">
          <w:rPr>
            <w:rFonts w:cstheme="minorHAnsi"/>
            <w:color w:val="222222"/>
            <w:sz w:val="20"/>
            <w:szCs w:val="20"/>
          </w:rPr>
          <w:t>Cloud computing is cost-efficient, easy to use, maintain and update.</w:t>
        </w:r>
      </w:ins>
    </w:p>
    <w:p w:rsidR="0055587F" w:rsidRPr="00EB3DF2" w:rsidRDefault="0055587F" w:rsidP="0055587F">
      <w:pPr>
        <w:numPr>
          <w:ilvl w:val="0"/>
          <w:numId w:val="60"/>
        </w:numPr>
        <w:shd w:val="clear" w:color="auto" w:fill="FFFFFF"/>
        <w:spacing w:after="0" w:line="240" w:lineRule="auto"/>
        <w:rPr>
          <w:ins w:id="138" w:author="Unknown"/>
          <w:rFonts w:cstheme="minorHAnsi"/>
          <w:color w:val="222222"/>
          <w:sz w:val="20"/>
          <w:szCs w:val="20"/>
        </w:rPr>
      </w:pPr>
      <w:ins w:id="139" w:author="Unknown">
        <w:r w:rsidRPr="00EB3DF2">
          <w:rPr>
            <w:rFonts w:cstheme="minorHAnsi"/>
            <w:color w:val="222222"/>
            <w:sz w:val="20"/>
            <w:szCs w:val="20"/>
          </w:rPr>
          <w:t>Fast and quick deployment.</w:t>
        </w:r>
      </w:ins>
    </w:p>
    <w:p w:rsidR="0055587F" w:rsidRPr="00EB3DF2" w:rsidRDefault="0055587F" w:rsidP="0055587F">
      <w:pPr>
        <w:numPr>
          <w:ilvl w:val="0"/>
          <w:numId w:val="60"/>
        </w:numPr>
        <w:shd w:val="clear" w:color="auto" w:fill="FFFFFF"/>
        <w:spacing w:after="0" w:line="240" w:lineRule="auto"/>
        <w:rPr>
          <w:ins w:id="140" w:author="Unknown"/>
          <w:rFonts w:cstheme="minorHAnsi"/>
          <w:color w:val="222222"/>
          <w:sz w:val="20"/>
          <w:szCs w:val="20"/>
        </w:rPr>
      </w:pPr>
      <w:ins w:id="141" w:author="Unknown">
        <w:r w:rsidRPr="00EB3DF2">
          <w:rPr>
            <w:rFonts w:cstheme="minorHAnsi"/>
            <w:color w:val="222222"/>
            <w:sz w:val="20"/>
            <w:szCs w:val="20"/>
          </w:rPr>
          <w:t>Web-based interface.</w:t>
        </w:r>
      </w:ins>
    </w:p>
    <w:p w:rsidR="0055587F" w:rsidRDefault="0055587F" w:rsidP="0055587F">
      <w:pPr>
        <w:numPr>
          <w:ilvl w:val="0"/>
          <w:numId w:val="60"/>
        </w:numPr>
        <w:shd w:val="clear" w:color="auto" w:fill="FFFFFF"/>
        <w:spacing w:after="0" w:line="240" w:lineRule="auto"/>
        <w:rPr>
          <w:rFonts w:cstheme="minorHAnsi"/>
          <w:color w:val="222222"/>
          <w:sz w:val="20"/>
          <w:szCs w:val="20"/>
        </w:rPr>
      </w:pPr>
      <w:ins w:id="142" w:author="Unknown">
        <w:r w:rsidRPr="00EB3DF2">
          <w:rPr>
            <w:rFonts w:cstheme="minorHAnsi"/>
            <w:color w:val="222222"/>
            <w:sz w:val="20"/>
            <w:szCs w:val="20"/>
          </w:rPr>
          <w:t>Can run the same script on several devices in parallel.</w:t>
        </w:r>
      </w:ins>
    </w:p>
    <w:p w:rsidR="0055587F" w:rsidRPr="00EB3DF2" w:rsidRDefault="0055587F" w:rsidP="0055587F">
      <w:pPr>
        <w:shd w:val="clear" w:color="auto" w:fill="FFFFFF"/>
        <w:spacing w:after="0" w:line="240" w:lineRule="auto"/>
        <w:ind w:left="720"/>
        <w:rPr>
          <w:ins w:id="143" w:author="Unknown"/>
          <w:rFonts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144" w:author="Unknown"/>
          <w:rFonts w:asciiTheme="minorHAnsi" w:hAnsiTheme="minorHAnsi" w:cstheme="minorHAnsi"/>
          <w:color w:val="222222"/>
          <w:sz w:val="20"/>
          <w:szCs w:val="20"/>
        </w:rPr>
      </w:pPr>
      <w:ins w:id="145" w:author="Unknown">
        <w:r w:rsidRPr="00EB3DF2">
          <w:rPr>
            <w:rFonts w:asciiTheme="minorHAnsi" w:hAnsiTheme="minorHAnsi" w:cstheme="minorHAnsi"/>
            <w:b/>
            <w:bCs/>
            <w:color w:val="222222"/>
            <w:sz w:val="20"/>
            <w:szCs w:val="20"/>
          </w:rPr>
          <w:t>Cons</w:t>
        </w:r>
      </w:ins>
    </w:p>
    <w:p w:rsidR="0055587F" w:rsidRPr="00EB3DF2" w:rsidRDefault="0055587F" w:rsidP="0055587F">
      <w:pPr>
        <w:numPr>
          <w:ilvl w:val="0"/>
          <w:numId w:val="61"/>
        </w:numPr>
        <w:shd w:val="clear" w:color="auto" w:fill="FFFFFF"/>
        <w:spacing w:after="0" w:line="240" w:lineRule="auto"/>
        <w:rPr>
          <w:ins w:id="146" w:author="Unknown"/>
          <w:rFonts w:cstheme="minorHAnsi"/>
          <w:color w:val="222222"/>
          <w:sz w:val="20"/>
          <w:szCs w:val="20"/>
        </w:rPr>
      </w:pPr>
      <w:ins w:id="147" w:author="Unknown">
        <w:r w:rsidRPr="00EB3DF2">
          <w:rPr>
            <w:rFonts w:cstheme="minorHAnsi"/>
            <w:b/>
            <w:bCs/>
            <w:color w:val="222222"/>
            <w:sz w:val="20"/>
            <w:szCs w:val="20"/>
          </w:rPr>
          <w:t>Less control</w:t>
        </w:r>
        <w:r w:rsidRPr="00EB3DF2">
          <w:rPr>
            <w:rFonts w:cstheme="minorHAnsi"/>
            <w:color w:val="222222"/>
            <w:sz w:val="20"/>
            <w:szCs w:val="20"/>
          </w:rPr>
          <w:t>– Since the application runs on the remote or third-party environment, the user has limited control and access over the functions.</w:t>
        </w:r>
      </w:ins>
    </w:p>
    <w:p w:rsidR="0055587F" w:rsidRPr="00EB3DF2" w:rsidRDefault="0055587F" w:rsidP="0055587F">
      <w:pPr>
        <w:numPr>
          <w:ilvl w:val="0"/>
          <w:numId w:val="61"/>
        </w:numPr>
        <w:shd w:val="clear" w:color="auto" w:fill="FFFFFF"/>
        <w:spacing w:after="0" w:line="240" w:lineRule="auto"/>
        <w:rPr>
          <w:ins w:id="148" w:author="Unknown"/>
          <w:rFonts w:cstheme="minorHAnsi"/>
          <w:color w:val="222222"/>
          <w:sz w:val="20"/>
          <w:szCs w:val="20"/>
        </w:rPr>
      </w:pPr>
      <w:ins w:id="149" w:author="Unknown">
        <w:r w:rsidRPr="00EB3DF2">
          <w:rPr>
            <w:rFonts w:cstheme="minorHAnsi"/>
            <w:b/>
            <w:bCs/>
            <w:color w:val="222222"/>
            <w:sz w:val="20"/>
            <w:szCs w:val="20"/>
          </w:rPr>
          <w:t>Internet connectivity issues</w:t>
        </w:r>
        <w:r w:rsidRPr="00EB3DF2">
          <w:rPr>
            <w:rFonts w:cstheme="minorHAnsi"/>
            <w:color w:val="222222"/>
            <w:sz w:val="20"/>
            <w:szCs w:val="20"/>
          </w:rPr>
          <w:t>– the setup is on the Internet. Network issues affect the availability and functioning</w:t>
        </w:r>
      </w:ins>
    </w:p>
    <w:p w:rsidR="0055587F" w:rsidRDefault="0055587F" w:rsidP="0055587F">
      <w:pPr>
        <w:numPr>
          <w:ilvl w:val="0"/>
          <w:numId w:val="61"/>
        </w:numPr>
        <w:shd w:val="clear" w:color="auto" w:fill="FFFFFF"/>
        <w:spacing w:after="0" w:line="240" w:lineRule="auto"/>
        <w:rPr>
          <w:rFonts w:cstheme="minorHAnsi"/>
          <w:color w:val="222222"/>
          <w:sz w:val="20"/>
          <w:szCs w:val="20"/>
        </w:rPr>
      </w:pPr>
      <w:ins w:id="150" w:author="Unknown">
        <w:r w:rsidRPr="00EB3DF2">
          <w:rPr>
            <w:rFonts w:cstheme="minorHAnsi"/>
            <w:b/>
            <w:bCs/>
            <w:color w:val="222222"/>
            <w:sz w:val="20"/>
            <w:szCs w:val="20"/>
          </w:rPr>
          <w:t>Security and privacy Issues</w:t>
        </w:r>
        <w:r w:rsidRPr="00EB3DF2">
          <w:rPr>
            <w:rFonts w:cstheme="minorHAnsi"/>
            <w:color w:val="222222"/>
            <w:sz w:val="20"/>
            <w:szCs w:val="20"/>
          </w:rPr>
          <w:t>– Cloud computing is an Internet computing and nothing on the Internet is completing secure, so chances of data hacking are more.</w:t>
        </w:r>
      </w:ins>
    </w:p>
    <w:p w:rsidR="0055587F" w:rsidRPr="00EB3DF2" w:rsidRDefault="0055587F" w:rsidP="0055587F">
      <w:pPr>
        <w:shd w:val="clear" w:color="auto" w:fill="FFFFFF"/>
        <w:spacing w:after="0" w:line="240" w:lineRule="auto"/>
        <w:ind w:left="720"/>
        <w:rPr>
          <w:ins w:id="151" w:author="Unknown"/>
          <w:rFonts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152" w:author="Unknown"/>
          <w:rFonts w:asciiTheme="minorHAnsi" w:hAnsiTheme="minorHAnsi" w:cstheme="minorHAnsi"/>
          <w:color w:val="222222"/>
          <w:sz w:val="20"/>
          <w:szCs w:val="20"/>
        </w:rPr>
      </w:pPr>
      <w:ins w:id="153" w:author="Unknown">
        <w:r w:rsidRPr="00EB3DF2">
          <w:rPr>
            <w:rStyle w:val="Strong"/>
            <w:rFonts w:asciiTheme="minorHAnsi" w:hAnsiTheme="minorHAnsi" w:cstheme="minorHAnsi"/>
            <w:color w:val="222222"/>
            <w:sz w:val="20"/>
            <w:szCs w:val="20"/>
          </w:rPr>
          <w:t>5) </w:t>
        </w:r>
        <w:r w:rsidRPr="00EB3DF2">
          <w:rPr>
            <w:rStyle w:val="Strong"/>
            <w:rFonts w:asciiTheme="minorHAnsi" w:hAnsiTheme="minorHAnsi" w:cstheme="minorHAnsi"/>
            <w:color w:val="222222"/>
            <w:sz w:val="20"/>
            <w:szCs w:val="20"/>
          </w:rPr>
          <w:fldChar w:fldCharType="begin"/>
        </w:r>
        <w:r w:rsidRPr="00EB3DF2">
          <w:rPr>
            <w:rStyle w:val="Strong"/>
            <w:rFonts w:asciiTheme="minorHAnsi" w:hAnsiTheme="minorHAnsi" w:cstheme="minorHAnsi"/>
            <w:color w:val="222222"/>
            <w:sz w:val="20"/>
            <w:szCs w:val="20"/>
          </w:rPr>
          <w:instrText xml:space="preserve"> HYPERLINK "http://www.softwaretestinghelp.com/manual-and-automation-testing-challenges/" \o "Manual vs automation testing" </w:instrText>
        </w:r>
        <w:r w:rsidRPr="00EB3DF2">
          <w:rPr>
            <w:rStyle w:val="Strong"/>
            <w:rFonts w:asciiTheme="minorHAnsi" w:hAnsiTheme="minorHAnsi" w:cstheme="minorHAnsi"/>
            <w:color w:val="222222"/>
            <w:sz w:val="20"/>
            <w:szCs w:val="20"/>
          </w:rPr>
          <w:fldChar w:fldCharType="separate"/>
        </w:r>
        <w:r w:rsidRPr="00EB3DF2">
          <w:rPr>
            <w:rStyle w:val="Hyperlink"/>
            <w:rFonts w:asciiTheme="minorHAnsi" w:hAnsiTheme="minorHAnsi" w:cstheme="minorHAnsi"/>
            <w:b/>
            <w:bCs/>
            <w:color w:val="777777"/>
            <w:sz w:val="20"/>
            <w:szCs w:val="20"/>
            <w:bdr w:val="none" w:sz="0" w:space="0" w:color="auto" w:frame="1"/>
          </w:rPr>
          <w:t xml:space="preserve">Automation vs. </w:t>
        </w:r>
        <w:proofErr w:type="gramStart"/>
        <w:r w:rsidRPr="00EB3DF2">
          <w:rPr>
            <w:rStyle w:val="Hyperlink"/>
            <w:rFonts w:asciiTheme="minorHAnsi" w:hAnsiTheme="minorHAnsi" w:cstheme="minorHAnsi"/>
            <w:b/>
            <w:bCs/>
            <w:color w:val="777777"/>
            <w:sz w:val="20"/>
            <w:szCs w:val="20"/>
            <w:bdr w:val="none" w:sz="0" w:space="0" w:color="auto" w:frame="1"/>
          </w:rPr>
          <w:t>Manual</w:t>
        </w:r>
        <w:proofErr w:type="gramEnd"/>
        <w:r w:rsidRPr="00EB3DF2">
          <w:rPr>
            <w:rStyle w:val="Hyperlink"/>
            <w:rFonts w:asciiTheme="minorHAnsi" w:hAnsiTheme="minorHAnsi" w:cstheme="minorHAnsi"/>
            <w:b/>
            <w:bCs/>
            <w:color w:val="777777"/>
            <w:sz w:val="20"/>
            <w:szCs w:val="20"/>
            <w:bdr w:val="none" w:sz="0" w:space="0" w:color="auto" w:frame="1"/>
          </w:rPr>
          <w:t xml:space="preserve"> testing</w:t>
        </w:r>
        <w:r w:rsidRPr="00EB3DF2">
          <w:rPr>
            <w:rStyle w:val="Strong"/>
            <w:rFonts w:asciiTheme="minorHAnsi" w:hAnsiTheme="minorHAnsi" w:cstheme="minorHAnsi"/>
            <w:color w:val="222222"/>
            <w:sz w:val="20"/>
            <w:szCs w:val="20"/>
          </w:rPr>
          <w:fldChar w:fldCharType="end"/>
        </w:r>
      </w:ins>
    </w:p>
    <w:p w:rsidR="0055587F" w:rsidRPr="00EB3DF2" w:rsidRDefault="0055587F" w:rsidP="0055587F">
      <w:pPr>
        <w:numPr>
          <w:ilvl w:val="0"/>
          <w:numId w:val="62"/>
        </w:numPr>
        <w:shd w:val="clear" w:color="auto" w:fill="FFFFFF"/>
        <w:spacing w:after="0" w:line="240" w:lineRule="auto"/>
        <w:rPr>
          <w:ins w:id="154" w:author="Unknown"/>
          <w:rFonts w:cstheme="minorHAnsi"/>
          <w:color w:val="222222"/>
          <w:sz w:val="20"/>
          <w:szCs w:val="20"/>
        </w:rPr>
      </w:pPr>
      <w:ins w:id="155" w:author="Unknown">
        <w:r w:rsidRPr="00EB3DF2">
          <w:rPr>
            <w:rFonts w:cstheme="minorHAnsi"/>
            <w:color w:val="222222"/>
            <w:sz w:val="20"/>
            <w:szCs w:val="20"/>
          </w:rPr>
          <w:t>If the application contains new functionality, test it manually.</w:t>
        </w:r>
      </w:ins>
    </w:p>
    <w:p w:rsidR="0055587F" w:rsidRPr="00EB3DF2" w:rsidRDefault="0055587F" w:rsidP="0055587F">
      <w:pPr>
        <w:numPr>
          <w:ilvl w:val="0"/>
          <w:numId w:val="62"/>
        </w:numPr>
        <w:shd w:val="clear" w:color="auto" w:fill="FFFFFF"/>
        <w:spacing w:after="0" w:line="240" w:lineRule="auto"/>
        <w:rPr>
          <w:ins w:id="156" w:author="Unknown"/>
          <w:rFonts w:cstheme="minorHAnsi"/>
          <w:color w:val="222222"/>
          <w:sz w:val="20"/>
          <w:szCs w:val="20"/>
        </w:rPr>
      </w:pPr>
      <w:ins w:id="157" w:author="Unknown">
        <w:r w:rsidRPr="00EB3DF2">
          <w:rPr>
            <w:rFonts w:cstheme="minorHAnsi"/>
            <w:color w:val="222222"/>
            <w:sz w:val="20"/>
            <w:szCs w:val="20"/>
          </w:rPr>
          <w:t>If the application requires testing once or twice, do it manually.</w:t>
        </w:r>
      </w:ins>
    </w:p>
    <w:p w:rsidR="0055587F" w:rsidRPr="00EB3DF2" w:rsidRDefault="0055587F" w:rsidP="0055587F">
      <w:pPr>
        <w:numPr>
          <w:ilvl w:val="0"/>
          <w:numId w:val="62"/>
        </w:numPr>
        <w:shd w:val="clear" w:color="auto" w:fill="FFFFFF"/>
        <w:spacing w:after="0" w:line="240" w:lineRule="auto"/>
        <w:rPr>
          <w:ins w:id="158" w:author="Unknown"/>
          <w:rFonts w:cstheme="minorHAnsi"/>
          <w:color w:val="222222"/>
          <w:sz w:val="20"/>
          <w:szCs w:val="20"/>
        </w:rPr>
      </w:pPr>
      <w:ins w:id="159" w:author="Unknown">
        <w:r w:rsidRPr="00EB3DF2">
          <w:rPr>
            <w:rFonts w:cstheme="minorHAnsi"/>
            <w:color w:val="222222"/>
            <w:sz w:val="20"/>
            <w:szCs w:val="20"/>
          </w:rPr>
          <w:t>Automate the scripts for regression test cases. If regression tests are repeated, automated testing is perfect for that.</w:t>
        </w:r>
      </w:ins>
    </w:p>
    <w:p w:rsidR="0055587F" w:rsidRDefault="0055587F" w:rsidP="0055587F">
      <w:pPr>
        <w:numPr>
          <w:ilvl w:val="0"/>
          <w:numId w:val="62"/>
        </w:numPr>
        <w:shd w:val="clear" w:color="auto" w:fill="FFFFFF"/>
        <w:spacing w:after="0" w:line="240" w:lineRule="auto"/>
        <w:rPr>
          <w:rFonts w:cstheme="minorHAnsi"/>
          <w:color w:val="222222"/>
          <w:sz w:val="20"/>
          <w:szCs w:val="20"/>
        </w:rPr>
      </w:pPr>
      <w:ins w:id="160" w:author="Unknown">
        <w:r w:rsidRPr="00EB3DF2">
          <w:rPr>
            <w:rFonts w:cstheme="minorHAnsi"/>
            <w:color w:val="222222"/>
            <w:sz w:val="20"/>
            <w:szCs w:val="20"/>
          </w:rPr>
          <w:t>Automate the scripts for complex scenarios which are time-consuming if executed manually.</w:t>
        </w:r>
      </w:ins>
    </w:p>
    <w:p w:rsidR="0055587F" w:rsidRPr="00EB3DF2" w:rsidRDefault="0055587F" w:rsidP="0055587F">
      <w:pPr>
        <w:shd w:val="clear" w:color="auto" w:fill="FFFFFF"/>
        <w:spacing w:after="0" w:line="240" w:lineRule="auto"/>
        <w:ind w:left="720"/>
        <w:rPr>
          <w:ins w:id="161" w:author="Unknown"/>
          <w:rFonts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162" w:author="Unknown"/>
          <w:rFonts w:asciiTheme="minorHAnsi" w:hAnsiTheme="minorHAnsi" w:cstheme="minorHAnsi"/>
          <w:color w:val="222222"/>
          <w:sz w:val="20"/>
          <w:szCs w:val="20"/>
        </w:rPr>
      </w:pPr>
      <w:ins w:id="163" w:author="Unknown">
        <w:r w:rsidRPr="00EB3DF2">
          <w:rPr>
            <w:rStyle w:val="Strong"/>
            <w:rFonts w:asciiTheme="minorHAnsi" w:hAnsiTheme="minorHAnsi" w:cstheme="minorHAnsi"/>
            <w:color w:val="222222"/>
            <w:sz w:val="20"/>
            <w:szCs w:val="20"/>
          </w:rPr>
          <w:t>Two kinds of automation tools are available to test mobile apps:</w:t>
        </w:r>
      </w:ins>
    </w:p>
    <w:p w:rsidR="0055587F" w:rsidRPr="00EB3DF2" w:rsidRDefault="0055587F" w:rsidP="0055587F">
      <w:pPr>
        <w:pStyle w:val="NormalWeb"/>
        <w:shd w:val="clear" w:color="auto" w:fill="FFFFFF"/>
        <w:spacing w:before="0" w:beforeAutospacing="0" w:after="0" w:afterAutospacing="0"/>
        <w:rPr>
          <w:ins w:id="164" w:author="Unknown"/>
          <w:rFonts w:asciiTheme="minorHAnsi" w:hAnsiTheme="minorHAnsi" w:cstheme="minorHAnsi"/>
          <w:color w:val="222222"/>
          <w:sz w:val="20"/>
          <w:szCs w:val="20"/>
        </w:rPr>
      </w:pPr>
      <w:proofErr w:type="gramStart"/>
      <w:ins w:id="165" w:author="Unknown">
        <w:r w:rsidRPr="00EB3DF2">
          <w:rPr>
            <w:rFonts w:asciiTheme="minorHAnsi" w:hAnsiTheme="minorHAnsi" w:cstheme="minorHAnsi"/>
            <w:b/>
            <w:bCs/>
            <w:color w:val="222222"/>
            <w:sz w:val="20"/>
            <w:szCs w:val="20"/>
          </w:rPr>
          <w:t>Object-based mobile testing tools</w:t>
        </w:r>
        <w:r w:rsidRPr="00EB3DF2">
          <w:rPr>
            <w:rFonts w:asciiTheme="minorHAnsi" w:hAnsiTheme="minorHAnsi" w:cstheme="minorHAnsi"/>
            <w:color w:val="222222"/>
            <w:sz w:val="20"/>
            <w:szCs w:val="20"/>
          </w:rPr>
          <w:t>– automation by mapping elements on the device screen into objects.</w:t>
        </w:r>
        <w:proofErr w:type="gramEnd"/>
        <w:r w:rsidRPr="00EB3DF2">
          <w:rPr>
            <w:rFonts w:asciiTheme="minorHAnsi" w:hAnsiTheme="minorHAnsi" w:cstheme="minorHAnsi"/>
            <w:color w:val="222222"/>
            <w:sz w:val="20"/>
            <w:szCs w:val="20"/>
          </w:rPr>
          <w:t xml:space="preserve"> This approach is independent of screen size and mainly used for Android devices.</w:t>
        </w:r>
      </w:ins>
    </w:p>
    <w:p w:rsidR="0055587F" w:rsidRPr="00EB3DF2" w:rsidRDefault="0055587F" w:rsidP="0055587F">
      <w:pPr>
        <w:numPr>
          <w:ilvl w:val="0"/>
          <w:numId w:val="63"/>
        </w:numPr>
        <w:shd w:val="clear" w:color="auto" w:fill="FFFFFF"/>
        <w:spacing w:after="0" w:line="240" w:lineRule="auto"/>
        <w:rPr>
          <w:ins w:id="166" w:author="Unknown"/>
          <w:rFonts w:cstheme="minorHAnsi"/>
          <w:color w:val="222222"/>
          <w:sz w:val="20"/>
          <w:szCs w:val="20"/>
        </w:rPr>
      </w:pPr>
      <w:proofErr w:type="spellStart"/>
      <w:ins w:id="167" w:author="Unknown">
        <w:r w:rsidRPr="00EB3DF2">
          <w:rPr>
            <w:rFonts w:cstheme="minorHAnsi"/>
            <w:color w:val="222222"/>
            <w:sz w:val="20"/>
            <w:szCs w:val="20"/>
          </w:rPr>
          <w:t>Eg</w:t>
        </w:r>
        <w:proofErr w:type="spellEnd"/>
        <w:r w:rsidRPr="00EB3DF2">
          <w:rPr>
            <w:rFonts w:cstheme="minorHAnsi"/>
            <w:color w:val="222222"/>
            <w:sz w:val="20"/>
            <w:szCs w:val="20"/>
          </w:rPr>
          <w:t xml:space="preserve">:- </w:t>
        </w:r>
        <w:proofErr w:type="spellStart"/>
        <w:r w:rsidRPr="00EB3DF2">
          <w:rPr>
            <w:rFonts w:cstheme="minorHAnsi"/>
            <w:color w:val="222222"/>
            <w:sz w:val="20"/>
            <w:szCs w:val="20"/>
          </w:rPr>
          <w:t>Ranorex</w:t>
        </w:r>
        <w:proofErr w:type="spellEnd"/>
        <w:r w:rsidRPr="00EB3DF2">
          <w:rPr>
            <w:rFonts w:cstheme="minorHAnsi"/>
            <w:color w:val="222222"/>
            <w:sz w:val="20"/>
            <w:szCs w:val="20"/>
          </w:rPr>
          <w:t xml:space="preserve">, </w:t>
        </w:r>
        <w:proofErr w:type="spellStart"/>
        <w:r w:rsidRPr="00EB3DF2">
          <w:rPr>
            <w:rFonts w:cstheme="minorHAnsi"/>
            <w:color w:val="222222"/>
            <w:sz w:val="20"/>
            <w:szCs w:val="20"/>
          </w:rPr>
          <w:t>jamo</w:t>
        </w:r>
        <w:proofErr w:type="spellEnd"/>
        <w:r w:rsidRPr="00EB3DF2">
          <w:rPr>
            <w:rFonts w:cstheme="minorHAnsi"/>
            <w:color w:val="222222"/>
            <w:sz w:val="20"/>
            <w:szCs w:val="20"/>
          </w:rPr>
          <w:t xml:space="preserve"> solution</w:t>
        </w:r>
      </w:ins>
    </w:p>
    <w:p w:rsidR="0055587F" w:rsidRPr="00EB3DF2" w:rsidRDefault="0055587F" w:rsidP="0055587F">
      <w:pPr>
        <w:pStyle w:val="NormalWeb"/>
        <w:shd w:val="clear" w:color="auto" w:fill="FFFFFF"/>
        <w:spacing w:before="0" w:beforeAutospacing="0" w:after="0" w:afterAutospacing="0"/>
        <w:rPr>
          <w:ins w:id="168" w:author="Unknown"/>
          <w:rFonts w:asciiTheme="minorHAnsi" w:hAnsiTheme="minorHAnsi" w:cstheme="minorHAnsi"/>
          <w:color w:val="222222"/>
          <w:sz w:val="20"/>
          <w:szCs w:val="20"/>
        </w:rPr>
      </w:pPr>
      <w:ins w:id="169" w:author="Unknown">
        <w:r w:rsidRPr="00EB3DF2">
          <w:rPr>
            <w:rFonts w:asciiTheme="minorHAnsi" w:hAnsiTheme="minorHAnsi" w:cstheme="minorHAnsi"/>
            <w:b/>
            <w:bCs/>
            <w:color w:val="222222"/>
            <w:sz w:val="20"/>
            <w:szCs w:val="20"/>
          </w:rPr>
          <w:t>Image-based mobile testing tools</w:t>
        </w:r>
        <w:r w:rsidRPr="00EB3DF2">
          <w:rPr>
            <w:rFonts w:asciiTheme="minorHAnsi" w:hAnsiTheme="minorHAnsi" w:cstheme="minorHAnsi"/>
            <w:color w:val="222222"/>
            <w:sz w:val="20"/>
            <w:szCs w:val="20"/>
          </w:rPr>
          <w:t>– create automation scripts based on screen coordinates of elements.</w:t>
        </w:r>
      </w:ins>
    </w:p>
    <w:p w:rsidR="0055587F" w:rsidRDefault="0055587F" w:rsidP="0055587F">
      <w:pPr>
        <w:numPr>
          <w:ilvl w:val="0"/>
          <w:numId w:val="64"/>
        </w:numPr>
        <w:shd w:val="clear" w:color="auto" w:fill="FFFFFF"/>
        <w:spacing w:after="0" w:line="240" w:lineRule="auto"/>
        <w:rPr>
          <w:rFonts w:cstheme="minorHAnsi"/>
          <w:color w:val="222222"/>
          <w:sz w:val="20"/>
          <w:szCs w:val="20"/>
        </w:rPr>
      </w:pPr>
      <w:proofErr w:type="spellStart"/>
      <w:ins w:id="170" w:author="Unknown">
        <w:r w:rsidRPr="00EB3DF2">
          <w:rPr>
            <w:rFonts w:cstheme="minorHAnsi"/>
            <w:color w:val="222222"/>
            <w:sz w:val="20"/>
            <w:szCs w:val="20"/>
          </w:rPr>
          <w:t>Eg</w:t>
        </w:r>
        <w:proofErr w:type="spellEnd"/>
        <w:r w:rsidRPr="00EB3DF2">
          <w:rPr>
            <w:rFonts w:cstheme="minorHAnsi"/>
            <w:color w:val="222222"/>
            <w:sz w:val="20"/>
            <w:szCs w:val="20"/>
          </w:rPr>
          <w:t xml:space="preserve">:- </w:t>
        </w:r>
        <w:proofErr w:type="spellStart"/>
        <w:r w:rsidRPr="00EB3DF2">
          <w:rPr>
            <w:rFonts w:cstheme="minorHAnsi"/>
            <w:color w:val="222222"/>
            <w:sz w:val="20"/>
            <w:szCs w:val="20"/>
          </w:rPr>
          <w:t>Sikuli</w:t>
        </w:r>
        <w:proofErr w:type="spellEnd"/>
        <w:r w:rsidRPr="00EB3DF2">
          <w:rPr>
            <w:rFonts w:cstheme="minorHAnsi"/>
            <w:color w:val="222222"/>
            <w:sz w:val="20"/>
            <w:szCs w:val="20"/>
          </w:rPr>
          <w:t xml:space="preserve">, Egg Plant, </w:t>
        </w:r>
        <w:proofErr w:type="spellStart"/>
        <w:r w:rsidRPr="00EB3DF2">
          <w:rPr>
            <w:rFonts w:cstheme="minorHAnsi"/>
            <w:color w:val="222222"/>
            <w:sz w:val="20"/>
            <w:szCs w:val="20"/>
          </w:rPr>
          <w:t>RoutineBot</w:t>
        </w:r>
      </w:ins>
      <w:proofErr w:type="spellEnd"/>
    </w:p>
    <w:p w:rsidR="0055587F" w:rsidRPr="00EB3DF2" w:rsidRDefault="0055587F" w:rsidP="0055587F">
      <w:pPr>
        <w:shd w:val="clear" w:color="auto" w:fill="FFFFFF"/>
        <w:spacing w:after="0" w:line="240" w:lineRule="auto"/>
        <w:ind w:left="720"/>
        <w:rPr>
          <w:ins w:id="171" w:author="Unknown"/>
          <w:rFonts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172" w:author="Unknown"/>
          <w:rFonts w:asciiTheme="minorHAnsi" w:hAnsiTheme="minorHAnsi" w:cstheme="minorHAnsi"/>
          <w:color w:val="222222"/>
          <w:sz w:val="20"/>
          <w:szCs w:val="20"/>
        </w:rPr>
      </w:pPr>
      <w:ins w:id="173" w:author="Unknown">
        <w:r w:rsidRPr="00EB3DF2">
          <w:rPr>
            <w:rFonts w:asciiTheme="minorHAnsi" w:hAnsiTheme="minorHAnsi" w:cstheme="minorHAnsi"/>
            <w:b/>
            <w:bCs/>
            <w:color w:val="222222"/>
            <w:sz w:val="20"/>
            <w:szCs w:val="20"/>
          </w:rPr>
          <w:t>6) Network</w:t>
        </w:r>
        <w:r w:rsidRPr="00EB3DF2">
          <w:rPr>
            <w:rFonts w:asciiTheme="minorHAnsi" w:hAnsiTheme="minorHAnsi" w:cstheme="minorHAnsi"/>
            <w:color w:val="222222"/>
            <w:sz w:val="20"/>
            <w:szCs w:val="20"/>
          </w:rPr>
          <w:t> </w:t>
        </w:r>
        <w:r w:rsidRPr="00EB3DF2">
          <w:rPr>
            <w:rFonts w:asciiTheme="minorHAnsi" w:hAnsiTheme="minorHAnsi" w:cstheme="minorHAnsi"/>
            <w:b/>
            <w:bCs/>
            <w:color w:val="222222"/>
            <w:sz w:val="20"/>
            <w:szCs w:val="20"/>
          </w:rPr>
          <w:t>configuration</w:t>
        </w:r>
        <w:r w:rsidRPr="00EB3DF2">
          <w:rPr>
            <w:rFonts w:asciiTheme="minorHAnsi" w:hAnsiTheme="minorHAnsi" w:cstheme="minorHAnsi"/>
            <w:color w:val="222222"/>
            <w:sz w:val="20"/>
            <w:szCs w:val="20"/>
          </w:rPr>
          <w:t> is also the necessary part of mobile testing. It’s important to validate the application on different networks like 2G, 3G, 4G or WIFI.</w:t>
        </w:r>
      </w:ins>
    </w:p>
    <w:p w:rsidR="0055587F" w:rsidRPr="00EB3DF2" w:rsidRDefault="0055587F" w:rsidP="0055587F">
      <w:pPr>
        <w:pStyle w:val="Heading3"/>
        <w:shd w:val="clear" w:color="auto" w:fill="FFFFFF"/>
        <w:spacing w:before="0" w:line="267" w:lineRule="atLeast"/>
        <w:rPr>
          <w:ins w:id="174" w:author="Unknown"/>
          <w:rFonts w:asciiTheme="minorHAnsi" w:hAnsiTheme="minorHAnsi" w:cstheme="minorHAnsi"/>
          <w:color w:val="000000"/>
          <w:sz w:val="20"/>
          <w:szCs w:val="20"/>
        </w:rPr>
      </w:pPr>
      <w:ins w:id="175" w:author="Unknown">
        <w:r w:rsidRPr="00EB3DF2">
          <w:rPr>
            <w:rFonts w:asciiTheme="minorHAnsi" w:hAnsiTheme="minorHAnsi" w:cstheme="minorHAnsi"/>
            <w:color w:val="000000"/>
            <w:sz w:val="20"/>
            <w:szCs w:val="20"/>
          </w:rPr>
          <w:lastRenderedPageBreak/>
          <w:t>Test Cases for Testing a Mobile App</w:t>
        </w:r>
      </w:ins>
    </w:p>
    <w:p w:rsidR="0055587F" w:rsidRPr="00EB3DF2" w:rsidRDefault="0055587F" w:rsidP="0055587F">
      <w:pPr>
        <w:pStyle w:val="NormalWeb"/>
        <w:shd w:val="clear" w:color="auto" w:fill="FFFFFF"/>
        <w:spacing w:before="0" w:beforeAutospacing="0" w:after="369" w:afterAutospacing="0"/>
        <w:rPr>
          <w:ins w:id="176" w:author="Unknown"/>
          <w:rFonts w:asciiTheme="minorHAnsi" w:hAnsiTheme="minorHAnsi" w:cstheme="minorHAnsi"/>
          <w:color w:val="222222"/>
          <w:sz w:val="20"/>
          <w:szCs w:val="20"/>
        </w:rPr>
      </w:pPr>
      <w:ins w:id="177" w:author="Unknown">
        <w:r w:rsidRPr="00EB3DF2">
          <w:rPr>
            <w:rFonts w:asciiTheme="minorHAnsi" w:hAnsiTheme="minorHAnsi" w:cstheme="minorHAnsi"/>
            <w:color w:val="222222"/>
            <w:sz w:val="20"/>
            <w:szCs w:val="20"/>
          </w:rPr>
          <w:t>In addition to functionality based test cases, Mobile application testing requires special test cases which should cover following scenarios.</w:t>
        </w:r>
      </w:ins>
    </w:p>
    <w:p w:rsidR="0055587F" w:rsidRPr="00EB3DF2" w:rsidRDefault="0055587F" w:rsidP="0055587F">
      <w:pPr>
        <w:numPr>
          <w:ilvl w:val="0"/>
          <w:numId w:val="65"/>
        </w:numPr>
        <w:shd w:val="clear" w:color="auto" w:fill="FFFFFF"/>
        <w:spacing w:after="0" w:line="240" w:lineRule="auto"/>
        <w:rPr>
          <w:ins w:id="178" w:author="Unknown"/>
          <w:rFonts w:cstheme="minorHAnsi"/>
          <w:color w:val="222222"/>
          <w:sz w:val="20"/>
          <w:szCs w:val="20"/>
        </w:rPr>
      </w:pPr>
      <w:ins w:id="179" w:author="Unknown">
        <w:r w:rsidRPr="00EB3DF2">
          <w:rPr>
            <w:rFonts w:cstheme="minorHAnsi"/>
            <w:b/>
            <w:bCs/>
            <w:color w:val="222222"/>
            <w:sz w:val="20"/>
            <w:szCs w:val="20"/>
          </w:rPr>
          <w:t>Battery usage</w:t>
        </w:r>
        <w:r w:rsidRPr="00EB3DF2">
          <w:rPr>
            <w:rFonts w:cstheme="minorHAnsi"/>
            <w:color w:val="222222"/>
            <w:sz w:val="20"/>
            <w:szCs w:val="20"/>
          </w:rPr>
          <w:t>– It’s important to keep a track of battery consumption while running application on the mobile devices.</w:t>
        </w:r>
      </w:ins>
    </w:p>
    <w:p w:rsidR="0055587F" w:rsidRPr="00EB3DF2" w:rsidRDefault="0055587F" w:rsidP="0055587F">
      <w:pPr>
        <w:numPr>
          <w:ilvl w:val="0"/>
          <w:numId w:val="65"/>
        </w:numPr>
        <w:shd w:val="clear" w:color="auto" w:fill="FFFFFF"/>
        <w:spacing w:after="0" w:line="240" w:lineRule="auto"/>
        <w:rPr>
          <w:ins w:id="180" w:author="Unknown"/>
          <w:rFonts w:cstheme="minorHAnsi"/>
          <w:color w:val="222222"/>
          <w:sz w:val="20"/>
          <w:szCs w:val="20"/>
        </w:rPr>
      </w:pPr>
      <w:ins w:id="181" w:author="Unknown">
        <w:r w:rsidRPr="00EB3DF2">
          <w:rPr>
            <w:rFonts w:cstheme="minorHAnsi"/>
            <w:b/>
            <w:bCs/>
            <w:color w:val="222222"/>
            <w:sz w:val="20"/>
            <w:szCs w:val="20"/>
          </w:rPr>
          <w:t>The speed of the application- </w:t>
        </w:r>
        <w:r w:rsidRPr="00EB3DF2">
          <w:rPr>
            <w:rFonts w:cstheme="minorHAnsi"/>
            <w:color w:val="222222"/>
            <w:sz w:val="20"/>
            <w:szCs w:val="20"/>
          </w:rPr>
          <w:t>the response time on different devices, with different memory parameters, with different network types etc.</w:t>
        </w:r>
      </w:ins>
    </w:p>
    <w:p w:rsidR="0055587F" w:rsidRPr="00EB3DF2" w:rsidRDefault="0055587F" w:rsidP="0055587F">
      <w:pPr>
        <w:numPr>
          <w:ilvl w:val="0"/>
          <w:numId w:val="65"/>
        </w:numPr>
        <w:shd w:val="clear" w:color="auto" w:fill="FFFFFF"/>
        <w:spacing w:after="0" w:line="240" w:lineRule="auto"/>
        <w:rPr>
          <w:ins w:id="182" w:author="Unknown"/>
          <w:rFonts w:cstheme="minorHAnsi"/>
          <w:color w:val="222222"/>
          <w:sz w:val="20"/>
          <w:szCs w:val="20"/>
        </w:rPr>
      </w:pPr>
      <w:ins w:id="183" w:author="Unknown">
        <w:r w:rsidRPr="00EB3DF2">
          <w:rPr>
            <w:rFonts w:cstheme="minorHAnsi"/>
            <w:b/>
            <w:bCs/>
            <w:color w:val="222222"/>
            <w:sz w:val="20"/>
            <w:szCs w:val="20"/>
          </w:rPr>
          <w:t>Data requirements </w:t>
        </w:r>
        <w:r w:rsidRPr="00EB3DF2">
          <w:rPr>
            <w:rFonts w:cstheme="minorHAnsi"/>
            <w:color w:val="222222"/>
            <w:sz w:val="20"/>
            <w:szCs w:val="20"/>
          </w:rPr>
          <w:t>– For installation as well as to verify if the user with the limited data plan will able to download it.</w:t>
        </w:r>
      </w:ins>
    </w:p>
    <w:p w:rsidR="0055587F" w:rsidRPr="00EB3DF2" w:rsidRDefault="0055587F" w:rsidP="0055587F">
      <w:pPr>
        <w:numPr>
          <w:ilvl w:val="0"/>
          <w:numId w:val="65"/>
        </w:numPr>
        <w:shd w:val="clear" w:color="auto" w:fill="FFFFFF"/>
        <w:spacing w:after="0" w:line="240" w:lineRule="auto"/>
        <w:rPr>
          <w:ins w:id="184" w:author="Unknown"/>
          <w:rFonts w:cstheme="minorHAnsi"/>
          <w:color w:val="222222"/>
          <w:sz w:val="20"/>
          <w:szCs w:val="20"/>
        </w:rPr>
      </w:pPr>
      <w:ins w:id="185" w:author="Unknown">
        <w:r w:rsidRPr="00EB3DF2">
          <w:rPr>
            <w:rFonts w:cstheme="minorHAnsi"/>
            <w:b/>
            <w:bCs/>
            <w:color w:val="222222"/>
            <w:sz w:val="20"/>
            <w:szCs w:val="20"/>
          </w:rPr>
          <w:t>Memory requirement</w:t>
        </w:r>
        <w:r w:rsidRPr="00EB3DF2">
          <w:rPr>
            <w:rFonts w:cstheme="minorHAnsi"/>
            <w:color w:val="222222"/>
            <w:sz w:val="20"/>
            <w:szCs w:val="20"/>
          </w:rPr>
          <w:t>– again, to download, install and run</w:t>
        </w:r>
      </w:ins>
    </w:p>
    <w:p w:rsidR="0055587F" w:rsidRDefault="0055587F" w:rsidP="0055587F">
      <w:pPr>
        <w:numPr>
          <w:ilvl w:val="0"/>
          <w:numId w:val="65"/>
        </w:numPr>
        <w:shd w:val="clear" w:color="auto" w:fill="FFFFFF"/>
        <w:spacing w:after="0" w:line="240" w:lineRule="auto"/>
        <w:rPr>
          <w:rFonts w:cstheme="minorHAnsi"/>
          <w:color w:val="222222"/>
          <w:sz w:val="20"/>
          <w:szCs w:val="20"/>
        </w:rPr>
      </w:pPr>
      <w:ins w:id="186" w:author="Unknown">
        <w:r w:rsidRPr="00EB3DF2">
          <w:rPr>
            <w:rFonts w:cstheme="minorHAnsi"/>
            <w:b/>
            <w:bCs/>
            <w:color w:val="222222"/>
            <w:sz w:val="20"/>
            <w:szCs w:val="20"/>
          </w:rPr>
          <w:t>The functionality of the application</w:t>
        </w:r>
        <w:r w:rsidRPr="00EB3DF2">
          <w:rPr>
            <w:rFonts w:cstheme="minorHAnsi"/>
            <w:color w:val="222222"/>
            <w:sz w:val="20"/>
            <w:szCs w:val="20"/>
          </w:rPr>
          <w:t>– make sure application is not crashing due to network failure or anything else.</w:t>
        </w:r>
      </w:ins>
    </w:p>
    <w:p w:rsidR="0055587F" w:rsidRPr="00EB3DF2" w:rsidRDefault="0055587F" w:rsidP="0055587F">
      <w:pPr>
        <w:shd w:val="clear" w:color="auto" w:fill="FFFFFF"/>
        <w:spacing w:after="0" w:line="240" w:lineRule="auto"/>
        <w:ind w:left="720"/>
        <w:rPr>
          <w:ins w:id="187" w:author="Unknown"/>
          <w:rFonts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188" w:author="Unknown"/>
          <w:rFonts w:asciiTheme="minorHAnsi" w:hAnsiTheme="minorHAnsi" w:cstheme="minorHAnsi"/>
          <w:color w:val="222222"/>
          <w:sz w:val="20"/>
          <w:szCs w:val="20"/>
        </w:rPr>
      </w:pPr>
      <w:ins w:id="189" w:author="Unknown">
        <w:r w:rsidRPr="00EB3DF2">
          <w:rPr>
            <w:rStyle w:val="Strong"/>
            <w:rFonts w:asciiTheme="minorHAnsi" w:hAnsiTheme="minorHAnsi" w:cstheme="minorHAnsi"/>
            <w:color w:val="FF0000"/>
            <w:sz w:val="20"/>
            <w:szCs w:val="20"/>
            <w:u w:val="single"/>
          </w:rPr>
          <w:t>Download</w:t>
        </w:r>
        <w:r w:rsidRPr="00EB3DF2">
          <w:rPr>
            <w:rStyle w:val="Strong"/>
            <w:rFonts w:asciiTheme="minorHAnsi" w:hAnsiTheme="minorHAnsi" w:cstheme="minorHAnsi"/>
            <w:color w:val="222222"/>
            <w:sz w:val="20"/>
            <w:szCs w:val="20"/>
            <w:u w:val="single"/>
          </w:rPr>
          <w:t> Some Sample Test Cases for Testing Mobile Applications:</w:t>
        </w:r>
      </w:ins>
    </w:p>
    <w:p w:rsidR="0055587F" w:rsidRPr="00EB3DF2" w:rsidRDefault="0055587F" w:rsidP="0055587F">
      <w:pPr>
        <w:pStyle w:val="NormalWeb"/>
        <w:shd w:val="clear" w:color="auto" w:fill="FFFFFF"/>
        <w:spacing w:before="0" w:beforeAutospacing="0" w:after="0" w:afterAutospacing="0"/>
        <w:rPr>
          <w:ins w:id="190" w:author="Unknown"/>
          <w:rFonts w:asciiTheme="minorHAnsi" w:hAnsiTheme="minorHAnsi" w:cstheme="minorHAnsi"/>
          <w:color w:val="222222"/>
          <w:sz w:val="20"/>
          <w:szCs w:val="20"/>
        </w:rPr>
      </w:pPr>
      <w:ins w:id="191" w:author="Unknown">
        <w:r w:rsidRPr="00EB3DF2">
          <w:rPr>
            <w:rFonts w:asciiTheme="minorHAnsi" w:hAnsiTheme="minorHAnsi" w:cstheme="minorHAnsi"/>
            <w:color w:val="222222"/>
            <w:sz w:val="20"/>
            <w:szCs w:val="20"/>
          </w:rPr>
          <w:t>=&gt; </w:t>
        </w:r>
        <w:r w:rsidRPr="00EB3DF2">
          <w:rPr>
            <w:rFonts w:asciiTheme="minorHAnsi" w:hAnsiTheme="minorHAnsi" w:cstheme="minorHAnsi"/>
            <w:color w:val="222222"/>
            <w:sz w:val="20"/>
            <w:szCs w:val="20"/>
          </w:rPr>
          <w:fldChar w:fldCharType="begin"/>
        </w:r>
        <w:r w:rsidRPr="00EB3DF2">
          <w:rPr>
            <w:rFonts w:asciiTheme="minorHAnsi" w:hAnsiTheme="minorHAnsi" w:cstheme="minorHAnsi"/>
            <w:color w:val="222222"/>
            <w:sz w:val="20"/>
            <w:szCs w:val="20"/>
          </w:rPr>
          <w:instrText xml:space="preserve"> HYPERLINK "http://cdn.softwaretestinghelp.com/wp-content/qa/uploads/2014/03/Mobile-Application-Sample-Test-Cases.xls" \o "Mobile testing test cases" </w:instrText>
        </w:r>
        <w:r w:rsidRPr="00EB3DF2">
          <w:rPr>
            <w:rFonts w:asciiTheme="minorHAnsi" w:hAnsiTheme="minorHAnsi" w:cstheme="minorHAnsi"/>
            <w:color w:val="222222"/>
            <w:sz w:val="20"/>
            <w:szCs w:val="20"/>
          </w:rPr>
          <w:fldChar w:fldCharType="separate"/>
        </w:r>
        <w:r w:rsidRPr="00EB3DF2">
          <w:rPr>
            <w:rStyle w:val="Strong"/>
            <w:rFonts w:asciiTheme="minorHAnsi" w:hAnsiTheme="minorHAnsi" w:cstheme="minorHAnsi"/>
            <w:color w:val="777777"/>
            <w:sz w:val="20"/>
            <w:szCs w:val="20"/>
            <w:bdr w:val="none" w:sz="0" w:space="0" w:color="auto" w:frame="1"/>
          </w:rPr>
          <w:t>Download Mobile app sample test cases</w:t>
        </w:r>
        <w:r w:rsidRPr="00EB3DF2">
          <w:rPr>
            <w:rFonts w:asciiTheme="minorHAnsi" w:hAnsiTheme="minorHAnsi" w:cstheme="minorHAnsi"/>
            <w:color w:val="222222"/>
            <w:sz w:val="20"/>
            <w:szCs w:val="20"/>
          </w:rPr>
          <w:fldChar w:fldCharType="end"/>
        </w:r>
      </w:ins>
    </w:p>
    <w:p w:rsidR="0055587F" w:rsidRPr="00EB3DF2" w:rsidRDefault="0055587F" w:rsidP="0055587F">
      <w:pPr>
        <w:pStyle w:val="Heading3"/>
        <w:shd w:val="clear" w:color="auto" w:fill="FFFFFF"/>
        <w:spacing w:before="0" w:line="267" w:lineRule="atLeast"/>
        <w:rPr>
          <w:ins w:id="192" w:author="Unknown"/>
          <w:rFonts w:asciiTheme="minorHAnsi" w:hAnsiTheme="minorHAnsi" w:cstheme="minorHAnsi"/>
          <w:color w:val="000000"/>
          <w:sz w:val="20"/>
          <w:szCs w:val="20"/>
        </w:rPr>
      </w:pPr>
      <w:ins w:id="193" w:author="Unknown">
        <w:r w:rsidRPr="00EB3DF2">
          <w:rPr>
            <w:rFonts w:asciiTheme="minorHAnsi" w:hAnsiTheme="minorHAnsi" w:cstheme="minorHAnsi"/>
            <w:color w:val="000000"/>
            <w:sz w:val="20"/>
            <w:szCs w:val="20"/>
          </w:rPr>
          <w:t>Typical activities and proceedings in Testing Mobile Application</w:t>
        </w:r>
        <w:r w:rsidRPr="00EB3DF2">
          <w:rPr>
            <w:rFonts w:asciiTheme="minorHAnsi" w:hAnsiTheme="minorHAnsi" w:cstheme="minorHAnsi"/>
            <w:color w:val="000000"/>
            <w:sz w:val="20"/>
            <w:szCs w:val="20"/>
            <w:u w:val="single"/>
          </w:rPr>
          <w:br/>
        </w:r>
      </w:ins>
    </w:p>
    <w:p w:rsidR="0055587F" w:rsidRPr="00EB3DF2" w:rsidRDefault="0055587F" w:rsidP="0055587F">
      <w:pPr>
        <w:pStyle w:val="NormalWeb"/>
        <w:shd w:val="clear" w:color="auto" w:fill="FFFFFF"/>
        <w:spacing w:before="0" w:beforeAutospacing="0" w:after="0" w:afterAutospacing="0"/>
        <w:rPr>
          <w:ins w:id="194" w:author="Unknown"/>
          <w:rFonts w:asciiTheme="minorHAnsi" w:hAnsiTheme="minorHAnsi" w:cstheme="minorHAnsi"/>
          <w:color w:val="000000" w:themeColor="text1"/>
          <w:sz w:val="20"/>
          <w:szCs w:val="20"/>
        </w:rPr>
      </w:pPr>
      <w:ins w:id="195" w:author="Unknown">
        <w:r w:rsidRPr="00EB3DF2">
          <w:rPr>
            <w:rFonts w:asciiTheme="minorHAnsi" w:hAnsiTheme="minorHAnsi" w:cstheme="minorHAnsi"/>
            <w:color w:val="000000" w:themeColor="text1"/>
            <w:sz w:val="20"/>
            <w:szCs w:val="20"/>
          </w:rPr>
          <w:t>The scope of the testing depends on a number of requirements to be checked or the extent of changes made to the app. If the changes are few, a round of </w:t>
        </w:r>
        <w:r w:rsidRPr="00EB3DF2">
          <w:rPr>
            <w:rFonts w:asciiTheme="minorHAnsi" w:hAnsiTheme="minorHAnsi" w:cstheme="minorHAnsi"/>
            <w:b/>
            <w:bCs/>
            <w:color w:val="000000" w:themeColor="text1"/>
            <w:sz w:val="20"/>
            <w:szCs w:val="20"/>
          </w:rPr>
          <w:t>sanity</w:t>
        </w:r>
        <w:r w:rsidRPr="00EB3DF2">
          <w:rPr>
            <w:rFonts w:asciiTheme="minorHAnsi" w:hAnsiTheme="minorHAnsi" w:cstheme="minorHAnsi"/>
            <w:color w:val="000000" w:themeColor="text1"/>
            <w:sz w:val="20"/>
            <w:szCs w:val="20"/>
          </w:rPr>
          <w:t> testing will do. In case of major and/or complex changes, a </w:t>
        </w:r>
        <w:r w:rsidRPr="00EB3DF2">
          <w:rPr>
            <w:rFonts w:asciiTheme="minorHAnsi" w:hAnsiTheme="minorHAnsi" w:cstheme="minorHAnsi"/>
            <w:b/>
            <w:bCs/>
            <w:color w:val="000000" w:themeColor="text1"/>
            <w:sz w:val="20"/>
            <w:szCs w:val="20"/>
          </w:rPr>
          <w:t>full regression</w:t>
        </w:r>
        <w:r w:rsidRPr="00EB3DF2">
          <w:rPr>
            <w:rFonts w:asciiTheme="minorHAnsi" w:hAnsiTheme="minorHAnsi" w:cstheme="minorHAnsi"/>
            <w:color w:val="000000" w:themeColor="text1"/>
            <w:sz w:val="20"/>
            <w:szCs w:val="20"/>
          </w:rPr>
          <w:t> is recommended.</w:t>
        </w:r>
      </w:ins>
    </w:p>
    <w:p w:rsidR="0055587F" w:rsidRPr="00EB3DF2" w:rsidRDefault="0055587F" w:rsidP="0055587F">
      <w:pPr>
        <w:pStyle w:val="NormalWeb"/>
        <w:shd w:val="clear" w:color="auto" w:fill="FFFFFF"/>
        <w:spacing w:before="0" w:beforeAutospacing="0" w:after="0" w:afterAutospacing="0"/>
        <w:rPr>
          <w:ins w:id="196" w:author="Unknown"/>
          <w:rFonts w:asciiTheme="minorHAnsi" w:hAnsiTheme="minorHAnsi" w:cstheme="minorHAnsi"/>
          <w:color w:val="000000" w:themeColor="text1"/>
          <w:sz w:val="20"/>
          <w:szCs w:val="20"/>
        </w:rPr>
      </w:pPr>
      <w:ins w:id="197" w:author="Unknown">
        <w:r w:rsidRPr="00EB3DF2">
          <w:rPr>
            <w:rFonts w:asciiTheme="minorHAnsi" w:hAnsiTheme="minorHAnsi" w:cstheme="minorHAnsi"/>
            <w:b/>
            <w:bCs/>
            <w:color w:val="000000" w:themeColor="text1"/>
            <w:sz w:val="20"/>
            <w:szCs w:val="20"/>
          </w:rPr>
          <w:t>An example application testing project</w:t>
        </w:r>
        <w:r w:rsidRPr="00EB3DF2">
          <w:rPr>
            <w:rFonts w:asciiTheme="minorHAnsi" w:hAnsiTheme="minorHAnsi" w:cstheme="minorHAnsi"/>
            <w:color w:val="000000" w:themeColor="text1"/>
            <w:sz w:val="20"/>
            <w:szCs w:val="20"/>
          </w:rPr>
          <w:t>: ILL (International Learn Lab) is an application designed to help admin, publisher to create websites in collaboration. Using a web browser, instructors choose from a set of features to create a class that meets their requirements.</w:t>
        </w:r>
      </w:ins>
    </w:p>
    <w:p w:rsidR="0055587F" w:rsidRDefault="0055587F" w:rsidP="0055587F">
      <w:pPr>
        <w:pStyle w:val="NormalWeb"/>
        <w:shd w:val="clear" w:color="auto" w:fill="FFFFFF"/>
        <w:spacing w:before="0" w:beforeAutospacing="0" w:after="0" w:afterAutospacing="0"/>
        <w:rPr>
          <w:rFonts w:asciiTheme="minorHAnsi" w:hAnsiTheme="minorHAnsi" w:cstheme="minorHAnsi"/>
          <w:b/>
          <w:bCs/>
          <w:color w:val="222222"/>
          <w:sz w:val="20"/>
          <w:szCs w:val="20"/>
          <w:u w:val="single"/>
        </w:rPr>
      </w:pPr>
    </w:p>
    <w:p w:rsidR="0055587F" w:rsidRDefault="0055587F" w:rsidP="0055587F">
      <w:pPr>
        <w:pStyle w:val="NormalWeb"/>
        <w:shd w:val="clear" w:color="auto" w:fill="FFFFFF"/>
        <w:spacing w:before="0" w:beforeAutospacing="0" w:after="0" w:afterAutospacing="0"/>
        <w:rPr>
          <w:rFonts w:asciiTheme="minorHAnsi" w:hAnsiTheme="minorHAnsi" w:cstheme="minorHAnsi"/>
          <w:b/>
          <w:bCs/>
          <w:color w:val="222222"/>
          <w:sz w:val="20"/>
          <w:szCs w:val="20"/>
          <w:u w:val="single"/>
        </w:rPr>
      </w:pPr>
    </w:p>
    <w:p w:rsidR="0055587F" w:rsidRDefault="0055587F" w:rsidP="0055587F">
      <w:pPr>
        <w:pStyle w:val="NormalWeb"/>
        <w:shd w:val="clear" w:color="auto" w:fill="FFFFFF"/>
        <w:spacing w:before="0" w:beforeAutospacing="0" w:after="0" w:afterAutospacing="0"/>
        <w:rPr>
          <w:rFonts w:asciiTheme="minorHAnsi" w:hAnsiTheme="minorHAnsi" w:cstheme="minorHAnsi"/>
          <w:b/>
          <w:bCs/>
          <w:color w:val="222222"/>
          <w:sz w:val="20"/>
          <w:szCs w:val="20"/>
          <w:u w:val="single"/>
        </w:rPr>
      </w:pPr>
    </w:p>
    <w:p w:rsidR="0055587F" w:rsidRPr="00EB3DF2" w:rsidRDefault="0055587F" w:rsidP="0055587F">
      <w:pPr>
        <w:pStyle w:val="NormalWeb"/>
        <w:shd w:val="clear" w:color="auto" w:fill="FFFFFF"/>
        <w:spacing w:before="0" w:beforeAutospacing="0" w:after="0" w:afterAutospacing="0"/>
        <w:rPr>
          <w:ins w:id="198" w:author="Unknown"/>
          <w:rFonts w:asciiTheme="minorHAnsi" w:hAnsiTheme="minorHAnsi" w:cstheme="minorHAnsi"/>
          <w:color w:val="222222"/>
          <w:sz w:val="20"/>
          <w:szCs w:val="20"/>
        </w:rPr>
      </w:pPr>
      <w:ins w:id="199" w:author="Unknown">
        <w:r w:rsidRPr="00EB3DF2">
          <w:rPr>
            <w:rFonts w:asciiTheme="minorHAnsi" w:hAnsiTheme="minorHAnsi" w:cstheme="minorHAnsi"/>
            <w:b/>
            <w:bCs/>
            <w:color w:val="222222"/>
            <w:sz w:val="20"/>
            <w:szCs w:val="20"/>
            <w:u w:val="single"/>
          </w:rPr>
          <w:t>Mobile Testing process:</w:t>
        </w:r>
      </w:ins>
    </w:p>
    <w:p w:rsidR="0055587F" w:rsidRPr="00EB3DF2" w:rsidRDefault="0055587F" w:rsidP="0055587F">
      <w:pPr>
        <w:pStyle w:val="NormalWeb"/>
        <w:shd w:val="clear" w:color="auto" w:fill="FFFFFF"/>
        <w:spacing w:before="0" w:beforeAutospacing="0" w:after="0" w:afterAutospacing="0"/>
        <w:rPr>
          <w:ins w:id="200" w:author="Unknown"/>
          <w:rFonts w:asciiTheme="minorHAnsi" w:hAnsiTheme="minorHAnsi" w:cstheme="minorHAnsi"/>
          <w:color w:val="222222"/>
          <w:sz w:val="20"/>
          <w:szCs w:val="20"/>
        </w:rPr>
      </w:pPr>
      <w:proofErr w:type="gramStart"/>
      <w:ins w:id="201" w:author="Unknown">
        <w:r w:rsidRPr="00EB3DF2">
          <w:rPr>
            <w:rFonts w:asciiTheme="minorHAnsi" w:hAnsiTheme="minorHAnsi" w:cstheme="minorHAnsi"/>
            <w:b/>
            <w:bCs/>
            <w:color w:val="222222"/>
            <w:sz w:val="20"/>
            <w:szCs w:val="20"/>
          </w:rPr>
          <w:t>Step #1.</w:t>
        </w:r>
        <w:proofErr w:type="gramEnd"/>
        <w:r w:rsidRPr="00EB3DF2">
          <w:rPr>
            <w:rFonts w:asciiTheme="minorHAnsi" w:hAnsiTheme="minorHAnsi" w:cstheme="minorHAnsi"/>
            <w:b/>
            <w:bCs/>
            <w:color w:val="222222"/>
            <w:sz w:val="20"/>
            <w:szCs w:val="20"/>
          </w:rPr>
          <w:t xml:space="preserve"> Identify the </w:t>
        </w:r>
        <w:r w:rsidRPr="00EB3DF2">
          <w:rPr>
            <w:rFonts w:asciiTheme="minorHAnsi" w:hAnsiTheme="minorHAnsi" w:cstheme="minorHAnsi"/>
            <w:b/>
            <w:bCs/>
            <w:color w:val="222222"/>
            <w:sz w:val="20"/>
            <w:szCs w:val="20"/>
          </w:rPr>
          <w:fldChar w:fldCharType="begin"/>
        </w:r>
        <w:r w:rsidRPr="00EB3DF2">
          <w:rPr>
            <w:rFonts w:asciiTheme="minorHAnsi" w:hAnsiTheme="minorHAnsi" w:cstheme="minorHAnsi"/>
            <w:b/>
            <w:bCs/>
            <w:color w:val="222222"/>
            <w:sz w:val="20"/>
            <w:szCs w:val="20"/>
          </w:rPr>
          <w:instrText xml:space="preserve"> HYPERLINK "http://www.softwaretestinghelp.com/types-of-software-testing/" \o "Testing types" </w:instrText>
        </w:r>
        <w:r w:rsidRPr="00EB3DF2">
          <w:rPr>
            <w:rFonts w:asciiTheme="minorHAnsi" w:hAnsiTheme="minorHAnsi" w:cstheme="minorHAnsi"/>
            <w:b/>
            <w:bCs/>
            <w:color w:val="222222"/>
            <w:sz w:val="20"/>
            <w:szCs w:val="20"/>
          </w:rPr>
          <w:fldChar w:fldCharType="separate"/>
        </w:r>
        <w:r w:rsidRPr="00EB3DF2">
          <w:rPr>
            <w:rStyle w:val="Hyperlink"/>
            <w:rFonts w:asciiTheme="minorHAnsi" w:hAnsiTheme="minorHAnsi" w:cstheme="minorHAnsi"/>
            <w:b/>
            <w:bCs/>
            <w:color w:val="777777"/>
            <w:sz w:val="20"/>
            <w:szCs w:val="20"/>
            <w:bdr w:val="none" w:sz="0" w:space="0" w:color="auto" w:frame="1"/>
          </w:rPr>
          <w:t>types of testing</w:t>
        </w:r>
        <w:r w:rsidRPr="00EB3DF2">
          <w:rPr>
            <w:rFonts w:asciiTheme="minorHAnsi" w:hAnsiTheme="minorHAnsi" w:cstheme="minorHAnsi"/>
            <w:b/>
            <w:bCs/>
            <w:color w:val="222222"/>
            <w:sz w:val="20"/>
            <w:szCs w:val="20"/>
          </w:rPr>
          <w:fldChar w:fldCharType="end"/>
        </w:r>
        <w:r w:rsidRPr="00EB3DF2">
          <w:rPr>
            <w:rFonts w:asciiTheme="minorHAnsi" w:hAnsiTheme="minorHAnsi" w:cstheme="minorHAnsi"/>
            <w:color w:val="222222"/>
            <w:sz w:val="20"/>
            <w:szCs w:val="20"/>
          </w:rPr>
          <w:t>: As an ILL application is applicable for browsers, so it’s mandatory to test this application on all supported browsers using different mobile devices. We need to do </w:t>
        </w:r>
        <w:r w:rsidRPr="00EB3DF2">
          <w:rPr>
            <w:rFonts w:asciiTheme="minorHAnsi" w:hAnsiTheme="minorHAnsi" w:cstheme="minorHAnsi"/>
            <w:b/>
            <w:bCs/>
            <w:color w:val="222222"/>
            <w:sz w:val="20"/>
            <w:szCs w:val="20"/>
          </w:rPr>
          <w:t>usability, functional</w:t>
        </w:r>
        <w:r w:rsidRPr="00EB3DF2">
          <w:rPr>
            <w:rFonts w:asciiTheme="minorHAnsi" w:hAnsiTheme="minorHAnsi" w:cstheme="minorHAnsi"/>
            <w:color w:val="222222"/>
            <w:sz w:val="20"/>
            <w:szCs w:val="20"/>
          </w:rPr>
          <w:t> and </w:t>
        </w:r>
        <w:r w:rsidRPr="00EB3DF2">
          <w:rPr>
            <w:rFonts w:asciiTheme="minorHAnsi" w:hAnsiTheme="minorHAnsi" w:cstheme="minorHAnsi"/>
            <w:b/>
            <w:bCs/>
            <w:color w:val="222222"/>
            <w:sz w:val="20"/>
            <w:szCs w:val="20"/>
          </w:rPr>
          <w:t>compatibility</w:t>
        </w:r>
        <w:r w:rsidRPr="00EB3DF2">
          <w:rPr>
            <w:rFonts w:asciiTheme="minorHAnsi" w:hAnsiTheme="minorHAnsi" w:cstheme="minorHAnsi"/>
            <w:color w:val="222222"/>
            <w:sz w:val="20"/>
            <w:szCs w:val="20"/>
          </w:rPr>
          <w:t> testing on different browsers with the </w:t>
        </w:r>
        <w:r w:rsidRPr="00EB3DF2">
          <w:rPr>
            <w:rFonts w:asciiTheme="minorHAnsi" w:hAnsiTheme="minorHAnsi" w:cstheme="minorHAnsi"/>
            <w:b/>
            <w:bCs/>
            <w:color w:val="222222"/>
            <w:sz w:val="20"/>
            <w:szCs w:val="20"/>
          </w:rPr>
          <w:t>combinations</w:t>
        </w:r>
        <w:r w:rsidRPr="00EB3DF2">
          <w:rPr>
            <w:rFonts w:asciiTheme="minorHAnsi" w:hAnsiTheme="minorHAnsi" w:cstheme="minorHAnsi"/>
            <w:color w:val="222222"/>
            <w:sz w:val="20"/>
            <w:szCs w:val="20"/>
          </w:rPr>
          <w:t> of </w:t>
        </w:r>
        <w:r w:rsidRPr="00EB3DF2">
          <w:rPr>
            <w:rFonts w:asciiTheme="minorHAnsi" w:hAnsiTheme="minorHAnsi" w:cstheme="minorHAnsi"/>
            <w:b/>
            <w:bCs/>
            <w:color w:val="222222"/>
            <w:sz w:val="20"/>
            <w:szCs w:val="20"/>
          </w:rPr>
          <w:t>manual</w:t>
        </w:r>
        <w:r w:rsidRPr="00EB3DF2">
          <w:rPr>
            <w:rFonts w:asciiTheme="minorHAnsi" w:hAnsiTheme="minorHAnsi" w:cstheme="minorHAnsi"/>
            <w:color w:val="222222"/>
            <w:sz w:val="20"/>
            <w:szCs w:val="20"/>
          </w:rPr>
          <w:t> and </w:t>
        </w:r>
        <w:r w:rsidRPr="00EB3DF2">
          <w:rPr>
            <w:rFonts w:asciiTheme="minorHAnsi" w:hAnsiTheme="minorHAnsi" w:cstheme="minorHAnsi"/>
            <w:b/>
            <w:bCs/>
            <w:color w:val="222222"/>
            <w:sz w:val="20"/>
            <w:szCs w:val="20"/>
          </w:rPr>
          <w:t>automation</w:t>
        </w:r>
        <w:r w:rsidRPr="00EB3DF2">
          <w:rPr>
            <w:rFonts w:asciiTheme="minorHAnsi" w:hAnsiTheme="minorHAnsi" w:cstheme="minorHAnsi"/>
            <w:color w:val="222222"/>
            <w:sz w:val="20"/>
            <w:szCs w:val="20"/>
          </w:rPr>
          <w:t> test cases.</w:t>
        </w:r>
      </w:ins>
    </w:p>
    <w:p w:rsidR="0055587F" w:rsidRDefault="0055587F" w:rsidP="0055587F">
      <w:pPr>
        <w:pStyle w:val="NormalWeb"/>
        <w:shd w:val="clear" w:color="auto" w:fill="FFFFFF"/>
        <w:spacing w:before="0" w:beforeAutospacing="0" w:after="0" w:afterAutospacing="0"/>
        <w:rPr>
          <w:rStyle w:val="Strong"/>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202" w:author="Unknown"/>
          <w:rFonts w:asciiTheme="minorHAnsi" w:hAnsiTheme="minorHAnsi" w:cstheme="minorHAnsi"/>
          <w:color w:val="222222"/>
          <w:sz w:val="20"/>
          <w:szCs w:val="20"/>
        </w:rPr>
      </w:pPr>
      <w:ins w:id="203" w:author="Unknown">
        <w:r w:rsidRPr="00EB3DF2">
          <w:rPr>
            <w:rStyle w:val="Strong"/>
            <w:rFonts w:asciiTheme="minorHAnsi" w:hAnsiTheme="minorHAnsi" w:cstheme="minorHAnsi"/>
            <w:color w:val="222222"/>
            <w:sz w:val="20"/>
            <w:szCs w:val="20"/>
          </w:rPr>
          <w:t>Step #2.</w:t>
        </w:r>
        <w:r w:rsidRPr="00EB3DF2">
          <w:rPr>
            <w:rFonts w:asciiTheme="minorHAnsi" w:hAnsiTheme="minorHAnsi" w:cstheme="minorHAnsi"/>
            <w:color w:val="222222"/>
            <w:sz w:val="20"/>
            <w:szCs w:val="20"/>
          </w:rPr>
          <w:t> </w:t>
        </w:r>
        <w:r w:rsidRPr="00EB3DF2">
          <w:rPr>
            <w:rFonts w:asciiTheme="minorHAnsi" w:hAnsiTheme="minorHAnsi" w:cstheme="minorHAnsi"/>
            <w:b/>
            <w:bCs/>
            <w:color w:val="222222"/>
            <w:sz w:val="20"/>
            <w:szCs w:val="20"/>
          </w:rPr>
          <w:t xml:space="preserve">Manual and </w:t>
        </w:r>
        <w:proofErr w:type="gramStart"/>
        <w:r w:rsidRPr="00EB3DF2">
          <w:rPr>
            <w:rFonts w:asciiTheme="minorHAnsi" w:hAnsiTheme="minorHAnsi" w:cstheme="minorHAnsi"/>
            <w:b/>
            <w:bCs/>
            <w:color w:val="222222"/>
            <w:sz w:val="20"/>
            <w:szCs w:val="20"/>
          </w:rPr>
          <w:t>Automated</w:t>
        </w:r>
        <w:proofErr w:type="gramEnd"/>
        <w:r w:rsidRPr="00EB3DF2">
          <w:rPr>
            <w:rFonts w:asciiTheme="minorHAnsi" w:hAnsiTheme="minorHAnsi" w:cstheme="minorHAnsi"/>
            <w:b/>
            <w:bCs/>
            <w:color w:val="222222"/>
            <w:sz w:val="20"/>
            <w:szCs w:val="20"/>
          </w:rPr>
          <w:t xml:space="preserve"> testing:</w:t>
        </w:r>
        <w:r w:rsidRPr="00EB3DF2">
          <w:rPr>
            <w:rFonts w:asciiTheme="minorHAnsi" w:hAnsiTheme="minorHAnsi" w:cstheme="minorHAnsi"/>
            <w:color w:val="222222"/>
            <w:sz w:val="20"/>
            <w:szCs w:val="20"/>
          </w:rPr>
          <w:t> The methodology followed for this project is Agile with the iteration of two weeks. Every two weeks dev. team releases a new build to testing team and testing team will run their test cases on QA environment. Automation team creates scripts for the set of basic functionality and runs the scripts that help determine if the new build is stable enough to test. The Manual testing team will test the new functionality.</w:t>
        </w:r>
      </w:ins>
    </w:p>
    <w:p w:rsidR="0055587F" w:rsidRPr="00EB3DF2" w:rsidRDefault="0055587F" w:rsidP="0055587F">
      <w:pPr>
        <w:pStyle w:val="NormalWeb"/>
        <w:shd w:val="clear" w:color="auto" w:fill="FFFFFF"/>
        <w:spacing w:before="0" w:beforeAutospacing="0" w:after="0" w:afterAutospacing="0"/>
        <w:rPr>
          <w:ins w:id="204" w:author="Unknown"/>
          <w:rFonts w:asciiTheme="minorHAnsi" w:hAnsiTheme="minorHAnsi" w:cstheme="minorHAnsi"/>
          <w:color w:val="222222"/>
          <w:sz w:val="20"/>
          <w:szCs w:val="20"/>
        </w:rPr>
      </w:pPr>
      <w:ins w:id="205" w:author="Unknown">
        <w:r w:rsidRPr="00EB3DF2">
          <w:rPr>
            <w:rFonts w:asciiTheme="minorHAnsi" w:hAnsiTheme="minorHAnsi" w:cstheme="minorHAnsi"/>
            <w:color w:val="222222"/>
            <w:sz w:val="20"/>
            <w:szCs w:val="20"/>
          </w:rPr>
          <w:fldChar w:fldCharType="begin"/>
        </w:r>
        <w:r w:rsidRPr="00EB3DF2">
          <w:rPr>
            <w:rFonts w:asciiTheme="minorHAnsi" w:hAnsiTheme="minorHAnsi" w:cstheme="minorHAnsi"/>
            <w:color w:val="222222"/>
            <w:sz w:val="20"/>
            <w:szCs w:val="20"/>
          </w:rPr>
          <w:instrText xml:space="preserve"> HYPERLINK "http://www.softwaretestinghelp.com/atlassian-jira-tutorial-1/" \o "JIRA test management tool Tutorials" </w:instrText>
        </w:r>
        <w:r w:rsidRPr="00EB3DF2">
          <w:rPr>
            <w:rFonts w:asciiTheme="minorHAnsi" w:hAnsiTheme="minorHAnsi" w:cstheme="minorHAnsi"/>
            <w:color w:val="222222"/>
            <w:sz w:val="20"/>
            <w:szCs w:val="20"/>
          </w:rPr>
          <w:fldChar w:fldCharType="separate"/>
        </w:r>
        <w:r w:rsidRPr="00EB3DF2">
          <w:rPr>
            <w:rStyle w:val="Hyperlink"/>
            <w:rFonts w:asciiTheme="minorHAnsi" w:hAnsiTheme="minorHAnsi" w:cstheme="minorHAnsi"/>
            <w:color w:val="777777"/>
            <w:sz w:val="20"/>
            <w:szCs w:val="20"/>
            <w:bdr w:val="none" w:sz="0" w:space="0" w:color="auto" w:frame="1"/>
          </w:rPr>
          <w:t>JIRA</w:t>
        </w:r>
        <w:r w:rsidRPr="00EB3DF2">
          <w:rPr>
            <w:rFonts w:asciiTheme="minorHAnsi" w:hAnsiTheme="minorHAnsi" w:cstheme="minorHAnsi"/>
            <w:color w:val="222222"/>
            <w:sz w:val="20"/>
            <w:szCs w:val="20"/>
          </w:rPr>
          <w:fldChar w:fldCharType="end"/>
        </w:r>
        <w:r w:rsidRPr="00EB3DF2">
          <w:rPr>
            <w:rFonts w:asciiTheme="minorHAnsi" w:hAnsiTheme="minorHAnsi" w:cstheme="minorHAnsi"/>
            <w:color w:val="222222"/>
            <w:sz w:val="20"/>
            <w:szCs w:val="20"/>
          </w:rPr>
          <w:t> is used for writing of acceptance criteria; maintaining of test cases and logging /re-verification of defects. Once the iteration gets over, </w:t>
        </w:r>
        <w:r w:rsidRPr="00EB3DF2">
          <w:rPr>
            <w:rFonts w:asciiTheme="minorHAnsi" w:hAnsiTheme="minorHAnsi" w:cstheme="minorHAnsi"/>
            <w:b/>
            <w:bCs/>
            <w:color w:val="222222"/>
            <w:sz w:val="20"/>
            <w:szCs w:val="20"/>
          </w:rPr>
          <w:t>iteration</w:t>
        </w:r>
        <w:r w:rsidRPr="00EB3DF2">
          <w:rPr>
            <w:rFonts w:asciiTheme="minorHAnsi" w:hAnsiTheme="minorHAnsi" w:cstheme="minorHAnsi"/>
            <w:color w:val="222222"/>
            <w:sz w:val="20"/>
            <w:szCs w:val="20"/>
          </w:rPr>
          <w:t> </w:t>
        </w:r>
        <w:r w:rsidRPr="00EB3DF2">
          <w:rPr>
            <w:rFonts w:asciiTheme="minorHAnsi" w:hAnsiTheme="minorHAnsi" w:cstheme="minorHAnsi"/>
            <w:b/>
            <w:bCs/>
            <w:color w:val="222222"/>
            <w:sz w:val="20"/>
            <w:szCs w:val="20"/>
          </w:rPr>
          <w:t>planning</w:t>
        </w:r>
        <w:r w:rsidRPr="00EB3DF2">
          <w:rPr>
            <w:rFonts w:asciiTheme="minorHAnsi" w:hAnsiTheme="minorHAnsi" w:cstheme="minorHAnsi"/>
            <w:color w:val="222222"/>
            <w:sz w:val="20"/>
            <w:szCs w:val="20"/>
          </w:rPr>
          <w:t> meeting held where dev. The team, product owner, business analyst, and QA team discuss </w:t>
        </w:r>
        <w:r w:rsidRPr="00EB3DF2">
          <w:rPr>
            <w:rFonts w:asciiTheme="minorHAnsi" w:hAnsiTheme="minorHAnsi" w:cstheme="minorHAnsi"/>
            <w:b/>
            <w:bCs/>
            <w:color w:val="222222"/>
            <w:sz w:val="20"/>
            <w:szCs w:val="20"/>
          </w:rPr>
          <w:t>what went well</w:t>
        </w:r>
        <w:r w:rsidRPr="00EB3DF2">
          <w:rPr>
            <w:rFonts w:asciiTheme="minorHAnsi" w:hAnsiTheme="minorHAnsi" w:cstheme="minorHAnsi"/>
            <w:color w:val="222222"/>
            <w:sz w:val="20"/>
            <w:szCs w:val="20"/>
          </w:rPr>
          <w:t> and </w:t>
        </w:r>
        <w:r w:rsidRPr="00EB3DF2">
          <w:rPr>
            <w:rFonts w:asciiTheme="minorHAnsi" w:hAnsiTheme="minorHAnsi" w:cstheme="minorHAnsi"/>
            <w:b/>
            <w:bCs/>
            <w:color w:val="222222"/>
            <w:sz w:val="20"/>
            <w:szCs w:val="20"/>
          </w:rPr>
          <w:t>what needs to improve</w:t>
        </w:r>
        <w:r w:rsidRPr="00EB3DF2">
          <w:rPr>
            <w:rFonts w:asciiTheme="minorHAnsi" w:hAnsiTheme="minorHAnsi" w:cstheme="minorHAnsi"/>
            <w:color w:val="222222"/>
            <w:sz w:val="20"/>
            <w:szCs w:val="20"/>
          </w:rPr>
          <w:t>.</w:t>
        </w:r>
      </w:ins>
    </w:p>
    <w:p w:rsidR="0055587F" w:rsidRDefault="0055587F" w:rsidP="0055587F">
      <w:pPr>
        <w:pStyle w:val="NormalWeb"/>
        <w:shd w:val="clear" w:color="auto" w:fill="FFFFFF"/>
        <w:spacing w:before="0" w:beforeAutospacing="0" w:after="0" w:afterAutospacing="0"/>
        <w:rPr>
          <w:rStyle w:val="Strong"/>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206" w:author="Unknown"/>
          <w:rFonts w:asciiTheme="minorHAnsi" w:hAnsiTheme="minorHAnsi" w:cstheme="minorHAnsi"/>
          <w:color w:val="222222"/>
          <w:sz w:val="20"/>
          <w:szCs w:val="20"/>
        </w:rPr>
      </w:pPr>
      <w:ins w:id="207" w:author="Unknown">
        <w:r w:rsidRPr="00EB3DF2">
          <w:rPr>
            <w:rStyle w:val="Strong"/>
            <w:rFonts w:asciiTheme="minorHAnsi" w:hAnsiTheme="minorHAnsi" w:cstheme="minorHAnsi"/>
            <w:color w:val="222222"/>
            <w:sz w:val="20"/>
            <w:szCs w:val="20"/>
          </w:rPr>
          <w:t>Step #3. </w:t>
        </w:r>
        <w:r w:rsidRPr="00EB3DF2">
          <w:rPr>
            <w:rStyle w:val="Strong"/>
            <w:rFonts w:asciiTheme="minorHAnsi" w:hAnsiTheme="minorHAnsi" w:cstheme="minorHAnsi"/>
            <w:color w:val="222222"/>
            <w:sz w:val="20"/>
            <w:szCs w:val="20"/>
          </w:rPr>
          <w:fldChar w:fldCharType="begin"/>
        </w:r>
        <w:r w:rsidRPr="00EB3DF2">
          <w:rPr>
            <w:rStyle w:val="Strong"/>
            <w:rFonts w:asciiTheme="minorHAnsi" w:hAnsiTheme="minorHAnsi" w:cstheme="minorHAnsi"/>
            <w:color w:val="222222"/>
            <w:sz w:val="20"/>
            <w:szCs w:val="20"/>
          </w:rPr>
          <w:instrText xml:space="preserve"> HYPERLINK "http://www.softwaretestinghelp.com/what-is-alpha-testing-beta-testing/" \o "Beta testing" </w:instrText>
        </w:r>
        <w:r w:rsidRPr="00EB3DF2">
          <w:rPr>
            <w:rStyle w:val="Strong"/>
            <w:rFonts w:asciiTheme="minorHAnsi" w:hAnsiTheme="minorHAnsi" w:cstheme="minorHAnsi"/>
            <w:color w:val="222222"/>
            <w:sz w:val="20"/>
            <w:szCs w:val="20"/>
          </w:rPr>
          <w:fldChar w:fldCharType="separate"/>
        </w:r>
        <w:r w:rsidRPr="00EB3DF2">
          <w:rPr>
            <w:rStyle w:val="Hyperlink"/>
            <w:rFonts w:asciiTheme="minorHAnsi" w:hAnsiTheme="minorHAnsi" w:cstheme="minorHAnsi"/>
            <w:b/>
            <w:bCs/>
            <w:color w:val="777777"/>
            <w:sz w:val="20"/>
            <w:szCs w:val="20"/>
            <w:bdr w:val="none" w:sz="0" w:space="0" w:color="auto" w:frame="1"/>
          </w:rPr>
          <w:t>Beta Testing</w:t>
        </w:r>
        <w:r w:rsidRPr="00EB3DF2">
          <w:rPr>
            <w:rStyle w:val="Strong"/>
            <w:rFonts w:asciiTheme="minorHAnsi" w:hAnsiTheme="minorHAnsi" w:cstheme="minorHAnsi"/>
            <w:color w:val="222222"/>
            <w:sz w:val="20"/>
            <w:szCs w:val="20"/>
          </w:rPr>
          <w:fldChar w:fldCharType="end"/>
        </w:r>
        <w:r w:rsidRPr="00EB3DF2">
          <w:rPr>
            <w:rStyle w:val="Strong"/>
            <w:rFonts w:asciiTheme="minorHAnsi" w:hAnsiTheme="minorHAnsi" w:cstheme="minorHAnsi"/>
            <w:color w:val="222222"/>
            <w:sz w:val="20"/>
            <w:szCs w:val="20"/>
          </w:rPr>
          <w:t>:</w:t>
        </w:r>
        <w:r w:rsidRPr="00EB3DF2">
          <w:rPr>
            <w:rFonts w:asciiTheme="minorHAnsi" w:hAnsiTheme="minorHAnsi" w:cstheme="minorHAnsi"/>
            <w:color w:val="222222"/>
            <w:sz w:val="20"/>
            <w:szCs w:val="20"/>
          </w:rPr>
          <w:t> Once the regression testing is completed by the QA team, the build moves into UAT. User Acceptance Testing is done by the client. They re-verify all the bugs to make sure every bug was fixed and the application is working as expected on every approved browser.</w:t>
        </w:r>
      </w:ins>
    </w:p>
    <w:p w:rsidR="0055587F" w:rsidRDefault="0055587F" w:rsidP="0055587F">
      <w:pPr>
        <w:pStyle w:val="NormalWeb"/>
        <w:shd w:val="clear" w:color="auto" w:fill="FFFFFF"/>
        <w:spacing w:before="0" w:beforeAutospacing="0" w:after="0" w:afterAutospacing="0"/>
        <w:rPr>
          <w:rStyle w:val="Strong"/>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208" w:author="Unknown"/>
          <w:rFonts w:asciiTheme="minorHAnsi" w:hAnsiTheme="minorHAnsi" w:cstheme="minorHAnsi"/>
          <w:color w:val="222222"/>
          <w:sz w:val="20"/>
          <w:szCs w:val="20"/>
        </w:rPr>
      </w:pPr>
      <w:ins w:id="209" w:author="Unknown">
        <w:r w:rsidRPr="00EB3DF2">
          <w:rPr>
            <w:rStyle w:val="Strong"/>
            <w:rFonts w:asciiTheme="minorHAnsi" w:hAnsiTheme="minorHAnsi" w:cstheme="minorHAnsi"/>
            <w:color w:val="222222"/>
            <w:sz w:val="20"/>
            <w:szCs w:val="20"/>
          </w:rPr>
          <w:t>Step #4. Performance test:</w:t>
        </w:r>
        <w:r w:rsidRPr="00EB3DF2">
          <w:rPr>
            <w:rFonts w:asciiTheme="minorHAnsi" w:hAnsiTheme="minorHAnsi" w:cstheme="minorHAnsi"/>
            <w:color w:val="222222"/>
            <w:sz w:val="20"/>
            <w:szCs w:val="20"/>
          </w:rPr>
          <w:t xml:space="preserve"> Performance testing team tests the performance of the web app using </w:t>
        </w:r>
        <w:proofErr w:type="spellStart"/>
        <w:r w:rsidRPr="00EB3DF2">
          <w:rPr>
            <w:rFonts w:asciiTheme="minorHAnsi" w:hAnsiTheme="minorHAnsi" w:cstheme="minorHAnsi"/>
            <w:color w:val="222222"/>
            <w:sz w:val="20"/>
            <w:szCs w:val="20"/>
          </w:rPr>
          <w:t>JMeter</w:t>
        </w:r>
        <w:proofErr w:type="spellEnd"/>
        <w:r w:rsidRPr="00EB3DF2">
          <w:rPr>
            <w:rFonts w:asciiTheme="minorHAnsi" w:hAnsiTheme="minorHAnsi" w:cstheme="minorHAnsi"/>
            <w:color w:val="222222"/>
            <w:sz w:val="20"/>
            <w:szCs w:val="20"/>
          </w:rPr>
          <w:t xml:space="preserve"> scripts and with different the loads on the application.</w:t>
        </w:r>
      </w:ins>
    </w:p>
    <w:p w:rsidR="0055587F" w:rsidRDefault="0055587F" w:rsidP="0055587F">
      <w:pPr>
        <w:pStyle w:val="NormalWeb"/>
        <w:shd w:val="clear" w:color="auto" w:fill="FFFFFF"/>
        <w:spacing w:before="0" w:beforeAutospacing="0" w:after="0" w:afterAutospacing="0"/>
        <w:rPr>
          <w:rStyle w:val="Strong"/>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210" w:author="Unknown"/>
          <w:rFonts w:asciiTheme="minorHAnsi" w:hAnsiTheme="minorHAnsi" w:cstheme="minorHAnsi"/>
          <w:color w:val="222222"/>
          <w:sz w:val="20"/>
          <w:szCs w:val="20"/>
        </w:rPr>
      </w:pPr>
      <w:ins w:id="211" w:author="Unknown">
        <w:r w:rsidRPr="00EB3DF2">
          <w:rPr>
            <w:rStyle w:val="Strong"/>
            <w:rFonts w:asciiTheme="minorHAnsi" w:hAnsiTheme="minorHAnsi" w:cstheme="minorHAnsi"/>
            <w:color w:val="222222"/>
            <w:sz w:val="20"/>
            <w:szCs w:val="20"/>
          </w:rPr>
          <w:t>Step #5. </w:t>
        </w:r>
        <w:r w:rsidRPr="00EB3DF2">
          <w:rPr>
            <w:rStyle w:val="Strong"/>
            <w:rFonts w:asciiTheme="minorHAnsi" w:hAnsiTheme="minorHAnsi" w:cstheme="minorHAnsi"/>
            <w:color w:val="222222"/>
            <w:sz w:val="20"/>
            <w:szCs w:val="20"/>
          </w:rPr>
          <w:fldChar w:fldCharType="begin"/>
        </w:r>
        <w:r w:rsidRPr="00EB3DF2">
          <w:rPr>
            <w:rStyle w:val="Strong"/>
            <w:rFonts w:asciiTheme="minorHAnsi" w:hAnsiTheme="minorHAnsi" w:cstheme="minorHAnsi"/>
            <w:color w:val="222222"/>
            <w:sz w:val="20"/>
            <w:szCs w:val="20"/>
          </w:rPr>
          <w:instrText xml:space="preserve"> HYPERLINK "http://www.softwaretestinghelp.com/best-cross-browser-testing-tools-to-ease-your-browser-compatibility-testing-efforts/" \o "Cross browser testing" </w:instrText>
        </w:r>
        <w:r w:rsidRPr="00EB3DF2">
          <w:rPr>
            <w:rStyle w:val="Strong"/>
            <w:rFonts w:asciiTheme="minorHAnsi" w:hAnsiTheme="minorHAnsi" w:cstheme="minorHAnsi"/>
            <w:color w:val="222222"/>
            <w:sz w:val="20"/>
            <w:szCs w:val="20"/>
          </w:rPr>
          <w:fldChar w:fldCharType="separate"/>
        </w:r>
        <w:r w:rsidRPr="00EB3DF2">
          <w:rPr>
            <w:rStyle w:val="Hyperlink"/>
            <w:rFonts w:asciiTheme="minorHAnsi" w:hAnsiTheme="minorHAnsi" w:cstheme="minorHAnsi"/>
            <w:b/>
            <w:bCs/>
            <w:color w:val="777777"/>
            <w:sz w:val="20"/>
            <w:szCs w:val="20"/>
            <w:bdr w:val="none" w:sz="0" w:space="0" w:color="auto" w:frame="1"/>
          </w:rPr>
          <w:t>Browser testing</w:t>
        </w:r>
        <w:r w:rsidRPr="00EB3DF2">
          <w:rPr>
            <w:rStyle w:val="Strong"/>
            <w:rFonts w:asciiTheme="minorHAnsi" w:hAnsiTheme="minorHAnsi" w:cstheme="minorHAnsi"/>
            <w:color w:val="222222"/>
            <w:sz w:val="20"/>
            <w:szCs w:val="20"/>
          </w:rPr>
          <w:fldChar w:fldCharType="end"/>
        </w:r>
        <w:r w:rsidRPr="00EB3DF2">
          <w:rPr>
            <w:rStyle w:val="Strong"/>
            <w:rFonts w:asciiTheme="minorHAnsi" w:hAnsiTheme="minorHAnsi" w:cstheme="minorHAnsi"/>
            <w:color w:val="222222"/>
            <w:sz w:val="20"/>
            <w:szCs w:val="20"/>
          </w:rPr>
          <w:t>:</w:t>
        </w:r>
        <w:r w:rsidRPr="00EB3DF2">
          <w:rPr>
            <w:rFonts w:asciiTheme="minorHAnsi" w:hAnsiTheme="minorHAnsi" w:cstheme="minorHAnsi"/>
            <w:color w:val="222222"/>
            <w:sz w:val="20"/>
            <w:szCs w:val="20"/>
          </w:rPr>
          <w:t> The web app gets tested across multiple browsers- both using different simulation tools as well as physically using real mobile devices.</w:t>
        </w:r>
      </w:ins>
    </w:p>
    <w:p w:rsidR="0055587F" w:rsidRDefault="0055587F" w:rsidP="0055587F">
      <w:pPr>
        <w:pStyle w:val="NormalWeb"/>
        <w:shd w:val="clear" w:color="auto" w:fill="FFFFFF"/>
        <w:spacing w:before="0" w:beforeAutospacing="0" w:after="0" w:afterAutospacing="0"/>
        <w:rPr>
          <w:rStyle w:val="Strong"/>
          <w:rFonts w:asciiTheme="minorHAnsi" w:hAnsiTheme="minorHAnsi" w:cstheme="minorHAnsi"/>
          <w:color w:val="222222"/>
          <w:sz w:val="20"/>
          <w:szCs w:val="20"/>
        </w:rPr>
      </w:pPr>
    </w:p>
    <w:p w:rsidR="0055587F" w:rsidRPr="00EB3DF2" w:rsidRDefault="0055587F" w:rsidP="0055587F">
      <w:pPr>
        <w:pStyle w:val="NormalWeb"/>
        <w:shd w:val="clear" w:color="auto" w:fill="FFFFFF"/>
        <w:spacing w:before="0" w:beforeAutospacing="0" w:after="0" w:afterAutospacing="0"/>
        <w:rPr>
          <w:ins w:id="212" w:author="Unknown"/>
          <w:rFonts w:asciiTheme="minorHAnsi" w:hAnsiTheme="minorHAnsi" w:cstheme="minorHAnsi"/>
          <w:color w:val="222222"/>
          <w:sz w:val="20"/>
          <w:szCs w:val="20"/>
        </w:rPr>
      </w:pPr>
      <w:ins w:id="213" w:author="Unknown">
        <w:r w:rsidRPr="00EB3DF2">
          <w:rPr>
            <w:rStyle w:val="Strong"/>
            <w:rFonts w:asciiTheme="minorHAnsi" w:hAnsiTheme="minorHAnsi" w:cstheme="minorHAnsi"/>
            <w:color w:val="222222"/>
            <w:sz w:val="20"/>
            <w:szCs w:val="20"/>
          </w:rPr>
          <w:lastRenderedPageBreak/>
          <w:t>Step #6. Launch plan:</w:t>
        </w:r>
        <w:r w:rsidRPr="00EB3DF2">
          <w:rPr>
            <w:rFonts w:asciiTheme="minorHAnsi" w:hAnsiTheme="minorHAnsi" w:cstheme="minorHAnsi"/>
            <w:color w:val="222222"/>
            <w:sz w:val="20"/>
            <w:szCs w:val="20"/>
          </w:rPr>
          <w:t> After every 4th week, the testing moves into staging, where a final round of end to end testing on these devices is performed to make sure the product is ready for production. And then, it goes Live!</w:t>
        </w:r>
      </w:ins>
    </w:p>
    <w:p w:rsidR="0055587F" w:rsidRDefault="0055587F" w:rsidP="0055587F">
      <w:pPr>
        <w:pStyle w:val="Heading3"/>
        <w:shd w:val="clear" w:color="auto" w:fill="FFFFFF"/>
        <w:spacing w:before="0" w:line="267" w:lineRule="atLeast"/>
        <w:rPr>
          <w:rFonts w:asciiTheme="minorHAnsi" w:hAnsiTheme="minorHAnsi" w:cstheme="minorHAnsi"/>
          <w:color w:val="000000"/>
          <w:sz w:val="20"/>
          <w:szCs w:val="20"/>
        </w:rPr>
      </w:pPr>
    </w:p>
    <w:p w:rsidR="0055587F" w:rsidRPr="00EB3DF2" w:rsidRDefault="0055587F" w:rsidP="0055587F">
      <w:pPr>
        <w:pStyle w:val="Heading3"/>
        <w:shd w:val="clear" w:color="auto" w:fill="FFFFFF"/>
        <w:spacing w:before="0" w:line="267" w:lineRule="atLeast"/>
        <w:rPr>
          <w:ins w:id="214" w:author="Unknown"/>
          <w:rFonts w:asciiTheme="minorHAnsi" w:hAnsiTheme="minorHAnsi" w:cstheme="minorHAnsi"/>
          <w:color w:val="000000"/>
          <w:sz w:val="20"/>
          <w:szCs w:val="20"/>
        </w:rPr>
      </w:pPr>
      <w:ins w:id="215" w:author="Unknown">
        <w:r w:rsidRPr="00EB3DF2">
          <w:rPr>
            <w:rFonts w:asciiTheme="minorHAnsi" w:hAnsiTheme="minorHAnsi" w:cstheme="minorHAnsi"/>
            <w:color w:val="000000"/>
            <w:sz w:val="20"/>
            <w:szCs w:val="20"/>
          </w:rPr>
          <w:t>Conclusion</w:t>
        </w:r>
      </w:ins>
    </w:p>
    <w:p w:rsidR="0055587F" w:rsidRPr="00EB3DF2" w:rsidRDefault="0055587F" w:rsidP="0055587F">
      <w:pPr>
        <w:pStyle w:val="NormalWeb"/>
        <w:shd w:val="clear" w:color="auto" w:fill="FFFFFF"/>
        <w:spacing w:before="0" w:beforeAutospacing="0" w:after="369" w:afterAutospacing="0"/>
        <w:rPr>
          <w:ins w:id="216" w:author="Unknown"/>
          <w:rFonts w:asciiTheme="minorHAnsi" w:hAnsiTheme="minorHAnsi" w:cstheme="minorHAnsi"/>
          <w:color w:val="222222"/>
          <w:sz w:val="20"/>
          <w:szCs w:val="20"/>
        </w:rPr>
      </w:pPr>
      <w:ins w:id="217" w:author="Unknown">
        <w:r w:rsidRPr="00EB3DF2">
          <w:rPr>
            <w:rFonts w:asciiTheme="minorHAnsi" w:hAnsiTheme="minorHAnsi" w:cstheme="minorHAnsi"/>
            <w:color w:val="222222"/>
            <w:sz w:val="20"/>
            <w:szCs w:val="20"/>
          </w:rPr>
          <w:t>Designing the right test strategy, choosing the right mobile simulators, devices and mobile testing tools can make sure that we have 100% test coverage and help us include security, usability, performance, functionality and compatibility based tests into our test suites.</w:t>
        </w:r>
      </w:ins>
    </w:p>
    <w:p w:rsidR="0055587F" w:rsidRPr="00EB3DF2" w:rsidRDefault="0055587F" w:rsidP="0055587F">
      <w:pPr>
        <w:pStyle w:val="NormalWeb"/>
        <w:shd w:val="clear" w:color="auto" w:fill="FFFFFF"/>
        <w:spacing w:before="0" w:beforeAutospacing="0" w:after="369" w:afterAutospacing="0"/>
        <w:rPr>
          <w:ins w:id="218" w:author="Unknown"/>
          <w:rFonts w:asciiTheme="minorHAnsi" w:hAnsiTheme="minorHAnsi" w:cstheme="minorHAnsi"/>
          <w:color w:val="222222"/>
          <w:sz w:val="20"/>
          <w:szCs w:val="20"/>
        </w:rPr>
      </w:pPr>
      <w:ins w:id="219" w:author="Unknown">
        <w:r w:rsidRPr="00EB3DF2">
          <w:rPr>
            <w:rFonts w:asciiTheme="minorHAnsi" w:hAnsiTheme="minorHAnsi" w:cstheme="minorHAnsi"/>
            <w:color w:val="222222"/>
            <w:sz w:val="20"/>
            <w:szCs w:val="20"/>
          </w:rPr>
          <w:t xml:space="preserve">Well, this has been our effort to </w:t>
        </w:r>
        <w:proofErr w:type="spellStart"/>
        <w:r w:rsidRPr="00EB3DF2">
          <w:rPr>
            <w:rFonts w:asciiTheme="minorHAnsi" w:hAnsiTheme="minorHAnsi" w:cstheme="minorHAnsi"/>
            <w:color w:val="222222"/>
            <w:sz w:val="20"/>
            <w:szCs w:val="20"/>
          </w:rPr>
          <w:t>fulfil</w:t>
        </w:r>
        <w:proofErr w:type="spellEnd"/>
        <w:r w:rsidRPr="00EB3DF2">
          <w:rPr>
            <w:rFonts w:asciiTheme="minorHAnsi" w:hAnsiTheme="minorHAnsi" w:cstheme="minorHAnsi"/>
            <w:color w:val="222222"/>
            <w:sz w:val="20"/>
            <w:szCs w:val="20"/>
          </w:rPr>
          <w:t xml:space="preserve"> multiple requests from our readers on a mobile application testing guide.</w:t>
        </w:r>
      </w:ins>
    </w:p>
    <w:p w:rsidR="0055587F" w:rsidRPr="00EB3DF2" w:rsidRDefault="0055587F" w:rsidP="0055587F">
      <w:pPr>
        <w:pStyle w:val="NormalWeb"/>
        <w:shd w:val="clear" w:color="auto" w:fill="FFFFFF"/>
        <w:spacing w:before="0" w:beforeAutospacing="0" w:after="0" w:afterAutospacing="0"/>
        <w:rPr>
          <w:ins w:id="220" w:author="Unknown"/>
          <w:rFonts w:asciiTheme="minorHAnsi" w:hAnsiTheme="minorHAnsi" w:cstheme="minorHAnsi"/>
          <w:color w:val="222222"/>
          <w:sz w:val="20"/>
          <w:szCs w:val="20"/>
        </w:rPr>
      </w:pPr>
      <w:ins w:id="221" w:author="Unknown">
        <w:r w:rsidRPr="00EB3DF2">
          <w:rPr>
            <w:rFonts w:asciiTheme="minorHAnsi" w:hAnsiTheme="minorHAnsi" w:cstheme="minorHAnsi"/>
            <w:b/>
            <w:bCs/>
            <w:color w:val="222222"/>
            <w:sz w:val="20"/>
            <w:szCs w:val="20"/>
            <w:u w:val="single"/>
          </w:rPr>
          <w:t>About Author</w:t>
        </w:r>
        <w:r w:rsidRPr="00EB3DF2">
          <w:rPr>
            <w:rFonts w:asciiTheme="minorHAnsi" w:hAnsiTheme="minorHAnsi" w:cstheme="minorHAnsi"/>
            <w:b/>
            <w:bCs/>
            <w:color w:val="222222"/>
            <w:sz w:val="20"/>
            <w:szCs w:val="20"/>
          </w:rPr>
          <w:t>: </w:t>
        </w:r>
        <w:r w:rsidRPr="00EB3DF2">
          <w:rPr>
            <w:rFonts w:asciiTheme="minorHAnsi" w:hAnsiTheme="minorHAnsi" w:cstheme="minorHAnsi"/>
            <w:color w:val="222222"/>
            <w:sz w:val="20"/>
            <w:szCs w:val="20"/>
          </w:rPr>
          <w:t xml:space="preserve">This is a guest post by Nancy </w:t>
        </w:r>
        <w:proofErr w:type="spellStart"/>
        <w:r w:rsidRPr="00EB3DF2">
          <w:rPr>
            <w:rFonts w:asciiTheme="minorHAnsi" w:hAnsiTheme="minorHAnsi" w:cstheme="minorHAnsi"/>
            <w:color w:val="222222"/>
            <w:sz w:val="20"/>
            <w:szCs w:val="20"/>
          </w:rPr>
          <w:t>Ratnakar</w:t>
        </w:r>
        <w:proofErr w:type="spellEnd"/>
        <w:r w:rsidRPr="00EB3DF2">
          <w:rPr>
            <w:rFonts w:asciiTheme="minorHAnsi" w:hAnsiTheme="minorHAnsi" w:cstheme="minorHAnsi"/>
            <w:color w:val="222222"/>
            <w:sz w:val="20"/>
            <w:szCs w:val="20"/>
          </w:rPr>
          <w:t>. She is a Senior QA Engineer, in an MNC with more than 5 years of experience in QA and mobile testing. With extensive experience in STLC, she is an expert handling projects from initial requirement stage to the final release.</w:t>
        </w:r>
        <w:r w:rsidRPr="00EB3DF2">
          <w:rPr>
            <w:rFonts w:asciiTheme="minorHAnsi" w:hAnsiTheme="minorHAnsi" w:cstheme="minorHAnsi"/>
            <w:b/>
            <w:bCs/>
            <w:color w:val="222222"/>
            <w:sz w:val="20"/>
            <w:szCs w:val="20"/>
          </w:rPr>
          <w:t> </w:t>
        </w:r>
      </w:ins>
    </w:p>
    <w:p w:rsidR="0055587F" w:rsidRDefault="0055587F" w:rsidP="0055587F">
      <w:pPr>
        <w:pStyle w:val="NormalWeb"/>
        <w:shd w:val="clear" w:color="auto" w:fill="FFFFFF"/>
        <w:spacing w:before="0" w:beforeAutospacing="0" w:after="0" w:afterAutospacing="0"/>
        <w:rPr>
          <w:rFonts w:asciiTheme="minorHAnsi" w:hAnsiTheme="minorHAnsi" w:cstheme="minorHAnsi"/>
          <w:b/>
          <w:bCs/>
          <w:i/>
          <w:iCs/>
          <w:color w:val="222222"/>
          <w:sz w:val="20"/>
          <w:szCs w:val="20"/>
        </w:rPr>
      </w:pPr>
    </w:p>
    <w:p w:rsidR="0055587F" w:rsidRPr="00EB3DF2" w:rsidRDefault="0055587F" w:rsidP="0055587F">
      <w:pPr>
        <w:pStyle w:val="NormalWeb"/>
        <w:shd w:val="clear" w:color="auto" w:fill="FFFFFF"/>
        <w:spacing w:before="0" w:beforeAutospacing="0" w:after="0" w:afterAutospacing="0"/>
        <w:rPr>
          <w:ins w:id="222" w:author="Unknown"/>
          <w:rFonts w:asciiTheme="minorHAnsi" w:hAnsiTheme="minorHAnsi" w:cstheme="minorHAnsi"/>
          <w:color w:val="222222"/>
          <w:sz w:val="20"/>
          <w:szCs w:val="20"/>
        </w:rPr>
      </w:pPr>
      <w:ins w:id="223" w:author="Unknown">
        <w:r w:rsidRPr="00EB3DF2">
          <w:rPr>
            <w:rFonts w:asciiTheme="minorHAnsi" w:hAnsiTheme="minorHAnsi" w:cstheme="minorHAnsi"/>
            <w:b/>
            <w:bCs/>
            <w:i/>
            <w:iCs/>
            <w:color w:val="222222"/>
            <w:sz w:val="20"/>
            <w:szCs w:val="20"/>
          </w:rPr>
          <w:t>Please let us know how we did in the comments.  Also, share your experiences if you are working or have worked on this kind of mobile testing. Your questions and suggestions are most welcome!</w:t>
        </w:r>
      </w:ins>
    </w:p>
    <w:p w:rsidR="0055587F" w:rsidRPr="00EB3DF2" w:rsidRDefault="0055587F" w:rsidP="0055587F">
      <w:pPr>
        <w:shd w:val="clear" w:color="auto" w:fill="FFFFFF"/>
        <w:spacing w:before="180" w:after="180" w:line="240" w:lineRule="auto"/>
        <w:rPr>
          <w:rFonts w:eastAsia="Times New Roman" w:cstheme="minorHAnsi"/>
          <w:color w:val="4A5458"/>
          <w:sz w:val="20"/>
          <w:szCs w:val="20"/>
        </w:rPr>
      </w:pPr>
    </w:p>
    <w:p w:rsidR="00A15E41" w:rsidRPr="00262054" w:rsidRDefault="00A15E41" w:rsidP="00A15E41">
      <w:pPr>
        <w:pStyle w:val="Heading4"/>
        <w:shd w:val="clear" w:color="auto" w:fill="FFFFFF"/>
        <w:spacing w:before="0"/>
        <w:textAlignment w:val="baseline"/>
        <w:rPr>
          <w:rFonts w:ascii="Segoe UI" w:hAnsi="Segoe UI" w:cs="Segoe UI"/>
          <w:caps/>
          <w:color w:val="333333"/>
          <w:spacing w:val="30"/>
          <w:sz w:val="18"/>
          <w:szCs w:val="18"/>
        </w:rPr>
      </w:pPr>
      <w:r w:rsidRPr="00262054">
        <w:rPr>
          <w:rFonts w:ascii="Segoe UI" w:hAnsi="Segoe UI" w:cs="Segoe UI"/>
          <w:caps/>
          <w:color w:val="333333"/>
          <w:spacing w:val="30"/>
          <w:sz w:val="18"/>
          <w:szCs w:val="18"/>
        </w:rPr>
        <w:t>JSON</w:t>
      </w:r>
    </w:p>
    <w:p w:rsidR="00A15E41" w:rsidRPr="00262054" w:rsidRDefault="009754D3" w:rsidP="00A15E41">
      <w:pPr>
        <w:pStyle w:val="NormalWeb"/>
        <w:shd w:val="clear" w:color="auto" w:fill="FFFFFF"/>
        <w:spacing w:before="0" w:beforeAutospacing="0" w:after="0" w:afterAutospacing="0"/>
        <w:textAlignment w:val="baseline"/>
        <w:rPr>
          <w:rFonts w:ascii="Segoe UI" w:hAnsi="Segoe UI" w:cs="Segoe UI"/>
          <w:color w:val="333333"/>
          <w:sz w:val="18"/>
          <w:szCs w:val="18"/>
        </w:rPr>
      </w:pPr>
      <w:hyperlink r:id="rId88" w:history="1">
        <w:r w:rsidR="00A15E41" w:rsidRPr="00262054">
          <w:rPr>
            <w:rStyle w:val="Hyperlink"/>
            <w:rFonts w:ascii="Segoe UI" w:hAnsi="Segoe UI" w:cs="Segoe UI"/>
            <w:color w:val="41B7D8"/>
            <w:sz w:val="18"/>
            <w:szCs w:val="18"/>
          </w:rPr>
          <w:t>JSON</w:t>
        </w:r>
      </w:hyperlink>
      <w:r w:rsidR="00A15E41" w:rsidRPr="00262054">
        <w:rPr>
          <w:rStyle w:val="apple-converted-space"/>
          <w:rFonts w:ascii="Segoe UI" w:hAnsi="Segoe UI" w:cs="Segoe UI"/>
          <w:color w:val="333333"/>
          <w:sz w:val="18"/>
          <w:szCs w:val="18"/>
        </w:rPr>
        <w:t> </w:t>
      </w:r>
      <w:r w:rsidR="00A15E41" w:rsidRPr="00262054">
        <w:rPr>
          <w:rFonts w:ascii="Segoe UI" w:hAnsi="Segoe UI" w:cs="Segoe UI"/>
          <w:color w:val="333333"/>
          <w:sz w:val="18"/>
          <w:szCs w:val="18"/>
        </w:rPr>
        <w:t xml:space="preserve">(or JavaScript Object Notation) is a lightweight, easy and popular way to exchange data. </w:t>
      </w:r>
      <w:proofErr w:type="spellStart"/>
      <w:proofErr w:type="gramStart"/>
      <w:r w:rsidR="00A15E41" w:rsidRPr="00262054">
        <w:rPr>
          <w:rFonts w:ascii="Segoe UI" w:hAnsi="Segoe UI" w:cs="Segoe UI"/>
          <w:color w:val="333333"/>
          <w:sz w:val="18"/>
          <w:szCs w:val="18"/>
        </w:rPr>
        <w:t>jQuery</w:t>
      </w:r>
      <w:proofErr w:type="spellEnd"/>
      <w:proofErr w:type="gramEnd"/>
      <w:r w:rsidR="00A15E41" w:rsidRPr="00262054">
        <w:rPr>
          <w:rFonts w:ascii="Segoe UI" w:hAnsi="Segoe UI" w:cs="Segoe UI"/>
          <w:color w:val="333333"/>
          <w:sz w:val="18"/>
          <w:szCs w:val="18"/>
        </w:rPr>
        <w:t xml:space="preserve"> is not the only tool for manipulating and interfacing with JSON; it’s just </w:t>
      </w:r>
      <w:proofErr w:type="spellStart"/>
      <w:r w:rsidR="00A15E41" w:rsidRPr="00262054">
        <w:rPr>
          <w:rFonts w:ascii="Segoe UI" w:hAnsi="Segoe UI" w:cs="Segoe UI"/>
          <w:color w:val="333333"/>
          <w:sz w:val="18"/>
          <w:szCs w:val="18"/>
        </w:rPr>
        <w:t>my</w:t>
      </w:r>
      <w:proofErr w:type="spellEnd"/>
      <w:r w:rsidR="00A15E41" w:rsidRPr="00262054">
        <w:rPr>
          <w:rFonts w:ascii="Segoe UI" w:hAnsi="Segoe UI" w:cs="Segoe UI"/>
          <w:color w:val="333333"/>
          <w:sz w:val="18"/>
          <w:szCs w:val="18"/>
        </w:rPr>
        <w:t xml:space="preserve"> and many others’ preferred method.</w:t>
      </w:r>
    </w:p>
    <w:p w:rsidR="00A15E41" w:rsidRPr="00262054" w:rsidRDefault="00A15E41" w:rsidP="00A15E41">
      <w:pPr>
        <w:pStyle w:val="NormalWeb"/>
        <w:shd w:val="clear" w:color="auto" w:fill="FFFFFF"/>
        <w:spacing w:before="0" w:beforeAutospacing="0" w:after="0" w:afterAutospacing="0"/>
        <w:textAlignment w:val="baseline"/>
        <w:rPr>
          <w:rFonts w:ascii="Segoe UI" w:hAnsi="Segoe UI" w:cs="Segoe UI"/>
          <w:color w:val="333333"/>
          <w:sz w:val="18"/>
          <w:szCs w:val="18"/>
        </w:rPr>
      </w:pPr>
      <w:r w:rsidRPr="00262054">
        <w:rPr>
          <w:rFonts w:ascii="Segoe UI" w:hAnsi="Segoe UI" w:cs="Segoe UI"/>
          <w:color w:val="333333"/>
          <w:sz w:val="18"/>
          <w:szCs w:val="18"/>
        </w:rPr>
        <w:t xml:space="preserve">A lot of the services we use </w:t>
      </w:r>
      <w:proofErr w:type="spellStart"/>
      <w:r w:rsidRPr="00262054">
        <w:rPr>
          <w:rFonts w:ascii="Segoe UI" w:hAnsi="Segoe UI" w:cs="Segoe UI"/>
          <w:color w:val="333333"/>
          <w:sz w:val="18"/>
          <w:szCs w:val="18"/>
        </w:rPr>
        <w:t>everyday</w:t>
      </w:r>
      <w:proofErr w:type="spellEnd"/>
      <w:r w:rsidRPr="00262054">
        <w:rPr>
          <w:rFonts w:ascii="Segoe UI" w:hAnsi="Segoe UI" w:cs="Segoe UI"/>
          <w:color w:val="333333"/>
          <w:sz w:val="18"/>
          <w:szCs w:val="18"/>
        </w:rPr>
        <w:t xml:space="preserve"> have JSON-based APIs: Twitter, Facebook and Flickr all send back data in JSON format.</w:t>
      </w:r>
    </w:p>
    <w:p w:rsidR="00A15E41" w:rsidRPr="00262054" w:rsidRDefault="00A15E41" w:rsidP="00A15E41">
      <w:pPr>
        <w:shd w:val="clear" w:color="auto" w:fill="FFFFFF"/>
        <w:spacing w:after="0" w:line="293" w:lineRule="atLeast"/>
        <w:rPr>
          <w:rFonts w:ascii="Arial" w:eastAsia="Times New Roman" w:hAnsi="Arial" w:cs="Arial"/>
          <w:color w:val="242729"/>
          <w:sz w:val="18"/>
          <w:szCs w:val="18"/>
        </w:rPr>
      </w:pPr>
    </w:p>
    <w:p w:rsidR="00A15E41" w:rsidRPr="00262054" w:rsidRDefault="00A15E41" w:rsidP="00A15E41">
      <w:pPr>
        <w:pStyle w:val="Heading1"/>
        <w:shd w:val="clear" w:color="auto" w:fill="FFFFFF"/>
        <w:spacing w:before="300" w:after="150"/>
        <w:rPr>
          <w:rFonts w:ascii="Helvetica" w:hAnsi="Helvetica" w:cs="Helvetica"/>
          <w:bCs w:val="0"/>
          <w:color w:val="333333"/>
          <w:sz w:val="18"/>
          <w:szCs w:val="18"/>
        </w:rPr>
      </w:pPr>
      <w:r w:rsidRPr="00262054">
        <w:rPr>
          <w:rFonts w:ascii="Helvetica" w:hAnsi="Helvetica" w:cs="Helvetica"/>
          <w:bCs w:val="0"/>
          <w:color w:val="333333"/>
          <w:sz w:val="18"/>
          <w:szCs w:val="18"/>
        </w:rPr>
        <w:t>Fetching JSON data from REST APIs</w:t>
      </w:r>
    </w:p>
    <w:p w:rsidR="00A15E41" w:rsidRPr="00262054" w:rsidRDefault="00A15E41" w:rsidP="00A15E41">
      <w:pPr>
        <w:shd w:val="clear" w:color="auto" w:fill="FFFFFF"/>
        <w:spacing w:after="0" w:line="293" w:lineRule="atLeast"/>
        <w:rPr>
          <w:rFonts w:ascii="Arial" w:eastAsia="Times New Roman" w:hAnsi="Arial" w:cs="Arial"/>
          <w:color w:val="242729"/>
          <w:sz w:val="18"/>
          <w:szCs w:val="18"/>
        </w:rPr>
      </w:pPr>
    </w:p>
    <w:p w:rsidR="00A15E41" w:rsidRDefault="009754D3" w:rsidP="00A15E41">
      <w:pPr>
        <w:shd w:val="clear" w:color="auto" w:fill="FFFFFF"/>
        <w:spacing w:after="0" w:line="293" w:lineRule="atLeast"/>
        <w:rPr>
          <w:rFonts w:ascii="Arial" w:eastAsia="Times New Roman" w:hAnsi="Arial" w:cs="Arial"/>
          <w:color w:val="242729"/>
          <w:sz w:val="23"/>
          <w:szCs w:val="23"/>
        </w:rPr>
      </w:pPr>
      <w:hyperlink r:id="rId89" w:history="1">
        <w:r w:rsidR="00A15E41" w:rsidRPr="00DD6AF5">
          <w:rPr>
            <w:rStyle w:val="Hyperlink"/>
            <w:rFonts w:ascii="Arial" w:eastAsia="Times New Roman" w:hAnsi="Arial" w:cs="Arial"/>
            <w:sz w:val="23"/>
            <w:szCs w:val="23"/>
          </w:rPr>
          <w:t>https://cran.r-project.org/web/packages/jsonlite/vignettes/json-apis.html</w:t>
        </w:r>
      </w:hyperlink>
    </w:p>
    <w:p w:rsidR="00A15E41" w:rsidRDefault="00A15E41" w:rsidP="00A15E41">
      <w:pPr>
        <w:shd w:val="clear" w:color="auto" w:fill="FFFFFF"/>
        <w:spacing w:after="0" w:line="293" w:lineRule="atLeast"/>
        <w:rPr>
          <w:rFonts w:ascii="Arial" w:eastAsia="Times New Roman" w:hAnsi="Arial" w:cs="Arial"/>
          <w:color w:val="242729"/>
          <w:sz w:val="23"/>
          <w:szCs w:val="23"/>
        </w:rPr>
      </w:pPr>
    </w:p>
    <w:p w:rsidR="00A15E41" w:rsidRDefault="00A15E41" w:rsidP="00A15E41">
      <w:pPr>
        <w:shd w:val="clear" w:color="auto" w:fill="FFFFFF"/>
        <w:spacing w:after="0" w:line="293"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section lists some examples of public HTTP APIs that publish data in JSON format. These are great to get a sense of the complex structures that are encountered in real world JSON data. All services are free, but some require registration/authentication. Each example returns lots of </w:t>
      </w:r>
      <w:proofErr w:type="gramStart"/>
      <w:r>
        <w:rPr>
          <w:rFonts w:ascii="Helvetica" w:hAnsi="Helvetica" w:cs="Helvetica"/>
          <w:color w:val="333333"/>
          <w:sz w:val="21"/>
          <w:szCs w:val="21"/>
          <w:shd w:val="clear" w:color="auto" w:fill="FFFFFF"/>
        </w:rPr>
        <w:t>data,</w:t>
      </w:r>
      <w:proofErr w:type="gramEnd"/>
      <w:r>
        <w:rPr>
          <w:rFonts w:ascii="Helvetica" w:hAnsi="Helvetica" w:cs="Helvetica"/>
          <w:color w:val="333333"/>
          <w:sz w:val="21"/>
          <w:szCs w:val="21"/>
          <w:shd w:val="clear" w:color="auto" w:fill="FFFFFF"/>
        </w:rPr>
        <w:t xml:space="preserve"> therefore not all output is printed in this document.</w:t>
      </w:r>
    </w:p>
    <w:p w:rsidR="00A15E41" w:rsidRDefault="00A15E41" w:rsidP="00A15E41">
      <w:pPr>
        <w:shd w:val="clear" w:color="auto" w:fill="FFFFFF"/>
        <w:spacing w:after="0" w:line="293" w:lineRule="atLeast"/>
        <w:rPr>
          <w:rFonts w:ascii="Helvetica" w:hAnsi="Helvetica" w:cs="Helvetica"/>
          <w:color w:val="333333"/>
          <w:sz w:val="21"/>
          <w:szCs w:val="21"/>
          <w:shd w:val="clear" w:color="auto" w:fill="FFFFFF"/>
        </w:rPr>
      </w:pPr>
    </w:p>
    <w:p w:rsidR="00A15E41" w:rsidRPr="00262054" w:rsidRDefault="00A15E41" w:rsidP="00294742">
      <w:pPr>
        <w:pStyle w:val="Heading2"/>
        <w:shd w:val="clear" w:color="auto" w:fill="FFFFFF"/>
        <w:rPr>
          <w:rFonts w:ascii="Helvetica" w:hAnsi="Helvetica" w:cs="Helvetica"/>
          <w:b w:val="0"/>
          <w:bCs w:val="0"/>
          <w:color w:val="333333"/>
          <w:sz w:val="22"/>
          <w:szCs w:val="22"/>
        </w:rPr>
      </w:pPr>
      <w:proofErr w:type="spellStart"/>
      <w:r w:rsidRPr="00262054">
        <w:rPr>
          <w:rFonts w:ascii="Helvetica" w:hAnsi="Helvetica" w:cs="Helvetica"/>
          <w:b w:val="0"/>
          <w:bCs w:val="0"/>
          <w:color w:val="333333"/>
          <w:sz w:val="22"/>
          <w:szCs w:val="22"/>
        </w:rPr>
        <w:t>Github</w:t>
      </w:r>
      <w:proofErr w:type="spellEnd"/>
    </w:p>
    <w:p w:rsidR="00A15E41" w:rsidRDefault="00A15E41" w:rsidP="00A15E41">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t>Github</w:t>
      </w:r>
      <w:proofErr w:type="spellEnd"/>
      <w:r>
        <w:rPr>
          <w:rFonts w:ascii="Helvetica" w:hAnsi="Helvetica" w:cs="Helvetica"/>
          <w:color w:val="333333"/>
          <w:sz w:val="21"/>
          <w:szCs w:val="21"/>
        </w:rPr>
        <w:t xml:space="preserve"> is an online code repository and has APIs to get live data on almost all activity. Below some examples from a </w:t>
      </w:r>
      <w:proofErr w:type="spellStart"/>
      <w:r>
        <w:rPr>
          <w:rFonts w:ascii="Helvetica" w:hAnsi="Helvetica" w:cs="Helvetica"/>
          <w:color w:val="333333"/>
          <w:sz w:val="21"/>
          <w:szCs w:val="21"/>
        </w:rPr>
        <w:t>well known</w:t>
      </w:r>
      <w:proofErr w:type="spellEnd"/>
      <w:r>
        <w:rPr>
          <w:rFonts w:ascii="Helvetica" w:hAnsi="Helvetica" w:cs="Helvetica"/>
          <w:color w:val="333333"/>
          <w:sz w:val="21"/>
          <w:szCs w:val="21"/>
        </w:rPr>
        <w:t xml:space="preserve"> R package and author:</w:t>
      </w:r>
    </w:p>
    <w:p w:rsidR="00A15E41" w:rsidRDefault="00A15E41" w:rsidP="00A15E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hadley_orgs</w:t>
      </w:r>
      <w:proofErr w:type="spellEnd"/>
      <w:r>
        <w:rPr>
          <w:rStyle w:val="HTMLCode"/>
          <w:color w:val="333333"/>
        </w:rPr>
        <w:t xml:space="preserve"> </w:t>
      </w:r>
      <w:r>
        <w:rPr>
          <w:rStyle w:val="operator"/>
          <w:rFonts w:eastAsiaTheme="majorEastAsia"/>
          <w:color w:val="687687"/>
        </w:rPr>
        <w:t>&lt;-</w:t>
      </w:r>
      <w:r>
        <w:rPr>
          <w:rStyle w:val="HTMLCode"/>
          <w:color w:val="333333"/>
        </w:rPr>
        <w:t xml:space="preserve"> </w:t>
      </w:r>
      <w:proofErr w:type="spellStart"/>
      <w:proofErr w:type="gramStart"/>
      <w:r>
        <w:rPr>
          <w:rStyle w:val="identifier"/>
          <w:color w:val="000000"/>
        </w:rPr>
        <w:t>fromJSON</w:t>
      </w:r>
      <w:proofErr w:type="spellEnd"/>
      <w:r>
        <w:rPr>
          <w:rStyle w:val="paren"/>
          <w:color w:val="687687"/>
        </w:rPr>
        <w:t>(</w:t>
      </w:r>
      <w:proofErr w:type="gramEnd"/>
      <w:r>
        <w:rPr>
          <w:rStyle w:val="string"/>
          <w:color w:val="DD1144"/>
        </w:rPr>
        <w:t>"https://api.github.com/users/</w:t>
      </w:r>
      <w:proofErr w:type="spellStart"/>
      <w:r>
        <w:rPr>
          <w:rStyle w:val="string"/>
          <w:color w:val="DD1144"/>
        </w:rPr>
        <w:t>hadley</w:t>
      </w:r>
      <w:proofErr w:type="spellEnd"/>
      <w:r>
        <w:rPr>
          <w:rStyle w:val="string"/>
          <w:color w:val="DD1144"/>
        </w:rPr>
        <w:t>/orgs"</w:t>
      </w:r>
      <w:r>
        <w:rPr>
          <w:rStyle w:val="paren"/>
          <w:color w:val="687687"/>
        </w:rPr>
        <w:t>)</w:t>
      </w:r>
    </w:p>
    <w:p w:rsidR="00A15E41" w:rsidRDefault="00A15E41" w:rsidP="00A15E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hadley_repos</w:t>
      </w:r>
      <w:proofErr w:type="spellEnd"/>
      <w:r>
        <w:rPr>
          <w:rStyle w:val="HTMLCode"/>
          <w:color w:val="333333"/>
        </w:rPr>
        <w:t xml:space="preserve"> </w:t>
      </w:r>
      <w:r>
        <w:rPr>
          <w:rStyle w:val="operator"/>
          <w:rFonts w:eastAsiaTheme="majorEastAsia"/>
          <w:color w:val="687687"/>
        </w:rPr>
        <w:t>&lt;-</w:t>
      </w:r>
      <w:r>
        <w:rPr>
          <w:rStyle w:val="HTMLCode"/>
          <w:color w:val="333333"/>
        </w:rPr>
        <w:t xml:space="preserve"> </w:t>
      </w:r>
      <w:proofErr w:type="spellStart"/>
      <w:proofErr w:type="gramStart"/>
      <w:r>
        <w:rPr>
          <w:rStyle w:val="identifier"/>
          <w:color w:val="000000"/>
        </w:rPr>
        <w:t>fromJSON</w:t>
      </w:r>
      <w:proofErr w:type="spellEnd"/>
      <w:r>
        <w:rPr>
          <w:rStyle w:val="paren"/>
          <w:color w:val="687687"/>
        </w:rPr>
        <w:t>(</w:t>
      </w:r>
      <w:proofErr w:type="gramEnd"/>
      <w:r>
        <w:rPr>
          <w:rStyle w:val="string"/>
          <w:color w:val="DD1144"/>
        </w:rPr>
        <w:t>"https://api.github.com/users/</w:t>
      </w:r>
      <w:proofErr w:type="spellStart"/>
      <w:r>
        <w:rPr>
          <w:rStyle w:val="string"/>
          <w:color w:val="DD1144"/>
        </w:rPr>
        <w:t>hadley</w:t>
      </w:r>
      <w:proofErr w:type="spellEnd"/>
      <w:r>
        <w:rPr>
          <w:rStyle w:val="string"/>
          <w:color w:val="DD1144"/>
        </w:rPr>
        <w:t>/repos"</w:t>
      </w:r>
      <w:r>
        <w:rPr>
          <w:rStyle w:val="paren"/>
          <w:color w:val="687687"/>
        </w:rPr>
        <w:t>)</w:t>
      </w:r>
    </w:p>
    <w:p w:rsidR="00A15E41" w:rsidRDefault="00A15E41" w:rsidP="00A15E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gg_commits</w:t>
      </w:r>
      <w:proofErr w:type="spellEnd"/>
      <w:r>
        <w:rPr>
          <w:rStyle w:val="HTMLCode"/>
          <w:color w:val="333333"/>
        </w:rPr>
        <w:t xml:space="preserve"> </w:t>
      </w:r>
      <w:r>
        <w:rPr>
          <w:rStyle w:val="operator"/>
          <w:rFonts w:eastAsiaTheme="majorEastAsia"/>
          <w:color w:val="687687"/>
        </w:rPr>
        <w:t>&lt;-</w:t>
      </w:r>
      <w:r>
        <w:rPr>
          <w:rStyle w:val="HTMLCode"/>
          <w:color w:val="333333"/>
        </w:rPr>
        <w:t xml:space="preserve"> </w:t>
      </w:r>
      <w:proofErr w:type="spellStart"/>
      <w:proofErr w:type="gramStart"/>
      <w:r>
        <w:rPr>
          <w:rStyle w:val="identifier"/>
          <w:color w:val="000000"/>
        </w:rPr>
        <w:t>fromJSON</w:t>
      </w:r>
      <w:proofErr w:type="spellEnd"/>
      <w:r>
        <w:rPr>
          <w:rStyle w:val="paren"/>
          <w:color w:val="687687"/>
        </w:rPr>
        <w:t>(</w:t>
      </w:r>
      <w:proofErr w:type="gramEnd"/>
      <w:r>
        <w:rPr>
          <w:rStyle w:val="string"/>
          <w:color w:val="DD1144"/>
        </w:rPr>
        <w:t>"https://api.github.com/repos/</w:t>
      </w:r>
      <w:proofErr w:type="spellStart"/>
      <w:r>
        <w:rPr>
          <w:rStyle w:val="string"/>
          <w:color w:val="DD1144"/>
        </w:rPr>
        <w:t>hadley</w:t>
      </w:r>
      <w:proofErr w:type="spellEnd"/>
      <w:r>
        <w:rPr>
          <w:rStyle w:val="string"/>
          <w:color w:val="DD1144"/>
        </w:rPr>
        <w:t>/ggplot2/commits"</w:t>
      </w:r>
      <w:r>
        <w:rPr>
          <w:rStyle w:val="paren"/>
          <w:color w:val="687687"/>
        </w:rPr>
        <w:t>)</w:t>
      </w:r>
    </w:p>
    <w:p w:rsidR="00A15E41" w:rsidRDefault="00A15E41" w:rsidP="00A15E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color w:val="000000"/>
        </w:rPr>
        <w:lastRenderedPageBreak/>
        <w:t>gg_issues</w:t>
      </w:r>
      <w:proofErr w:type="spellEnd"/>
      <w:r>
        <w:rPr>
          <w:rStyle w:val="HTMLCode"/>
          <w:color w:val="333333"/>
        </w:rPr>
        <w:t xml:space="preserve"> </w:t>
      </w:r>
      <w:r>
        <w:rPr>
          <w:rStyle w:val="operator"/>
          <w:rFonts w:eastAsiaTheme="majorEastAsia"/>
          <w:color w:val="687687"/>
        </w:rPr>
        <w:t>&lt;-</w:t>
      </w:r>
      <w:r>
        <w:rPr>
          <w:rStyle w:val="HTMLCode"/>
          <w:color w:val="333333"/>
        </w:rPr>
        <w:t xml:space="preserve"> </w:t>
      </w:r>
      <w:proofErr w:type="spellStart"/>
      <w:proofErr w:type="gramStart"/>
      <w:r>
        <w:rPr>
          <w:rStyle w:val="identifier"/>
          <w:color w:val="000000"/>
        </w:rPr>
        <w:t>fromJSON</w:t>
      </w:r>
      <w:proofErr w:type="spellEnd"/>
      <w:r>
        <w:rPr>
          <w:rStyle w:val="paren"/>
          <w:color w:val="687687"/>
        </w:rPr>
        <w:t>(</w:t>
      </w:r>
      <w:proofErr w:type="gramEnd"/>
      <w:r>
        <w:rPr>
          <w:rStyle w:val="string"/>
          <w:color w:val="DD1144"/>
        </w:rPr>
        <w:t>"https://api.github.com/repos/</w:t>
      </w:r>
      <w:proofErr w:type="spellStart"/>
      <w:r>
        <w:rPr>
          <w:rStyle w:val="string"/>
          <w:color w:val="DD1144"/>
        </w:rPr>
        <w:t>hadley</w:t>
      </w:r>
      <w:proofErr w:type="spellEnd"/>
      <w:r>
        <w:rPr>
          <w:rStyle w:val="string"/>
          <w:color w:val="DD1144"/>
        </w:rPr>
        <w:t>/ggplot2/issues"</w:t>
      </w:r>
      <w:r>
        <w:rPr>
          <w:rStyle w:val="paren"/>
          <w:color w:val="687687"/>
        </w:rPr>
        <w:t>)</w:t>
      </w:r>
    </w:p>
    <w:p w:rsidR="00A15E41" w:rsidRDefault="00A15E41" w:rsidP="00A15E41">
      <w:pPr>
        <w:shd w:val="clear" w:color="auto" w:fill="FFFFFF"/>
        <w:spacing w:after="0" w:line="293" w:lineRule="atLeast"/>
        <w:rPr>
          <w:rFonts w:ascii="Arial" w:eastAsia="Times New Roman" w:hAnsi="Arial" w:cs="Arial"/>
          <w:color w:val="242729"/>
          <w:sz w:val="23"/>
          <w:szCs w:val="23"/>
        </w:rPr>
      </w:pPr>
    </w:p>
    <w:p w:rsidR="00A15E41" w:rsidRDefault="00A15E41" w:rsidP="00A15E41">
      <w:pPr>
        <w:shd w:val="clear" w:color="auto" w:fill="FFFFFF"/>
        <w:spacing w:after="0" w:line="293" w:lineRule="atLeast"/>
        <w:rPr>
          <w:rFonts w:ascii="Arial" w:eastAsia="Times New Roman" w:hAnsi="Arial" w:cs="Arial"/>
          <w:color w:val="242729"/>
          <w:sz w:val="23"/>
          <w:szCs w:val="23"/>
        </w:rPr>
      </w:pPr>
      <w:r>
        <w:rPr>
          <w:rFonts w:ascii="Arial" w:eastAsia="Times New Roman" w:hAnsi="Arial" w:cs="Arial"/>
          <w:color w:val="242729"/>
          <w:sz w:val="23"/>
          <w:szCs w:val="23"/>
        </w:rPr>
        <w:t xml:space="preserve">Paste the above </w:t>
      </w:r>
      <w:proofErr w:type="spellStart"/>
      <w:proofErr w:type="gramStart"/>
      <w:r>
        <w:rPr>
          <w:rFonts w:ascii="Arial" w:eastAsia="Times New Roman" w:hAnsi="Arial" w:cs="Arial"/>
          <w:color w:val="242729"/>
          <w:sz w:val="23"/>
          <w:szCs w:val="23"/>
        </w:rPr>
        <w:t>url</w:t>
      </w:r>
      <w:proofErr w:type="spellEnd"/>
      <w:proofErr w:type="gramEnd"/>
      <w:r>
        <w:rPr>
          <w:rFonts w:ascii="Arial" w:eastAsia="Times New Roman" w:hAnsi="Arial" w:cs="Arial"/>
          <w:color w:val="242729"/>
          <w:sz w:val="23"/>
          <w:szCs w:val="23"/>
        </w:rPr>
        <w:t xml:space="preserve"> in the </w:t>
      </w:r>
      <w:proofErr w:type="spellStart"/>
      <w:r>
        <w:rPr>
          <w:rFonts w:ascii="Arial" w:eastAsia="Times New Roman" w:hAnsi="Arial" w:cs="Arial"/>
          <w:color w:val="242729"/>
          <w:sz w:val="23"/>
          <w:szCs w:val="23"/>
        </w:rPr>
        <w:t>url</w:t>
      </w:r>
      <w:proofErr w:type="spellEnd"/>
      <w:r>
        <w:rPr>
          <w:rFonts w:ascii="Arial" w:eastAsia="Times New Roman" w:hAnsi="Arial" w:cs="Arial"/>
          <w:color w:val="242729"/>
          <w:sz w:val="23"/>
          <w:szCs w:val="23"/>
        </w:rPr>
        <w:t xml:space="preserve"> and test with Rest Console:</w:t>
      </w:r>
    </w:p>
    <w:p w:rsidR="00A15E41" w:rsidRDefault="00A15E41" w:rsidP="00A15E41">
      <w:pPr>
        <w:shd w:val="clear" w:color="auto" w:fill="FFFFFF"/>
        <w:spacing w:after="0" w:line="293" w:lineRule="atLeast"/>
        <w:rPr>
          <w:rFonts w:ascii="Arial" w:eastAsia="Times New Roman" w:hAnsi="Arial" w:cs="Arial"/>
          <w:color w:val="242729"/>
          <w:sz w:val="23"/>
          <w:szCs w:val="23"/>
        </w:rPr>
      </w:pPr>
    </w:p>
    <w:p w:rsidR="00A15E41" w:rsidRDefault="00A15E41" w:rsidP="005C4D21">
      <w:pPr>
        <w:pStyle w:val="Heading3"/>
        <w:shd w:val="clear" w:color="auto" w:fill="FFFFFF"/>
        <w:rPr>
          <w:rFonts w:ascii="Verdana" w:hAnsi="Verdana"/>
          <w:color w:val="336633"/>
        </w:rPr>
      </w:pPr>
      <w:r>
        <w:rPr>
          <w:rFonts w:ascii="Verdana" w:hAnsi="Verdana"/>
          <w:color w:val="336633"/>
        </w:rPr>
        <w:t xml:space="preserve">JSON </w:t>
      </w:r>
      <w:proofErr w:type="spellStart"/>
      <w:r>
        <w:rPr>
          <w:rFonts w:ascii="Verdana" w:hAnsi="Verdana"/>
          <w:color w:val="336633"/>
        </w:rPr>
        <w:t>Webservices</w:t>
      </w:r>
      <w:proofErr w:type="spellEnd"/>
    </w:p>
    <w:p w:rsidR="00A15E41" w:rsidRDefault="00A15E41" w:rsidP="00A15E41">
      <w:pPr>
        <w:rPr>
          <w:rFonts w:ascii="Times New Roman" w:hAnsi="Times New Roman"/>
        </w:rPr>
      </w:pPr>
      <w:proofErr w:type="spellStart"/>
      <w:r>
        <w:rPr>
          <w:rFonts w:ascii="Verdana" w:hAnsi="Verdana"/>
          <w:color w:val="333333"/>
          <w:sz w:val="18"/>
          <w:szCs w:val="18"/>
          <w:shd w:val="clear" w:color="auto" w:fill="FFFFFF"/>
        </w:rPr>
        <w:t>GeoNames</w:t>
      </w:r>
      <w:proofErr w:type="spellEnd"/>
      <w:r>
        <w:rPr>
          <w:rFonts w:ascii="Verdana" w:hAnsi="Verdana"/>
          <w:color w:val="333333"/>
          <w:sz w:val="18"/>
          <w:szCs w:val="18"/>
          <w:shd w:val="clear" w:color="auto" w:fill="FFFFFF"/>
        </w:rPr>
        <w:t xml:space="preserve"> offers most </w:t>
      </w:r>
      <w:proofErr w:type="spellStart"/>
      <w:r>
        <w:rPr>
          <w:rFonts w:ascii="Verdana" w:hAnsi="Verdana"/>
          <w:color w:val="333333"/>
          <w:sz w:val="18"/>
          <w:szCs w:val="18"/>
          <w:shd w:val="clear" w:color="auto" w:fill="FFFFFF"/>
        </w:rPr>
        <w:t>webservices</w:t>
      </w:r>
      <w:proofErr w:type="spellEnd"/>
      <w:r>
        <w:rPr>
          <w:rFonts w:ascii="Verdana" w:hAnsi="Verdana"/>
          <w:color w:val="333333"/>
          <w:sz w:val="18"/>
          <w:szCs w:val="18"/>
          <w:shd w:val="clear" w:color="auto" w:fill="FFFFFF"/>
        </w:rPr>
        <w:t xml:space="preserve"> in XML and JSON format. JSON has the advantage that is can be used to directly access the </w:t>
      </w:r>
      <w:proofErr w:type="spellStart"/>
      <w:r>
        <w:rPr>
          <w:rFonts w:ascii="Verdana" w:hAnsi="Verdana"/>
          <w:color w:val="333333"/>
          <w:sz w:val="18"/>
          <w:szCs w:val="18"/>
          <w:shd w:val="clear" w:color="auto" w:fill="FFFFFF"/>
        </w:rPr>
        <w:t>geonames</w:t>
      </w:r>
      <w:proofErr w:type="spell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webservice</w:t>
      </w:r>
      <w:proofErr w:type="spellEnd"/>
      <w:r>
        <w:rPr>
          <w:rFonts w:ascii="Verdana" w:hAnsi="Verdana"/>
          <w:color w:val="333333"/>
          <w:sz w:val="18"/>
          <w:szCs w:val="18"/>
          <w:shd w:val="clear" w:color="auto" w:fill="FFFFFF"/>
        </w:rPr>
        <w:t xml:space="preserve"> from </w:t>
      </w:r>
      <w:proofErr w:type="spellStart"/>
      <w:r>
        <w:rPr>
          <w:rFonts w:ascii="Verdana" w:hAnsi="Verdana"/>
          <w:color w:val="333333"/>
          <w:sz w:val="18"/>
          <w:szCs w:val="18"/>
          <w:shd w:val="clear" w:color="auto" w:fill="FFFFFF"/>
        </w:rPr>
        <w:t>javascript</w:t>
      </w:r>
      <w:proofErr w:type="spellEnd"/>
      <w:r>
        <w:rPr>
          <w:rFonts w:ascii="Verdana" w:hAnsi="Verdana"/>
          <w:color w:val="333333"/>
          <w:sz w:val="18"/>
          <w:szCs w:val="18"/>
          <w:shd w:val="clear" w:color="auto" w:fill="FFFFFF"/>
        </w:rPr>
        <w:t xml:space="preserve"> code, whereas using XML the browser will throw a security exception if an xml call to another webserver is made.</w:t>
      </w:r>
    </w:p>
    <w:p w:rsidR="00A15E41" w:rsidRDefault="00A15E41" w:rsidP="00A15E41">
      <w:pPr>
        <w:pStyle w:val="NormalWeb"/>
        <w:shd w:val="clear" w:color="auto" w:fill="FFFFFF"/>
        <w:rPr>
          <w:rFonts w:ascii="Verdana" w:hAnsi="Verdana"/>
          <w:color w:val="333333"/>
          <w:sz w:val="18"/>
          <w:szCs w:val="18"/>
        </w:rPr>
      </w:pPr>
      <w:r>
        <w:rPr>
          <w:rFonts w:ascii="Verdana" w:hAnsi="Verdana"/>
          <w:color w:val="333333"/>
          <w:sz w:val="18"/>
          <w:szCs w:val="18"/>
        </w:rPr>
        <w:t xml:space="preserve">All JSON services accept an optional parameter 'callback' for a </w:t>
      </w:r>
      <w:proofErr w:type="spellStart"/>
      <w:r>
        <w:rPr>
          <w:rFonts w:ascii="Verdana" w:hAnsi="Verdana"/>
          <w:color w:val="333333"/>
          <w:sz w:val="18"/>
          <w:szCs w:val="18"/>
        </w:rPr>
        <w:t>javascript</w:t>
      </w:r>
      <w:proofErr w:type="spellEnd"/>
      <w:r>
        <w:rPr>
          <w:rFonts w:ascii="Verdana" w:hAnsi="Verdana"/>
          <w:color w:val="333333"/>
          <w:sz w:val="18"/>
          <w:szCs w:val="18"/>
        </w:rPr>
        <w:t xml:space="preserve"> function call and a parameter 'formatted=true' to format the output with linefeeds and indentation. The latter is useful to view the JSON result in a browser but should not be used in production usage (waste of </w:t>
      </w:r>
      <w:proofErr w:type="spellStart"/>
      <w:r>
        <w:rPr>
          <w:rFonts w:ascii="Verdana" w:hAnsi="Verdana"/>
          <w:color w:val="333333"/>
          <w:sz w:val="18"/>
          <w:szCs w:val="18"/>
        </w:rPr>
        <w:t>bandwith</w:t>
      </w:r>
      <w:proofErr w:type="spellEnd"/>
      <w:r>
        <w:rPr>
          <w:rFonts w:ascii="Verdana" w:hAnsi="Verdana"/>
          <w:color w:val="333333"/>
          <w:sz w:val="18"/>
          <w:szCs w:val="18"/>
        </w:rPr>
        <w:t>).</w:t>
      </w:r>
    </w:p>
    <w:p w:rsidR="00A15E41" w:rsidRDefault="00A15E41" w:rsidP="00A15E41">
      <w:pPr>
        <w:pStyle w:val="NormalWeb"/>
        <w:shd w:val="clear" w:color="auto" w:fill="FFFFFF"/>
        <w:rPr>
          <w:rFonts w:ascii="Verdana" w:hAnsi="Verdana"/>
          <w:color w:val="333333"/>
          <w:sz w:val="18"/>
          <w:szCs w:val="18"/>
        </w:rPr>
      </w:pPr>
      <w:proofErr w:type="gramStart"/>
      <w:r>
        <w:rPr>
          <w:rFonts w:ascii="Verdana" w:hAnsi="Verdana"/>
          <w:color w:val="333333"/>
          <w:sz w:val="18"/>
          <w:szCs w:val="18"/>
        </w:rPr>
        <w:t>JSON Examples :</w:t>
      </w:r>
      <w:proofErr w:type="gramEnd"/>
      <w:r>
        <w:rPr>
          <w:rFonts w:ascii="Verdana" w:hAnsi="Verdana"/>
          <w:color w:val="333333"/>
          <w:sz w:val="18"/>
          <w:szCs w:val="18"/>
        </w:rPr>
        <w:br/>
      </w:r>
      <w:hyperlink r:id="rId90" w:history="1">
        <w:proofErr w:type="spellStart"/>
        <w:r>
          <w:rPr>
            <w:rStyle w:val="Hyperlink"/>
            <w:rFonts w:ascii="Verdana" w:hAnsi="Verdana"/>
            <w:sz w:val="18"/>
            <w:szCs w:val="18"/>
          </w:rPr>
          <w:t>Placename</w:t>
        </w:r>
        <w:proofErr w:type="spellEnd"/>
        <w:r>
          <w:rPr>
            <w:rStyle w:val="Hyperlink"/>
            <w:rFonts w:ascii="Verdana" w:hAnsi="Verdana"/>
            <w:sz w:val="18"/>
            <w:szCs w:val="18"/>
          </w:rPr>
          <w:t xml:space="preserve"> autocomplete</w:t>
        </w:r>
      </w:hyperlink>
      <w:r>
        <w:rPr>
          <w:rStyle w:val="apple-converted-space"/>
          <w:rFonts w:ascii="Verdana" w:hAnsi="Verdana"/>
          <w:color w:val="333333"/>
          <w:sz w:val="18"/>
          <w:szCs w:val="18"/>
        </w:rPr>
        <w:t> </w:t>
      </w:r>
      <w:r>
        <w:rPr>
          <w:rFonts w:ascii="Verdana" w:hAnsi="Verdana"/>
          <w:color w:val="333333"/>
          <w:sz w:val="18"/>
          <w:szCs w:val="18"/>
        </w:rPr>
        <w:br/>
      </w:r>
      <w:hyperlink r:id="rId91" w:history="1">
        <w:r>
          <w:rPr>
            <w:rStyle w:val="Hyperlink"/>
            <w:rFonts w:ascii="Verdana" w:hAnsi="Verdana"/>
            <w:sz w:val="18"/>
            <w:szCs w:val="18"/>
          </w:rPr>
          <w:t xml:space="preserve">full text search on </w:t>
        </w:r>
        <w:proofErr w:type="spellStart"/>
        <w:r>
          <w:rPr>
            <w:rStyle w:val="Hyperlink"/>
            <w:rFonts w:ascii="Verdana" w:hAnsi="Verdana"/>
            <w:sz w:val="18"/>
            <w:szCs w:val="18"/>
          </w:rPr>
          <w:t>google</w:t>
        </w:r>
        <w:proofErr w:type="spellEnd"/>
        <w:r>
          <w:rPr>
            <w:rStyle w:val="Hyperlink"/>
            <w:rFonts w:ascii="Verdana" w:hAnsi="Verdana"/>
            <w:sz w:val="18"/>
            <w:szCs w:val="18"/>
          </w:rPr>
          <w:t xml:space="preserve"> maps</w:t>
        </w:r>
      </w:hyperlink>
      <w:r>
        <w:rPr>
          <w:rStyle w:val="apple-converted-space"/>
          <w:rFonts w:ascii="Verdana" w:hAnsi="Verdana"/>
          <w:color w:val="333333"/>
          <w:sz w:val="18"/>
          <w:szCs w:val="18"/>
        </w:rPr>
        <w:t> </w:t>
      </w:r>
    </w:p>
    <w:p w:rsidR="00A15E41" w:rsidRDefault="00A15E41" w:rsidP="00A15E41">
      <w:pPr>
        <w:pStyle w:val="Heading4"/>
        <w:shd w:val="clear" w:color="auto" w:fill="FFFFFF"/>
        <w:rPr>
          <w:rFonts w:ascii="Verdana" w:hAnsi="Verdana"/>
          <w:color w:val="3E5E7A"/>
          <w:sz w:val="18"/>
          <w:szCs w:val="18"/>
        </w:rPr>
      </w:pPr>
      <w:r>
        <w:rPr>
          <w:rFonts w:ascii="Verdana" w:hAnsi="Verdana"/>
          <w:color w:val="3E5E7A"/>
          <w:sz w:val="18"/>
          <w:szCs w:val="18"/>
        </w:rPr>
        <w:t>Places</w:t>
      </w:r>
    </w:p>
    <w:p w:rsidR="00A15E41" w:rsidRDefault="00A15E41" w:rsidP="00A15E41">
      <w:pPr>
        <w:pStyle w:val="Heading5"/>
        <w:shd w:val="clear" w:color="auto" w:fill="FFFFFF"/>
        <w:rPr>
          <w:rFonts w:ascii="Verdana" w:hAnsi="Verdana"/>
          <w:color w:val="3E5E7A"/>
        </w:rPr>
      </w:pPr>
      <w:bookmarkStart w:id="224" w:name="citiesJSON"/>
      <w:bookmarkEnd w:id="224"/>
      <w:r>
        <w:rPr>
          <w:rFonts w:ascii="Verdana" w:hAnsi="Verdana"/>
          <w:color w:val="3E5E7A"/>
        </w:rPr>
        <w:t xml:space="preserve">Cities and </w:t>
      </w:r>
      <w:proofErr w:type="spellStart"/>
      <w:r>
        <w:rPr>
          <w:rFonts w:ascii="Verdana" w:hAnsi="Verdana"/>
          <w:color w:val="3E5E7A"/>
        </w:rPr>
        <w:t>Placenames</w:t>
      </w:r>
      <w:proofErr w:type="spellEnd"/>
    </w:p>
    <w:p w:rsidR="00A15E41" w:rsidRDefault="00A15E41" w:rsidP="00A15E41">
      <w:pPr>
        <w:shd w:val="clear" w:color="auto" w:fill="FFFFFF"/>
        <w:spacing w:after="0" w:line="293" w:lineRule="atLeast"/>
        <w:rPr>
          <w:rStyle w:val="apple-converted-space"/>
          <w:rFonts w:ascii="Verdana" w:hAnsi="Verdana"/>
          <w:color w:val="333333"/>
          <w:sz w:val="18"/>
          <w:szCs w:val="18"/>
          <w:shd w:val="clear" w:color="auto" w:fill="FFFFFF"/>
        </w:rPr>
      </w:pPr>
      <w:proofErr w:type="spellStart"/>
      <w:r>
        <w:rPr>
          <w:rFonts w:ascii="Verdana" w:hAnsi="Verdana"/>
          <w:color w:val="333333"/>
          <w:sz w:val="18"/>
          <w:szCs w:val="18"/>
          <w:shd w:val="clear" w:color="auto" w:fill="FFFFFF"/>
        </w:rPr>
        <w:t>Webservice</w:t>
      </w:r>
      <w:proofErr w:type="spellEnd"/>
      <w:r>
        <w:rPr>
          <w:rFonts w:ascii="Verdana" w:hAnsi="Verdana"/>
          <w:color w:val="333333"/>
          <w:sz w:val="18"/>
          <w:szCs w:val="18"/>
          <w:shd w:val="clear" w:color="auto" w:fill="FFFFFF"/>
        </w:rPr>
        <w:t xml:space="preserve"> </w:t>
      </w:r>
      <w:proofErr w:type="gramStart"/>
      <w:r>
        <w:rPr>
          <w:rFonts w:ascii="Verdana" w:hAnsi="Verdana"/>
          <w:color w:val="333333"/>
          <w:sz w:val="18"/>
          <w:szCs w:val="18"/>
          <w:shd w:val="clear" w:color="auto" w:fill="FFFFFF"/>
        </w:rPr>
        <w:t>Type :</w:t>
      </w:r>
      <w:proofErr w:type="gramEnd"/>
      <w:r>
        <w:rPr>
          <w:rFonts w:ascii="Verdana" w:hAnsi="Verdana"/>
          <w:color w:val="333333"/>
          <w:sz w:val="18"/>
          <w:szCs w:val="18"/>
          <w:shd w:val="clear" w:color="auto" w:fill="FFFFFF"/>
        </w:rPr>
        <w:t xml:space="preserve"> REST</w:t>
      </w:r>
      <w:r>
        <w:rPr>
          <w:rStyle w:val="apple-converted-space"/>
          <w:rFonts w:ascii="Verdana" w:hAnsi="Verdana"/>
          <w:color w:val="333333"/>
          <w:sz w:val="18"/>
          <w:szCs w:val="18"/>
          <w:shd w:val="clear" w:color="auto" w:fill="FFFFFF"/>
        </w:rPr>
        <w:t> </w:t>
      </w:r>
      <w:r>
        <w:rPr>
          <w:rFonts w:ascii="Verdana" w:hAnsi="Verdana"/>
          <w:color w:val="333333"/>
          <w:sz w:val="18"/>
          <w:szCs w:val="18"/>
        </w:rPr>
        <w:br/>
      </w:r>
      <w:proofErr w:type="spellStart"/>
      <w:r>
        <w:rPr>
          <w:rFonts w:ascii="Verdana" w:hAnsi="Verdana"/>
          <w:color w:val="333333"/>
          <w:sz w:val="18"/>
          <w:szCs w:val="18"/>
          <w:shd w:val="clear" w:color="auto" w:fill="FFFFFF"/>
        </w:rPr>
        <w:t>Url</w:t>
      </w:r>
      <w:proofErr w:type="spellEnd"/>
      <w:r>
        <w:rPr>
          <w:rFonts w:ascii="Verdana" w:hAnsi="Verdana"/>
          <w:color w:val="333333"/>
          <w:sz w:val="18"/>
          <w:szCs w:val="18"/>
          <w:shd w:val="clear" w:color="auto" w:fill="FFFFFF"/>
        </w:rPr>
        <w:t xml:space="preserve"> : api.geonames.org/</w:t>
      </w:r>
      <w:proofErr w:type="spellStart"/>
      <w:r>
        <w:rPr>
          <w:rFonts w:ascii="Verdana" w:hAnsi="Verdana"/>
          <w:color w:val="333333"/>
          <w:sz w:val="18"/>
          <w:szCs w:val="18"/>
          <w:shd w:val="clear" w:color="auto" w:fill="FFFFFF"/>
        </w:rPr>
        <w:t>citiesJSON</w:t>
      </w:r>
      <w:proofErr w:type="spellEnd"/>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Parameters :</w:t>
      </w:r>
      <w:r>
        <w:rPr>
          <w:rStyle w:val="apple-converted-space"/>
          <w:rFonts w:ascii="Verdana" w:hAnsi="Verdana"/>
          <w:color w:val="333333"/>
          <w:sz w:val="18"/>
          <w:szCs w:val="18"/>
          <w:shd w:val="clear" w:color="auto" w:fill="FFFFFF"/>
        </w:rPr>
        <w:t> </w:t>
      </w:r>
      <w:r>
        <w:rPr>
          <w:rFonts w:ascii="Verdana" w:hAnsi="Verdana"/>
          <w:color w:val="333333"/>
          <w:sz w:val="18"/>
          <w:szCs w:val="18"/>
        </w:rPr>
        <w:br/>
      </w:r>
      <w:proofErr w:type="spellStart"/>
      <w:r>
        <w:rPr>
          <w:rFonts w:ascii="Verdana" w:hAnsi="Verdana"/>
          <w:color w:val="333333"/>
          <w:sz w:val="18"/>
          <w:szCs w:val="18"/>
          <w:shd w:val="clear" w:color="auto" w:fill="FFFFFF"/>
        </w:rPr>
        <w:t>north,south,east,west</w:t>
      </w:r>
      <w:proofErr w:type="spellEnd"/>
      <w:r>
        <w:rPr>
          <w:rFonts w:ascii="Verdana" w:hAnsi="Verdana"/>
          <w:color w:val="333333"/>
          <w:sz w:val="18"/>
          <w:szCs w:val="18"/>
          <w:shd w:val="clear" w:color="auto" w:fill="FFFFFF"/>
        </w:rPr>
        <w:t xml:space="preserve"> : coordinates of bounding box</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 xml:space="preserve">callback : name of </w:t>
      </w:r>
      <w:proofErr w:type="spellStart"/>
      <w:r>
        <w:rPr>
          <w:rFonts w:ascii="Verdana" w:hAnsi="Verdana"/>
          <w:color w:val="333333"/>
          <w:sz w:val="18"/>
          <w:szCs w:val="18"/>
          <w:shd w:val="clear" w:color="auto" w:fill="FFFFFF"/>
        </w:rPr>
        <w:t>javascript</w:t>
      </w:r>
      <w:proofErr w:type="spellEnd"/>
      <w:r>
        <w:rPr>
          <w:rFonts w:ascii="Verdana" w:hAnsi="Verdana"/>
          <w:color w:val="333333"/>
          <w:sz w:val="18"/>
          <w:szCs w:val="18"/>
          <w:shd w:val="clear" w:color="auto" w:fill="FFFFFF"/>
        </w:rPr>
        <w:t xml:space="preserve"> function (optional parameter)</w:t>
      </w:r>
      <w:r>
        <w:rPr>
          <w:rStyle w:val="apple-converted-space"/>
          <w:rFonts w:ascii="Verdana" w:hAnsi="Verdana"/>
          <w:color w:val="333333"/>
          <w:sz w:val="18"/>
          <w:szCs w:val="18"/>
          <w:shd w:val="clear" w:color="auto" w:fill="FFFFFF"/>
        </w:rPr>
        <w:t> </w:t>
      </w:r>
      <w:r>
        <w:rPr>
          <w:rFonts w:ascii="Verdana" w:hAnsi="Verdana"/>
          <w:color w:val="333333"/>
          <w:sz w:val="18"/>
          <w:szCs w:val="18"/>
        </w:rPr>
        <w:br/>
      </w:r>
      <w:proofErr w:type="spellStart"/>
      <w:r>
        <w:rPr>
          <w:rFonts w:ascii="Verdana" w:hAnsi="Verdana"/>
          <w:color w:val="333333"/>
          <w:sz w:val="18"/>
          <w:szCs w:val="18"/>
          <w:shd w:val="clear" w:color="auto" w:fill="FFFFFF"/>
        </w:rPr>
        <w:t>lang</w:t>
      </w:r>
      <w:proofErr w:type="spellEnd"/>
      <w:r>
        <w:rPr>
          <w:rFonts w:ascii="Verdana" w:hAnsi="Verdana"/>
          <w:color w:val="333333"/>
          <w:sz w:val="18"/>
          <w:szCs w:val="18"/>
          <w:shd w:val="clear" w:color="auto" w:fill="FFFFFF"/>
        </w:rPr>
        <w:t xml:space="preserve"> : language of </w:t>
      </w:r>
      <w:proofErr w:type="spellStart"/>
      <w:r>
        <w:rPr>
          <w:rFonts w:ascii="Verdana" w:hAnsi="Verdana"/>
          <w:color w:val="333333"/>
          <w:sz w:val="18"/>
          <w:szCs w:val="18"/>
          <w:shd w:val="clear" w:color="auto" w:fill="FFFFFF"/>
        </w:rPr>
        <w:t>placenames</w:t>
      </w:r>
      <w:proofErr w:type="spellEnd"/>
      <w:r>
        <w:rPr>
          <w:rFonts w:ascii="Verdana" w:hAnsi="Verdana"/>
          <w:color w:val="333333"/>
          <w:sz w:val="18"/>
          <w:szCs w:val="18"/>
          <w:shd w:val="clear" w:color="auto" w:fill="FFFFFF"/>
        </w:rPr>
        <w:t xml:space="preserve"> and </w:t>
      </w:r>
      <w:proofErr w:type="spellStart"/>
      <w:r>
        <w:rPr>
          <w:rFonts w:ascii="Verdana" w:hAnsi="Verdana"/>
          <w:color w:val="333333"/>
          <w:sz w:val="18"/>
          <w:szCs w:val="18"/>
          <w:shd w:val="clear" w:color="auto" w:fill="FFFFFF"/>
        </w:rPr>
        <w:t>wikipedia</w:t>
      </w:r>
      <w:proofErr w:type="spell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urls</w:t>
      </w:r>
      <w:proofErr w:type="spellEnd"/>
      <w:r>
        <w:rPr>
          <w:rFonts w:ascii="Verdana" w:hAnsi="Verdana"/>
          <w:color w:val="333333"/>
          <w:sz w:val="18"/>
          <w:szCs w:val="18"/>
          <w:shd w:val="clear" w:color="auto" w:fill="FFFFFF"/>
        </w:rPr>
        <w:t xml:space="preserve"> (default = en)</w:t>
      </w:r>
      <w:r>
        <w:rPr>
          <w:rFonts w:ascii="Verdana" w:hAnsi="Verdana"/>
          <w:color w:val="333333"/>
          <w:sz w:val="18"/>
          <w:szCs w:val="18"/>
        </w:rPr>
        <w:br/>
      </w:r>
      <w:proofErr w:type="spellStart"/>
      <w:r>
        <w:rPr>
          <w:rFonts w:ascii="Verdana" w:hAnsi="Verdana"/>
          <w:color w:val="333333"/>
          <w:sz w:val="18"/>
          <w:szCs w:val="18"/>
          <w:shd w:val="clear" w:color="auto" w:fill="FFFFFF"/>
        </w:rPr>
        <w:t>maxRows</w:t>
      </w:r>
      <w:proofErr w:type="spellEnd"/>
      <w:r>
        <w:rPr>
          <w:rFonts w:ascii="Verdana" w:hAnsi="Verdana"/>
          <w:color w:val="333333"/>
          <w:sz w:val="18"/>
          <w:szCs w:val="18"/>
          <w:shd w:val="clear" w:color="auto" w:fill="FFFFFF"/>
        </w:rPr>
        <w:t xml:space="preserve"> : maximal number of rows returned (default = 10)</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 xml:space="preserve">Result : returns a list of cities and </w:t>
      </w:r>
      <w:proofErr w:type="spellStart"/>
      <w:r>
        <w:rPr>
          <w:rFonts w:ascii="Verdana" w:hAnsi="Verdana"/>
          <w:color w:val="333333"/>
          <w:sz w:val="18"/>
          <w:szCs w:val="18"/>
          <w:shd w:val="clear" w:color="auto" w:fill="FFFFFF"/>
        </w:rPr>
        <w:t>placenames</w:t>
      </w:r>
      <w:proofErr w:type="spellEnd"/>
      <w:r>
        <w:rPr>
          <w:rFonts w:ascii="Verdana" w:hAnsi="Verdana"/>
          <w:color w:val="333333"/>
          <w:sz w:val="18"/>
          <w:szCs w:val="18"/>
          <w:shd w:val="clear" w:color="auto" w:fill="FFFFFF"/>
        </w:rPr>
        <w:t xml:space="preserve"> in the bounding box, ordered by relevancy (capital/population). </w:t>
      </w:r>
      <w:proofErr w:type="spellStart"/>
      <w:r>
        <w:rPr>
          <w:rFonts w:ascii="Verdana" w:hAnsi="Verdana"/>
          <w:color w:val="333333"/>
          <w:sz w:val="18"/>
          <w:szCs w:val="18"/>
          <w:shd w:val="clear" w:color="auto" w:fill="FFFFFF"/>
        </w:rPr>
        <w:t>Placenames</w:t>
      </w:r>
      <w:proofErr w:type="spellEnd"/>
      <w:r>
        <w:rPr>
          <w:rFonts w:ascii="Verdana" w:hAnsi="Verdana"/>
          <w:color w:val="333333"/>
          <w:sz w:val="18"/>
          <w:szCs w:val="18"/>
          <w:shd w:val="clear" w:color="auto" w:fill="FFFFFF"/>
        </w:rPr>
        <w:t xml:space="preserve"> close together are </w:t>
      </w:r>
      <w:proofErr w:type="spellStart"/>
      <w:r>
        <w:rPr>
          <w:rFonts w:ascii="Verdana" w:hAnsi="Verdana"/>
          <w:color w:val="333333"/>
          <w:sz w:val="18"/>
          <w:szCs w:val="18"/>
          <w:shd w:val="clear" w:color="auto" w:fill="FFFFFF"/>
        </w:rPr>
        <w:t>filterered</w:t>
      </w:r>
      <w:proofErr w:type="spellEnd"/>
      <w:r>
        <w:rPr>
          <w:rFonts w:ascii="Verdana" w:hAnsi="Verdana"/>
          <w:color w:val="333333"/>
          <w:sz w:val="18"/>
          <w:szCs w:val="18"/>
          <w:shd w:val="clear" w:color="auto" w:fill="FFFFFF"/>
        </w:rPr>
        <w:t xml:space="preserve"> out and only the larger name is included in the resulting list.</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Example :</w:t>
      </w:r>
      <w:r>
        <w:rPr>
          <w:rStyle w:val="apple-converted-space"/>
          <w:rFonts w:ascii="Verdana" w:hAnsi="Verdana"/>
          <w:color w:val="333333"/>
          <w:sz w:val="18"/>
          <w:szCs w:val="18"/>
          <w:shd w:val="clear" w:color="auto" w:fill="FFFFFF"/>
        </w:rPr>
        <w:t> </w:t>
      </w:r>
      <w:hyperlink r:id="rId92" w:tgtFrame="_blank" w:history="1">
        <w:r>
          <w:rPr>
            <w:rStyle w:val="Hyperlink"/>
            <w:rFonts w:ascii="Verdana" w:hAnsi="Verdana"/>
            <w:sz w:val="18"/>
            <w:szCs w:val="18"/>
            <w:shd w:val="clear" w:color="auto" w:fill="FFFFFF"/>
          </w:rPr>
          <w:t>http://api.geonames.org/citiesJSON?north=44.1&amp;south=-9.9&amp;east=-22.4&amp;west=55.2&amp;lang=de&amp;username=demo</w:t>
        </w:r>
      </w:hyperlink>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This service is also available in XML output :</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Example :</w:t>
      </w:r>
      <w:r>
        <w:rPr>
          <w:rStyle w:val="apple-converted-space"/>
          <w:rFonts w:ascii="Verdana" w:hAnsi="Verdana"/>
          <w:color w:val="333333"/>
          <w:sz w:val="18"/>
          <w:szCs w:val="18"/>
          <w:shd w:val="clear" w:color="auto" w:fill="FFFFFF"/>
        </w:rPr>
        <w:t> </w:t>
      </w:r>
      <w:hyperlink r:id="rId93" w:tgtFrame="_blank" w:history="1">
        <w:r>
          <w:rPr>
            <w:rStyle w:val="Hyperlink"/>
            <w:rFonts w:ascii="Verdana" w:hAnsi="Verdana"/>
            <w:sz w:val="18"/>
            <w:szCs w:val="18"/>
            <w:shd w:val="clear" w:color="auto" w:fill="FFFFFF"/>
          </w:rPr>
          <w:t>http://api.geonames.org/cities?north=44.1&amp;south=-9.9&amp;east=-22.4&amp;west=55.2&amp;username=demo</w:t>
        </w:r>
      </w:hyperlink>
      <w:r>
        <w:rPr>
          <w:rStyle w:val="apple-converted-space"/>
          <w:rFonts w:ascii="Verdana" w:hAnsi="Verdana"/>
          <w:color w:val="333333"/>
          <w:sz w:val="18"/>
          <w:szCs w:val="18"/>
          <w:shd w:val="clear" w:color="auto" w:fill="FFFFFF"/>
        </w:rPr>
        <w:t> </w:t>
      </w:r>
    </w:p>
    <w:p w:rsidR="00A15E41" w:rsidRDefault="00A15E41" w:rsidP="00A15E41">
      <w:pPr>
        <w:shd w:val="clear" w:color="auto" w:fill="FFFFFF"/>
        <w:spacing w:after="0" w:line="293" w:lineRule="atLeast"/>
        <w:rPr>
          <w:rStyle w:val="apple-converted-space"/>
          <w:rFonts w:ascii="Verdana" w:hAnsi="Verdana"/>
          <w:color w:val="333333"/>
          <w:sz w:val="18"/>
          <w:szCs w:val="18"/>
          <w:shd w:val="clear" w:color="auto" w:fill="FFFFFF"/>
        </w:rPr>
      </w:pPr>
    </w:p>
    <w:p w:rsidR="00A15E41" w:rsidRDefault="00A15E41" w:rsidP="00A15E41">
      <w:pPr>
        <w:shd w:val="clear" w:color="auto" w:fill="FFFFFF"/>
        <w:spacing w:after="0" w:line="293" w:lineRule="atLeast"/>
        <w:rPr>
          <w:rStyle w:val="apple-converted-space"/>
          <w:rFonts w:ascii="Verdana" w:hAnsi="Verdana"/>
          <w:color w:val="333333"/>
          <w:sz w:val="18"/>
          <w:szCs w:val="18"/>
          <w:shd w:val="clear" w:color="auto" w:fill="FFFFFF"/>
        </w:rPr>
      </w:pPr>
    </w:p>
    <w:p w:rsidR="00766692" w:rsidRDefault="00766692" w:rsidP="00A15E41">
      <w:pPr>
        <w:shd w:val="clear" w:color="auto" w:fill="FFFFFF"/>
        <w:spacing w:after="0" w:line="293" w:lineRule="atLeast"/>
        <w:rPr>
          <w:rStyle w:val="apple-converted-space"/>
          <w:rFonts w:ascii="Verdana" w:hAnsi="Verdana"/>
          <w:color w:val="333333"/>
          <w:sz w:val="18"/>
          <w:szCs w:val="18"/>
          <w:shd w:val="clear" w:color="auto" w:fill="FFFFFF"/>
        </w:rPr>
      </w:pPr>
    </w:p>
    <w:p w:rsidR="00766692" w:rsidRDefault="00766692" w:rsidP="00A15E41">
      <w:pPr>
        <w:shd w:val="clear" w:color="auto" w:fill="FFFFFF"/>
        <w:spacing w:after="0" w:line="293" w:lineRule="atLeast"/>
        <w:rPr>
          <w:rStyle w:val="apple-converted-space"/>
          <w:rFonts w:ascii="Verdana" w:hAnsi="Verdana"/>
          <w:color w:val="333333"/>
          <w:sz w:val="18"/>
          <w:szCs w:val="18"/>
          <w:shd w:val="clear" w:color="auto" w:fill="FFFFFF"/>
        </w:rPr>
      </w:pPr>
    </w:p>
    <w:p w:rsidR="00A15E41" w:rsidRDefault="00A15E41" w:rsidP="00A15E41">
      <w:pPr>
        <w:pStyle w:val="Heading5"/>
        <w:shd w:val="clear" w:color="auto" w:fill="FFFFFF"/>
        <w:rPr>
          <w:rFonts w:ascii="Verdana" w:hAnsi="Verdana"/>
          <w:color w:val="3E5E7A"/>
        </w:rPr>
      </w:pPr>
      <w:r>
        <w:rPr>
          <w:rFonts w:ascii="Verdana" w:hAnsi="Verdana"/>
          <w:color w:val="3E5E7A"/>
        </w:rPr>
        <w:lastRenderedPageBreak/>
        <w:t xml:space="preserve">Wikipedia </w:t>
      </w:r>
      <w:proofErr w:type="spellStart"/>
      <w:r>
        <w:rPr>
          <w:rFonts w:ascii="Verdana" w:hAnsi="Verdana"/>
          <w:color w:val="3E5E7A"/>
        </w:rPr>
        <w:t>Fulltext</w:t>
      </w:r>
      <w:proofErr w:type="spellEnd"/>
      <w:r>
        <w:rPr>
          <w:rFonts w:ascii="Verdana" w:hAnsi="Verdana"/>
          <w:color w:val="3E5E7A"/>
        </w:rPr>
        <w:t xml:space="preserve"> Search</w:t>
      </w:r>
    </w:p>
    <w:p w:rsidR="00A15E41" w:rsidRDefault="00A15E41" w:rsidP="00A15E41">
      <w:pPr>
        <w:shd w:val="clear" w:color="auto" w:fill="FFFFFF"/>
        <w:spacing w:after="0" w:line="293" w:lineRule="atLeast"/>
        <w:rPr>
          <w:rStyle w:val="apple-converted-space"/>
          <w:rFonts w:ascii="Verdana" w:hAnsi="Verdana"/>
          <w:color w:val="333333"/>
          <w:sz w:val="18"/>
          <w:szCs w:val="18"/>
          <w:shd w:val="clear" w:color="auto" w:fill="FFFFFF"/>
        </w:rPr>
      </w:pPr>
      <w:proofErr w:type="spellStart"/>
      <w:r>
        <w:rPr>
          <w:rFonts w:ascii="Verdana" w:hAnsi="Verdana"/>
          <w:color w:val="333333"/>
          <w:sz w:val="18"/>
          <w:szCs w:val="18"/>
          <w:shd w:val="clear" w:color="auto" w:fill="FFFFFF"/>
        </w:rPr>
        <w:t>Webservice</w:t>
      </w:r>
      <w:proofErr w:type="spellEnd"/>
      <w:r>
        <w:rPr>
          <w:rFonts w:ascii="Verdana" w:hAnsi="Verdana"/>
          <w:color w:val="333333"/>
          <w:sz w:val="18"/>
          <w:szCs w:val="18"/>
          <w:shd w:val="clear" w:color="auto" w:fill="FFFFFF"/>
        </w:rPr>
        <w:t xml:space="preserve"> </w:t>
      </w:r>
      <w:proofErr w:type="gramStart"/>
      <w:r>
        <w:rPr>
          <w:rFonts w:ascii="Verdana" w:hAnsi="Verdana"/>
          <w:color w:val="333333"/>
          <w:sz w:val="18"/>
          <w:szCs w:val="18"/>
          <w:shd w:val="clear" w:color="auto" w:fill="FFFFFF"/>
        </w:rPr>
        <w:t>Type :</w:t>
      </w:r>
      <w:proofErr w:type="gramEnd"/>
      <w:r>
        <w:rPr>
          <w:rFonts w:ascii="Verdana" w:hAnsi="Verdana"/>
          <w:color w:val="333333"/>
          <w:sz w:val="18"/>
          <w:szCs w:val="18"/>
          <w:shd w:val="clear" w:color="auto" w:fill="FFFFFF"/>
        </w:rPr>
        <w:t xml:space="preserve"> XML or JSON</w:t>
      </w:r>
      <w:r>
        <w:rPr>
          <w:rStyle w:val="apple-converted-space"/>
          <w:rFonts w:ascii="Verdana" w:hAnsi="Verdana"/>
          <w:color w:val="333333"/>
          <w:sz w:val="18"/>
          <w:szCs w:val="18"/>
          <w:shd w:val="clear" w:color="auto" w:fill="FFFFFF"/>
        </w:rPr>
        <w:t> </w:t>
      </w:r>
      <w:r>
        <w:rPr>
          <w:rFonts w:ascii="Verdana" w:hAnsi="Verdana"/>
          <w:color w:val="333333"/>
          <w:sz w:val="18"/>
          <w:szCs w:val="18"/>
        </w:rPr>
        <w:br/>
      </w:r>
      <w:proofErr w:type="spellStart"/>
      <w:r>
        <w:rPr>
          <w:rFonts w:ascii="Verdana" w:hAnsi="Verdana"/>
          <w:color w:val="333333"/>
          <w:sz w:val="18"/>
          <w:szCs w:val="18"/>
          <w:shd w:val="clear" w:color="auto" w:fill="FFFFFF"/>
        </w:rPr>
        <w:t>Url</w:t>
      </w:r>
      <w:proofErr w:type="spellEnd"/>
      <w:r>
        <w:rPr>
          <w:rFonts w:ascii="Verdana" w:hAnsi="Verdana"/>
          <w:color w:val="333333"/>
          <w:sz w:val="18"/>
          <w:szCs w:val="18"/>
          <w:shd w:val="clear" w:color="auto" w:fill="FFFFFF"/>
        </w:rPr>
        <w:t xml:space="preserve"> : api.geonames.org/</w:t>
      </w:r>
      <w:proofErr w:type="spellStart"/>
      <w:r>
        <w:rPr>
          <w:rFonts w:ascii="Verdana" w:hAnsi="Verdana"/>
          <w:color w:val="333333"/>
          <w:sz w:val="18"/>
          <w:szCs w:val="18"/>
          <w:shd w:val="clear" w:color="auto" w:fill="FFFFFF"/>
        </w:rPr>
        <w:t>wikipediaSearch</w:t>
      </w:r>
      <w:proofErr w:type="spellEnd"/>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api.geonames.org/</w:t>
      </w:r>
      <w:proofErr w:type="spellStart"/>
      <w:r>
        <w:rPr>
          <w:rFonts w:ascii="Verdana" w:hAnsi="Verdana"/>
          <w:color w:val="333333"/>
          <w:sz w:val="18"/>
          <w:szCs w:val="18"/>
          <w:shd w:val="clear" w:color="auto" w:fill="FFFFFF"/>
        </w:rPr>
        <w:t>wikipediaSearchJSON</w:t>
      </w:r>
      <w:proofErr w:type="spellEnd"/>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Parameters : q : place name (</w:t>
      </w:r>
      <w:hyperlink r:id="rId94" w:history="1">
        <w:r>
          <w:rPr>
            <w:rStyle w:val="Hyperlink"/>
            <w:rFonts w:ascii="Verdana" w:hAnsi="Verdana"/>
            <w:sz w:val="18"/>
            <w:szCs w:val="18"/>
            <w:shd w:val="clear" w:color="auto" w:fill="FFFFFF"/>
          </w:rPr>
          <w:t>urlencoded utf8</w:t>
        </w:r>
      </w:hyperlink>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 xml:space="preserve">title : search in the </w:t>
      </w:r>
      <w:proofErr w:type="spellStart"/>
      <w:r>
        <w:rPr>
          <w:rFonts w:ascii="Verdana" w:hAnsi="Verdana"/>
          <w:color w:val="333333"/>
          <w:sz w:val="18"/>
          <w:szCs w:val="18"/>
          <w:shd w:val="clear" w:color="auto" w:fill="FFFFFF"/>
        </w:rPr>
        <w:t>wikipedia</w:t>
      </w:r>
      <w:proofErr w:type="spellEnd"/>
      <w:r>
        <w:rPr>
          <w:rFonts w:ascii="Verdana" w:hAnsi="Verdana"/>
          <w:color w:val="333333"/>
          <w:sz w:val="18"/>
          <w:szCs w:val="18"/>
          <w:shd w:val="clear" w:color="auto" w:fill="FFFFFF"/>
        </w:rPr>
        <w:t xml:space="preserve"> title (optional)</w:t>
      </w:r>
      <w:r>
        <w:rPr>
          <w:rFonts w:ascii="Verdana" w:hAnsi="Verdana"/>
          <w:color w:val="333333"/>
          <w:sz w:val="18"/>
          <w:szCs w:val="18"/>
        </w:rPr>
        <w:br/>
      </w:r>
      <w:proofErr w:type="spellStart"/>
      <w:r>
        <w:rPr>
          <w:rFonts w:ascii="Verdana" w:hAnsi="Verdana"/>
          <w:color w:val="333333"/>
          <w:sz w:val="18"/>
          <w:szCs w:val="18"/>
          <w:shd w:val="clear" w:color="auto" w:fill="FFFFFF"/>
        </w:rPr>
        <w:t>lang</w:t>
      </w:r>
      <w:proofErr w:type="spellEnd"/>
      <w:r>
        <w:rPr>
          <w:rFonts w:ascii="Verdana" w:hAnsi="Verdana"/>
          <w:color w:val="333333"/>
          <w:sz w:val="18"/>
          <w:szCs w:val="18"/>
          <w:shd w:val="clear" w:color="auto" w:fill="FFFFFF"/>
        </w:rPr>
        <w:t xml:space="preserve"> : language code, supported languages are </w:t>
      </w:r>
      <w:proofErr w:type="spellStart"/>
      <w:r>
        <w:rPr>
          <w:rFonts w:ascii="Verdana" w:hAnsi="Verdana"/>
          <w:color w:val="333333"/>
          <w:sz w:val="18"/>
          <w:szCs w:val="18"/>
          <w:shd w:val="clear" w:color="auto" w:fill="FFFFFF"/>
        </w:rPr>
        <w:t>de,en,es,fr,it,nl,pl,pt,ru,zh</w:t>
      </w:r>
      <w:proofErr w:type="spellEnd"/>
      <w:r>
        <w:rPr>
          <w:rFonts w:ascii="Verdana" w:hAnsi="Verdana"/>
          <w:color w:val="333333"/>
          <w:sz w:val="18"/>
          <w:szCs w:val="18"/>
          <w:shd w:val="clear" w:color="auto" w:fill="FFFFFF"/>
        </w:rPr>
        <w:t xml:space="preserve"> (default = en)</w:t>
      </w:r>
      <w:r>
        <w:rPr>
          <w:rFonts w:ascii="Verdana" w:hAnsi="Verdana"/>
          <w:color w:val="333333"/>
          <w:sz w:val="18"/>
          <w:szCs w:val="18"/>
        </w:rPr>
        <w:br/>
      </w:r>
      <w:proofErr w:type="spellStart"/>
      <w:r>
        <w:rPr>
          <w:rFonts w:ascii="Verdana" w:hAnsi="Verdana"/>
          <w:color w:val="333333"/>
          <w:sz w:val="18"/>
          <w:szCs w:val="18"/>
          <w:shd w:val="clear" w:color="auto" w:fill="FFFFFF"/>
        </w:rPr>
        <w:t>maxRows</w:t>
      </w:r>
      <w:proofErr w:type="spellEnd"/>
      <w:r>
        <w:rPr>
          <w:rFonts w:ascii="Verdana" w:hAnsi="Verdana"/>
          <w:color w:val="333333"/>
          <w:sz w:val="18"/>
          <w:szCs w:val="18"/>
          <w:shd w:val="clear" w:color="auto" w:fill="FFFFFF"/>
        </w:rPr>
        <w:t xml:space="preserve"> : maximal number of rows returned (default = 10)</w:t>
      </w:r>
      <w:r>
        <w:rPr>
          <w:rFonts w:ascii="Verdana" w:hAnsi="Verdana"/>
          <w:color w:val="333333"/>
          <w:sz w:val="18"/>
          <w:szCs w:val="18"/>
        </w:rPr>
        <w:br/>
      </w:r>
      <w:r>
        <w:rPr>
          <w:rFonts w:ascii="Verdana" w:hAnsi="Verdana"/>
          <w:color w:val="333333"/>
          <w:sz w:val="18"/>
          <w:szCs w:val="18"/>
          <w:shd w:val="clear" w:color="auto" w:fill="FFFFFF"/>
        </w:rPr>
        <w:t xml:space="preserve">Result : returns the </w:t>
      </w:r>
      <w:proofErr w:type="spellStart"/>
      <w:r>
        <w:rPr>
          <w:rFonts w:ascii="Verdana" w:hAnsi="Verdana"/>
          <w:color w:val="333333"/>
          <w:sz w:val="18"/>
          <w:szCs w:val="18"/>
          <w:shd w:val="clear" w:color="auto" w:fill="FFFFFF"/>
        </w:rPr>
        <w:t>wikipedia</w:t>
      </w:r>
      <w:proofErr w:type="spellEnd"/>
      <w:r>
        <w:rPr>
          <w:rFonts w:ascii="Verdana" w:hAnsi="Verdana"/>
          <w:color w:val="333333"/>
          <w:sz w:val="18"/>
          <w:szCs w:val="18"/>
          <w:shd w:val="clear" w:color="auto" w:fill="FFFFFF"/>
        </w:rPr>
        <w:t xml:space="preserve"> entries found for the </w:t>
      </w:r>
      <w:proofErr w:type="spellStart"/>
      <w:r>
        <w:rPr>
          <w:rFonts w:ascii="Verdana" w:hAnsi="Verdana"/>
          <w:color w:val="333333"/>
          <w:sz w:val="18"/>
          <w:szCs w:val="18"/>
          <w:shd w:val="clear" w:color="auto" w:fill="FFFFFF"/>
        </w:rPr>
        <w:t>searchterm</w:t>
      </w:r>
      <w:proofErr w:type="spellEnd"/>
      <w:r>
        <w:rPr>
          <w:rFonts w:ascii="Verdana" w:hAnsi="Verdana"/>
          <w:color w:val="333333"/>
          <w:sz w:val="18"/>
          <w:szCs w:val="18"/>
          <w:shd w:val="clear" w:color="auto" w:fill="FFFFFF"/>
        </w:rPr>
        <w:t xml:space="preserve"> as xml document</w:t>
      </w:r>
      <w:r>
        <w:rPr>
          <w:rStyle w:val="apple-converted-space"/>
          <w:rFonts w:ascii="Verdana" w:hAnsi="Verdana"/>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Example</w:t>
      </w:r>
      <w:r>
        <w:rPr>
          <w:rStyle w:val="apple-converted-space"/>
          <w:rFonts w:ascii="Verdana" w:hAnsi="Verdana"/>
          <w:color w:val="333333"/>
          <w:sz w:val="18"/>
          <w:szCs w:val="18"/>
          <w:shd w:val="clear" w:color="auto" w:fill="FFFFFF"/>
        </w:rPr>
        <w:t> </w:t>
      </w:r>
      <w:hyperlink r:id="rId95" w:tgtFrame="_blank" w:history="1">
        <w:r>
          <w:rPr>
            <w:rStyle w:val="Hyperlink"/>
            <w:rFonts w:ascii="Verdana" w:hAnsi="Verdana"/>
            <w:sz w:val="18"/>
            <w:szCs w:val="18"/>
            <w:shd w:val="clear" w:color="auto" w:fill="FFFFFF"/>
          </w:rPr>
          <w:t>http://api.geonames.org/wikipediaSearch?q=london&amp;maxRows=10&amp;username=demo</w:t>
        </w:r>
      </w:hyperlink>
      <w:r>
        <w:rPr>
          <w:rStyle w:val="apple-converted-space"/>
          <w:rFonts w:ascii="Verdana" w:hAnsi="Verdana"/>
          <w:color w:val="333333"/>
          <w:sz w:val="18"/>
          <w:szCs w:val="18"/>
          <w:shd w:val="clear" w:color="auto" w:fill="FFFFFF"/>
        </w:rPr>
        <w:t> </w:t>
      </w:r>
      <w:r>
        <w:rPr>
          <w:rFonts w:ascii="Verdana" w:hAnsi="Verdana"/>
          <w:color w:val="333333"/>
          <w:sz w:val="18"/>
          <w:szCs w:val="18"/>
        </w:rPr>
        <w:br/>
      </w:r>
    </w:p>
    <w:p w:rsidR="00A15E41" w:rsidRPr="00A838FC" w:rsidRDefault="00A15E41" w:rsidP="00A15E41">
      <w:pPr>
        <w:shd w:val="clear" w:color="auto" w:fill="FFFFFF"/>
        <w:spacing w:after="0" w:line="293" w:lineRule="atLeast"/>
        <w:rPr>
          <w:rStyle w:val="apple-converted-space"/>
          <w:rFonts w:ascii="Verdana" w:hAnsi="Verdana"/>
          <w:b/>
          <w:color w:val="333333"/>
          <w:sz w:val="18"/>
          <w:szCs w:val="18"/>
          <w:shd w:val="clear" w:color="auto" w:fill="FFFFFF"/>
        </w:rPr>
      </w:pPr>
      <w:r w:rsidRPr="00A838FC">
        <w:rPr>
          <w:rStyle w:val="apple-converted-space"/>
          <w:rFonts w:ascii="Verdana" w:hAnsi="Verdana"/>
          <w:b/>
          <w:color w:val="333333"/>
          <w:sz w:val="18"/>
          <w:szCs w:val="18"/>
          <w:shd w:val="clear" w:color="auto" w:fill="FFFFFF"/>
        </w:rPr>
        <w:t>Example:</w:t>
      </w:r>
    </w:p>
    <w:p w:rsidR="00A15E41" w:rsidRDefault="009754D3" w:rsidP="00A15E41">
      <w:pPr>
        <w:shd w:val="clear" w:color="auto" w:fill="FFFFFF"/>
        <w:spacing w:after="0" w:line="293" w:lineRule="atLeast"/>
        <w:rPr>
          <w:rFonts w:ascii="Arial" w:eastAsia="Times New Roman" w:hAnsi="Arial" w:cs="Arial"/>
          <w:color w:val="242729"/>
          <w:sz w:val="23"/>
          <w:szCs w:val="23"/>
        </w:rPr>
      </w:pPr>
      <w:hyperlink r:id="rId96" w:history="1">
        <w:r w:rsidR="00A15E41" w:rsidRPr="00DD6AF5">
          <w:rPr>
            <w:rStyle w:val="Hyperlink"/>
            <w:rFonts w:ascii="Arial" w:eastAsia="Times New Roman" w:hAnsi="Arial" w:cs="Arial"/>
            <w:sz w:val="23"/>
            <w:szCs w:val="23"/>
          </w:rPr>
          <w:t>http://www.geonames.org/export/ws-overview.html</w:t>
        </w:r>
      </w:hyperlink>
    </w:p>
    <w:p w:rsidR="00A15E41" w:rsidRDefault="00A15E41" w:rsidP="00A15E41">
      <w:pPr>
        <w:shd w:val="clear" w:color="auto" w:fill="FFFFFF"/>
        <w:spacing w:after="0" w:line="293" w:lineRule="atLeast"/>
        <w:rPr>
          <w:rFonts w:ascii="Arial" w:eastAsia="Times New Roman" w:hAnsi="Arial" w:cs="Arial"/>
          <w:color w:val="242729"/>
          <w:sz w:val="23"/>
          <w:szCs w:val="23"/>
        </w:rPr>
      </w:pPr>
    </w:p>
    <w:p w:rsidR="00A15E41" w:rsidRDefault="00A15E41" w:rsidP="00A15E41">
      <w:pPr>
        <w:shd w:val="clear" w:color="auto" w:fill="FFFFFF"/>
        <w:spacing w:after="0" w:line="293" w:lineRule="atLeast"/>
        <w:rPr>
          <w:rFonts w:ascii="Arial" w:hAnsi="Arial" w:cs="Arial"/>
          <w:color w:val="222222"/>
          <w:shd w:val="clear" w:color="auto" w:fill="FFFFFF"/>
        </w:rPr>
      </w:pPr>
      <w:r>
        <w:rPr>
          <w:rFonts w:ascii="Arial" w:hAnsi="Arial" w:cs="Arial"/>
          <w:b/>
          <w:bCs/>
          <w:color w:val="222222"/>
          <w:shd w:val="clear" w:color="auto" w:fill="FFFFFF"/>
        </w:rPr>
        <w:t>JSON</w:t>
      </w:r>
      <w:r>
        <w:rPr>
          <w:rFonts w:ascii="Arial" w:hAnsi="Arial" w:cs="Arial"/>
          <w:color w:val="222222"/>
          <w:shd w:val="clear" w:color="auto" w:fill="FFFFFF"/>
        </w:rPr>
        <w:t>, or JavaScript Object Notation, is a minimal, readable format for structuring data. It is used primarily to transmit data between a server and web application, as an alternative to XML.</w:t>
      </w:r>
    </w:p>
    <w:p w:rsidR="00A15E41" w:rsidRDefault="00A15E41" w:rsidP="00A15E41">
      <w:pPr>
        <w:shd w:val="clear" w:color="auto" w:fill="FFFFFF"/>
        <w:spacing w:after="0" w:line="293" w:lineRule="atLeast"/>
        <w:rPr>
          <w:rFonts w:ascii="Arial" w:hAnsi="Arial" w:cs="Arial"/>
          <w:color w:val="222222"/>
          <w:shd w:val="clear" w:color="auto" w:fill="FFFFFF"/>
        </w:rPr>
      </w:pPr>
    </w:p>
    <w:p w:rsidR="00A15E41" w:rsidRDefault="00A15E41" w:rsidP="00A15E41">
      <w:pPr>
        <w:shd w:val="clear" w:color="auto" w:fill="FFFFFF"/>
        <w:spacing w:after="0" w:line="293" w:lineRule="atLeast"/>
        <w:rPr>
          <w:rFonts w:ascii="Arial" w:hAnsi="Arial" w:cs="Arial"/>
          <w:color w:val="222222"/>
          <w:shd w:val="clear" w:color="auto" w:fill="FFFFFF"/>
        </w:rPr>
      </w:pPr>
    </w:p>
    <w:p w:rsidR="00A15E41" w:rsidRPr="00E168F8" w:rsidRDefault="00A15E41" w:rsidP="00A15E41">
      <w:pPr>
        <w:shd w:val="clear" w:color="auto" w:fill="FFFFFF"/>
        <w:spacing w:after="0" w:line="293" w:lineRule="atLeast"/>
        <w:rPr>
          <w:rFonts w:ascii="Arial" w:hAnsi="Arial" w:cs="Arial"/>
          <w:b/>
          <w:color w:val="222222"/>
          <w:shd w:val="clear" w:color="auto" w:fill="FFFFFF"/>
        </w:rPr>
      </w:pPr>
      <w:r w:rsidRPr="00E168F8">
        <w:rPr>
          <w:rFonts w:ascii="Arial" w:hAnsi="Arial" w:cs="Arial"/>
          <w:b/>
          <w:color w:val="222222"/>
          <w:shd w:val="clear" w:color="auto" w:fill="FFFFFF"/>
        </w:rPr>
        <w:t>Benefit:</w:t>
      </w:r>
      <w:r w:rsidRPr="00E168F8">
        <w:rPr>
          <w:rFonts w:ascii="Arial" w:hAnsi="Arial" w:cs="Arial"/>
          <w:b/>
          <w:color w:val="222222"/>
          <w:shd w:val="clear" w:color="auto" w:fill="FFFFFF"/>
        </w:rPr>
        <w:tab/>
      </w:r>
    </w:p>
    <w:p w:rsidR="00A15E41" w:rsidRDefault="00A15E41" w:rsidP="00A15E41">
      <w:pPr>
        <w:shd w:val="clear" w:color="auto" w:fill="FFFFFF"/>
        <w:spacing w:after="0" w:line="293" w:lineRule="atLeast"/>
        <w:rPr>
          <w:rStyle w:val="transcript"/>
          <w:rFonts w:ascii="Helvetica" w:hAnsi="Helvetica" w:cs="Helvetica"/>
          <w:color w:val="777777"/>
          <w:sz w:val="20"/>
          <w:szCs w:val="20"/>
          <w:bdr w:val="none" w:sz="0" w:space="0" w:color="auto" w:frame="1"/>
          <w:shd w:val="clear" w:color="auto" w:fill="FFFFFF"/>
        </w:rPr>
      </w:pPr>
      <w:r>
        <w:rPr>
          <w:rStyle w:val="transcript"/>
          <w:rFonts w:ascii="Helvetica" w:hAnsi="Helvetica" w:cs="Helvetica"/>
          <w:color w:val="777777"/>
          <w:sz w:val="20"/>
          <w:szCs w:val="20"/>
          <w:bdr w:val="none" w:sz="0" w:space="0" w:color="auto" w:frame="1"/>
          <w:shd w:val="clear" w:color="auto" w:fill="FFFFFF"/>
        </w:rPr>
        <w:t>JSON stands for JavaScript Object Notation, and it's a text format that makes it easy</w:t>
      </w:r>
      <w:r>
        <w:rPr>
          <w:rStyle w:val="apple-converted-space"/>
          <w:rFonts w:ascii="Helvetica" w:hAnsi="Helvetica" w:cs="Helvetica"/>
          <w:color w:val="777777"/>
          <w:shd w:val="clear" w:color="auto" w:fill="FFFFFF"/>
        </w:rPr>
        <w:t> </w:t>
      </w:r>
      <w:r>
        <w:rPr>
          <w:rStyle w:val="transcript"/>
          <w:rFonts w:ascii="Helvetica" w:hAnsi="Helvetica" w:cs="Helvetica"/>
          <w:color w:val="777777"/>
          <w:sz w:val="20"/>
          <w:szCs w:val="20"/>
          <w:bdr w:val="none" w:sz="0" w:space="0" w:color="auto" w:frame="1"/>
          <w:shd w:val="clear" w:color="auto" w:fill="FFFFFF"/>
        </w:rPr>
        <w:t>to share data between devices like clients and servers.</w:t>
      </w:r>
    </w:p>
    <w:p w:rsidR="00A15E41" w:rsidRDefault="00A15E41" w:rsidP="00A15E41">
      <w:pPr>
        <w:shd w:val="clear" w:color="auto" w:fill="FFFFFF"/>
        <w:spacing w:after="0" w:line="293" w:lineRule="atLeast"/>
        <w:rPr>
          <w:rStyle w:val="transcript"/>
          <w:rFonts w:ascii="Helvetica" w:hAnsi="Helvetica" w:cs="Helvetica"/>
          <w:color w:val="777777"/>
          <w:sz w:val="20"/>
          <w:szCs w:val="20"/>
          <w:bdr w:val="none" w:sz="0" w:space="0" w:color="auto" w:frame="1"/>
          <w:shd w:val="clear" w:color="auto" w:fill="FFFFFF"/>
        </w:rPr>
      </w:pPr>
    </w:p>
    <w:p w:rsidR="00A15E41" w:rsidRDefault="00A15E41" w:rsidP="00A15E41">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r>
        <w:rPr>
          <w:rStyle w:val="transcript"/>
          <w:rFonts w:ascii="Helvetica" w:hAnsi="Helvetica" w:cs="Helvetica"/>
          <w:color w:val="000000"/>
          <w:sz w:val="18"/>
          <w:szCs w:val="18"/>
          <w:bdr w:val="none" w:sz="0" w:space="0" w:color="auto" w:frame="1"/>
          <w:shd w:val="clear" w:color="auto" w:fill="EFEFEF"/>
        </w:rPr>
        <w:t>Because it is smaller and easier to convert into a data structure, it's a great alternative</w:t>
      </w:r>
      <w:r>
        <w:rPr>
          <w:rStyle w:val="apple-converted-space"/>
          <w:rFonts w:ascii="Helvetica" w:hAnsi="Helvetica" w:cs="Helvetica"/>
          <w:color w:val="777777"/>
          <w:sz w:val="18"/>
          <w:szCs w:val="18"/>
          <w:shd w:val="clear" w:color="auto" w:fill="FFFFFF"/>
        </w:rPr>
        <w:t> </w:t>
      </w:r>
      <w:r>
        <w:rPr>
          <w:rStyle w:val="transcript"/>
          <w:rFonts w:ascii="Helvetica" w:hAnsi="Helvetica" w:cs="Helvetica"/>
          <w:color w:val="777777"/>
          <w:sz w:val="18"/>
          <w:szCs w:val="18"/>
          <w:bdr w:val="none" w:sz="0" w:space="0" w:color="auto" w:frame="1"/>
          <w:shd w:val="clear" w:color="auto" w:fill="FFFFFF"/>
        </w:rPr>
        <w:t>to other formats like XML.</w:t>
      </w:r>
    </w:p>
    <w:p w:rsidR="00A15E41" w:rsidRDefault="00A15E41" w:rsidP="00A15E41">
      <w:pPr>
        <w:shd w:val="clear" w:color="auto" w:fill="FFFFFF"/>
        <w:spacing w:after="0" w:line="293" w:lineRule="atLeast"/>
        <w:rPr>
          <w:rStyle w:val="transcript"/>
          <w:rFonts w:ascii="Helvetica" w:hAnsi="Helvetica" w:cs="Helvetica"/>
          <w:color w:val="777777"/>
          <w:sz w:val="20"/>
          <w:szCs w:val="20"/>
          <w:bdr w:val="none" w:sz="0" w:space="0" w:color="auto" w:frame="1"/>
          <w:shd w:val="clear" w:color="auto" w:fill="FFFFFF"/>
        </w:rPr>
      </w:pPr>
      <w:r>
        <w:rPr>
          <w:rStyle w:val="transcript"/>
          <w:rFonts w:ascii="Helvetica" w:hAnsi="Helvetica" w:cs="Helvetica"/>
          <w:color w:val="777777"/>
          <w:sz w:val="18"/>
          <w:szCs w:val="18"/>
          <w:bdr w:val="none" w:sz="0" w:space="0" w:color="auto" w:frame="1"/>
          <w:shd w:val="clear" w:color="auto" w:fill="FFFFFF"/>
        </w:rPr>
        <w:t>One of the advantages to using JSON is how easy it is to read.</w:t>
      </w:r>
      <w:r>
        <w:rPr>
          <w:rStyle w:val="apple-converted-space"/>
          <w:rFonts w:ascii="Helvetica" w:hAnsi="Helvetica" w:cs="Helvetica"/>
          <w:color w:val="777777"/>
          <w:sz w:val="18"/>
          <w:szCs w:val="18"/>
          <w:shd w:val="clear" w:color="auto" w:fill="FFFFFF"/>
        </w:rPr>
        <w:t> </w:t>
      </w:r>
      <w:r>
        <w:rPr>
          <w:rStyle w:val="transcript"/>
          <w:rFonts w:ascii="Helvetica" w:hAnsi="Helvetica" w:cs="Helvetica"/>
          <w:color w:val="777777"/>
          <w:sz w:val="18"/>
          <w:szCs w:val="18"/>
          <w:bdr w:val="none" w:sz="0" w:space="0" w:color="auto" w:frame="1"/>
          <w:shd w:val="clear" w:color="auto" w:fill="FFFFFF"/>
        </w:rPr>
        <w:t xml:space="preserve">JSON uses minimal formatting--really just a few special characters in addition to the data. </w:t>
      </w:r>
      <w:r>
        <w:rPr>
          <w:rStyle w:val="transcript"/>
          <w:rFonts w:ascii="Helvetica" w:hAnsi="Helvetica" w:cs="Helvetica"/>
          <w:color w:val="777777"/>
          <w:sz w:val="20"/>
          <w:szCs w:val="20"/>
          <w:bdr w:val="none" w:sz="0" w:space="0" w:color="auto" w:frame="1"/>
          <w:shd w:val="clear" w:color="auto" w:fill="FFFFFF"/>
        </w:rPr>
        <w:t>Another advantage to JSON is that it's super easy to parse.</w:t>
      </w:r>
    </w:p>
    <w:p w:rsidR="00A15E41" w:rsidRDefault="00A15E41" w:rsidP="00A15E41">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r>
        <w:rPr>
          <w:rStyle w:val="transcript"/>
          <w:rFonts w:ascii="Helvetica" w:hAnsi="Helvetica" w:cs="Helvetica"/>
          <w:color w:val="777777"/>
          <w:sz w:val="18"/>
          <w:szCs w:val="18"/>
          <w:bdr w:val="none" w:sz="0" w:space="0" w:color="auto" w:frame="1"/>
          <w:shd w:val="clear" w:color="auto" w:fill="FFFFFF"/>
        </w:rPr>
        <w:t>This means that JSON data will take less space and load faster into your web applications.</w:t>
      </w:r>
      <w:r>
        <w:rPr>
          <w:rStyle w:val="apple-converted-space"/>
          <w:rFonts w:ascii="Helvetica" w:hAnsi="Helvetica" w:cs="Helvetica"/>
          <w:color w:val="777777"/>
          <w:sz w:val="18"/>
          <w:szCs w:val="18"/>
          <w:shd w:val="clear" w:color="auto" w:fill="FFFFFF"/>
        </w:rPr>
        <w:t> </w:t>
      </w:r>
      <w:r>
        <w:rPr>
          <w:rStyle w:val="transcript"/>
          <w:rFonts w:ascii="Helvetica" w:hAnsi="Helvetica" w:cs="Helvetica"/>
          <w:color w:val="777777"/>
          <w:sz w:val="18"/>
          <w:szCs w:val="18"/>
          <w:bdr w:val="none" w:sz="0" w:space="0" w:color="auto" w:frame="1"/>
          <w:shd w:val="clear" w:color="auto" w:fill="FFFFFF"/>
        </w:rPr>
        <w:t>Plus, parsing an XML object can be complicated and time consuming, whereas JSON is easily</w:t>
      </w:r>
      <w:r>
        <w:rPr>
          <w:rStyle w:val="apple-converted-space"/>
          <w:rFonts w:ascii="Helvetica" w:hAnsi="Helvetica" w:cs="Helvetica"/>
          <w:color w:val="777777"/>
          <w:sz w:val="18"/>
          <w:szCs w:val="18"/>
          <w:shd w:val="clear" w:color="auto" w:fill="FFFFFF"/>
        </w:rPr>
        <w:t> </w:t>
      </w:r>
      <w:r>
        <w:rPr>
          <w:rStyle w:val="transcript"/>
          <w:rFonts w:ascii="Helvetica" w:hAnsi="Helvetica" w:cs="Helvetica"/>
          <w:color w:val="777777"/>
          <w:sz w:val="18"/>
          <w:szCs w:val="18"/>
          <w:bdr w:val="none" w:sz="0" w:space="0" w:color="auto" w:frame="1"/>
          <w:shd w:val="clear" w:color="auto" w:fill="FFFFFF"/>
        </w:rPr>
        <w:t>mapped into a JavaScript object and so it takes less time to process.</w:t>
      </w:r>
    </w:p>
    <w:p w:rsidR="00A15E41" w:rsidRDefault="00A15E41" w:rsidP="00A15E41">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A15E41" w:rsidRDefault="00A15E41" w:rsidP="00A15E41">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A15E41" w:rsidRDefault="00A15E41" w:rsidP="00A15E41">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A15E41" w:rsidRPr="009D370D" w:rsidRDefault="00A15E41" w:rsidP="00A15E41">
      <w:pPr>
        <w:shd w:val="clear" w:color="auto" w:fill="FFFFFF"/>
        <w:spacing w:after="0" w:line="293" w:lineRule="atLeast"/>
        <w:rPr>
          <w:rStyle w:val="transcript"/>
          <w:rFonts w:ascii="Helvetica" w:hAnsi="Helvetica" w:cs="Helvetica"/>
          <w:b/>
          <w:color w:val="777777"/>
          <w:sz w:val="24"/>
          <w:szCs w:val="24"/>
          <w:bdr w:val="none" w:sz="0" w:space="0" w:color="auto" w:frame="1"/>
          <w:shd w:val="clear" w:color="auto" w:fill="FFFFFF"/>
        </w:rPr>
      </w:pPr>
      <w:r w:rsidRPr="009D370D">
        <w:rPr>
          <w:rStyle w:val="transcript"/>
          <w:rFonts w:ascii="Helvetica" w:hAnsi="Helvetica" w:cs="Helvetica"/>
          <w:b/>
          <w:color w:val="777777"/>
          <w:sz w:val="24"/>
          <w:szCs w:val="24"/>
          <w:bdr w:val="none" w:sz="0" w:space="0" w:color="auto" w:frame="1"/>
          <w:shd w:val="clear" w:color="auto" w:fill="FFFFFF"/>
        </w:rPr>
        <w:t>REST:</w:t>
      </w:r>
    </w:p>
    <w:p w:rsidR="00A15E41" w:rsidRDefault="009754D3" w:rsidP="00A15E41">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hyperlink r:id="rId97" w:history="1">
        <w:r w:rsidR="00A15E41" w:rsidRPr="00DD6AF5">
          <w:rPr>
            <w:rStyle w:val="Hyperlink"/>
            <w:rFonts w:ascii="Helvetica" w:hAnsi="Helvetica" w:cs="Helvetica"/>
            <w:sz w:val="18"/>
            <w:szCs w:val="18"/>
            <w:bdr w:val="none" w:sz="0" w:space="0" w:color="auto" w:frame="1"/>
            <w:shd w:val="clear" w:color="auto" w:fill="FFFFFF"/>
          </w:rPr>
          <w:t>http://www.javatpoint.com/soap-vs-rest-web-services</w:t>
        </w:r>
      </w:hyperlink>
    </w:p>
    <w:p w:rsidR="00A15E41" w:rsidRDefault="00A15E41" w:rsidP="00A15E41">
      <w:pPr>
        <w:shd w:val="clear" w:color="auto" w:fill="FFFFFF"/>
        <w:spacing w:after="0" w:line="293" w:lineRule="atLeast"/>
        <w:rPr>
          <w:rStyle w:val="transcript"/>
          <w:rFonts w:ascii="Helvetica" w:hAnsi="Helvetica" w:cs="Helvetica"/>
          <w:color w:val="777777"/>
          <w:sz w:val="18"/>
          <w:szCs w:val="18"/>
          <w:bdr w:val="none" w:sz="0" w:space="0" w:color="auto" w:frame="1"/>
          <w:shd w:val="clear" w:color="auto" w:fill="FFFFFF"/>
        </w:rPr>
      </w:pPr>
    </w:p>
    <w:p w:rsidR="00A15E41" w:rsidRDefault="00A15E41" w:rsidP="00A15E41">
      <w:pPr>
        <w:shd w:val="clear" w:color="auto" w:fill="FFFFFF"/>
        <w:spacing w:after="0" w:line="293"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REST is an</w:t>
      </w:r>
      <w:r>
        <w:rPr>
          <w:rStyle w:val="apple-converted-space"/>
          <w:rFonts w:ascii="Verdana" w:hAnsi="Verdana"/>
          <w:color w:val="000000"/>
          <w:shd w:val="clear" w:color="auto" w:fill="FFFFFF"/>
        </w:rPr>
        <w:t> </w:t>
      </w:r>
      <w:r>
        <w:rPr>
          <w:rStyle w:val="Strong"/>
          <w:rFonts w:ascii="Verdana" w:hAnsi="Verdana"/>
          <w:color w:val="000000"/>
          <w:sz w:val="20"/>
          <w:szCs w:val="20"/>
          <w:shd w:val="clear" w:color="auto" w:fill="FFFFFF"/>
        </w:rPr>
        <w:t>architectural style</w:t>
      </w:r>
      <w:r>
        <w:rPr>
          <w:rFonts w:ascii="Verdana" w:hAnsi="Verdana"/>
          <w:color w:val="000000"/>
          <w:sz w:val="20"/>
          <w:szCs w:val="20"/>
          <w:shd w:val="clear" w:color="auto" w:fill="FFFFFF"/>
        </w:rPr>
        <w:t>.</w:t>
      </w:r>
    </w:p>
    <w:p w:rsidR="00A15E41" w:rsidRDefault="00A15E41" w:rsidP="00A15E41">
      <w:pPr>
        <w:shd w:val="clear" w:color="auto" w:fill="FFFFFF"/>
        <w:spacing w:after="0" w:line="293" w:lineRule="atLeast"/>
        <w:rPr>
          <w:rFonts w:ascii="Verdana" w:hAnsi="Verdana"/>
          <w:color w:val="000000"/>
          <w:sz w:val="18"/>
          <w:szCs w:val="18"/>
          <w:shd w:val="clear" w:color="auto" w:fill="F6FFE1"/>
        </w:rPr>
      </w:pPr>
      <w:r>
        <w:rPr>
          <w:rFonts w:ascii="Verdana" w:hAnsi="Verdana"/>
          <w:color w:val="000000"/>
          <w:sz w:val="18"/>
          <w:szCs w:val="18"/>
          <w:shd w:val="clear" w:color="auto" w:fill="F6FFE1"/>
        </w:rPr>
        <w:t>REST stands for</w:t>
      </w:r>
      <w:r>
        <w:rPr>
          <w:rStyle w:val="apple-converted-space"/>
          <w:rFonts w:ascii="Verdana" w:hAnsi="Verdana"/>
          <w:color w:val="000000"/>
          <w:sz w:val="18"/>
          <w:szCs w:val="18"/>
          <w:shd w:val="clear" w:color="auto" w:fill="F6FFE1"/>
        </w:rPr>
        <w:t> </w:t>
      </w:r>
      <w:proofErr w:type="spellStart"/>
      <w:r>
        <w:rPr>
          <w:rStyle w:val="Strong"/>
          <w:rFonts w:ascii="Verdana" w:hAnsi="Verdana"/>
          <w:color w:val="000000"/>
          <w:sz w:val="18"/>
          <w:szCs w:val="18"/>
          <w:shd w:val="clear" w:color="auto" w:fill="F6FFE1"/>
        </w:rPr>
        <w:t>REpresentational</w:t>
      </w:r>
      <w:proofErr w:type="spellEnd"/>
      <w:r>
        <w:rPr>
          <w:rStyle w:val="Strong"/>
          <w:rFonts w:ascii="Verdana" w:hAnsi="Verdana"/>
          <w:color w:val="000000"/>
          <w:sz w:val="18"/>
          <w:szCs w:val="18"/>
          <w:shd w:val="clear" w:color="auto" w:fill="F6FFE1"/>
        </w:rPr>
        <w:t xml:space="preserve"> State Transfer</w:t>
      </w:r>
      <w:r>
        <w:rPr>
          <w:rFonts w:ascii="Verdana" w:hAnsi="Verdana"/>
          <w:color w:val="000000"/>
          <w:sz w:val="18"/>
          <w:szCs w:val="18"/>
          <w:shd w:val="clear" w:color="auto" w:fill="F6FFE1"/>
        </w:rPr>
        <w:t>.</w:t>
      </w:r>
    </w:p>
    <w:p w:rsidR="00A15E41" w:rsidRDefault="00A15E41" w:rsidP="00A15E41">
      <w:pPr>
        <w:shd w:val="clear" w:color="auto" w:fill="FFFFFF"/>
        <w:spacing w:after="0" w:line="293"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REST</w:t>
      </w:r>
      <w:r>
        <w:rPr>
          <w:rStyle w:val="apple-converted-space"/>
          <w:rFonts w:ascii="Verdana" w:hAnsi="Verdana"/>
          <w:color w:val="000000"/>
          <w:shd w:val="clear" w:color="auto" w:fill="FFFFFF"/>
        </w:rPr>
        <w:t> </w:t>
      </w:r>
      <w:r>
        <w:rPr>
          <w:rStyle w:val="Strong"/>
          <w:rFonts w:ascii="Verdana" w:hAnsi="Verdana"/>
          <w:color w:val="000000"/>
          <w:sz w:val="20"/>
          <w:szCs w:val="20"/>
          <w:shd w:val="clear" w:color="auto" w:fill="FFFFFF"/>
        </w:rPr>
        <w:t>can use SOAP</w:t>
      </w:r>
      <w:r>
        <w:rPr>
          <w:rStyle w:val="apple-converted-space"/>
          <w:rFonts w:ascii="Verdana" w:hAnsi="Verdana"/>
          <w:color w:val="000000"/>
          <w:shd w:val="clear" w:color="auto" w:fill="FFFFFF"/>
        </w:rPr>
        <w:t> </w:t>
      </w:r>
      <w:r>
        <w:rPr>
          <w:rFonts w:ascii="Verdana" w:hAnsi="Verdana"/>
          <w:color w:val="000000"/>
          <w:sz w:val="20"/>
          <w:szCs w:val="20"/>
          <w:shd w:val="clear" w:color="auto" w:fill="FFFFFF"/>
        </w:rPr>
        <w:t>web services because it is a concept and can use any protocol like HTTP, SOAP.</w:t>
      </w:r>
    </w:p>
    <w:p w:rsidR="00A15E41" w:rsidRDefault="00A15E41" w:rsidP="00A15E41">
      <w:pPr>
        <w:shd w:val="clear" w:color="auto" w:fill="FFFFFF"/>
        <w:spacing w:after="0" w:line="293" w:lineRule="atLeast"/>
        <w:rPr>
          <w:rFonts w:ascii="Verdana" w:hAnsi="Verdana"/>
          <w:color w:val="000000"/>
          <w:sz w:val="20"/>
          <w:szCs w:val="20"/>
          <w:shd w:val="clear" w:color="auto" w:fill="F6FFE1"/>
        </w:rPr>
      </w:pPr>
      <w:r>
        <w:rPr>
          <w:rFonts w:ascii="Verdana" w:hAnsi="Verdana"/>
          <w:color w:val="000000"/>
          <w:sz w:val="20"/>
          <w:szCs w:val="20"/>
          <w:shd w:val="clear" w:color="auto" w:fill="F6FFE1"/>
        </w:rPr>
        <w:t>REST</w:t>
      </w:r>
      <w:r>
        <w:rPr>
          <w:rStyle w:val="apple-converted-space"/>
          <w:rFonts w:ascii="Verdana" w:hAnsi="Verdana"/>
          <w:color w:val="000000"/>
          <w:shd w:val="clear" w:color="auto" w:fill="F6FFE1"/>
        </w:rPr>
        <w:t> </w:t>
      </w:r>
      <w:r>
        <w:rPr>
          <w:rStyle w:val="Strong"/>
          <w:rFonts w:ascii="Verdana" w:hAnsi="Verdana"/>
          <w:color w:val="000000"/>
          <w:sz w:val="20"/>
          <w:szCs w:val="20"/>
          <w:shd w:val="clear" w:color="auto" w:fill="F6FFE1"/>
        </w:rPr>
        <w:t>uses URI to expose business logic</w:t>
      </w:r>
      <w:r>
        <w:rPr>
          <w:rFonts w:ascii="Verdana" w:hAnsi="Verdana"/>
          <w:color w:val="000000"/>
          <w:sz w:val="20"/>
          <w:szCs w:val="20"/>
          <w:shd w:val="clear" w:color="auto" w:fill="F6FFE1"/>
        </w:rPr>
        <w:t>.</w:t>
      </w:r>
    </w:p>
    <w:p w:rsidR="00A15E41" w:rsidRDefault="00A15E41" w:rsidP="00A15E41">
      <w:pPr>
        <w:shd w:val="clear" w:color="auto" w:fill="FFFFFF"/>
        <w:spacing w:after="0" w:line="293" w:lineRule="atLeast"/>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JAX-RS</w:t>
      </w:r>
      <w:r>
        <w:rPr>
          <w:rStyle w:val="apple-converted-space"/>
          <w:rFonts w:ascii="Verdana" w:hAnsi="Verdana"/>
          <w:color w:val="000000"/>
          <w:shd w:val="clear" w:color="auto" w:fill="FFFFFF"/>
        </w:rPr>
        <w:t> </w:t>
      </w:r>
      <w:r>
        <w:rPr>
          <w:rFonts w:ascii="Verdana" w:hAnsi="Verdana"/>
          <w:color w:val="000000"/>
          <w:sz w:val="20"/>
          <w:szCs w:val="20"/>
          <w:shd w:val="clear" w:color="auto" w:fill="FFFFFF"/>
        </w:rPr>
        <w:t xml:space="preserve">is the java API for </w:t>
      </w:r>
      <w:proofErr w:type="spellStart"/>
      <w:r>
        <w:rPr>
          <w:rFonts w:ascii="Verdana" w:hAnsi="Verdana"/>
          <w:color w:val="000000"/>
          <w:sz w:val="20"/>
          <w:szCs w:val="20"/>
          <w:shd w:val="clear" w:color="auto" w:fill="FFFFFF"/>
        </w:rPr>
        <w:t>RESTful</w:t>
      </w:r>
      <w:proofErr w:type="spellEnd"/>
      <w:r>
        <w:rPr>
          <w:rFonts w:ascii="Verdana" w:hAnsi="Verdana"/>
          <w:color w:val="000000"/>
          <w:sz w:val="20"/>
          <w:szCs w:val="20"/>
          <w:shd w:val="clear" w:color="auto" w:fill="FFFFFF"/>
        </w:rPr>
        <w:t xml:space="preserve"> web services.</w:t>
      </w:r>
    </w:p>
    <w:p w:rsidR="00A15E41" w:rsidRDefault="00A15E41" w:rsidP="00A15E41">
      <w:pPr>
        <w:shd w:val="clear" w:color="auto" w:fill="FFFFFF"/>
        <w:spacing w:after="0" w:line="293" w:lineRule="atLeast"/>
        <w:rPr>
          <w:rFonts w:ascii="Verdana" w:hAnsi="Verdana"/>
          <w:color w:val="000000"/>
          <w:sz w:val="20"/>
          <w:szCs w:val="20"/>
          <w:shd w:val="clear" w:color="auto" w:fill="F6FFE1"/>
        </w:rPr>
      </w:pPr>
      <w:r>
        <w:rPr>
          <w:rFonts w:ascii="Verdana" w:hAnsi="Verdana"/>
          <w:color w:val="000000"/>
          <w:sz w:val="20"/>
          <w:szCs w:val="20"/>
          <w:shd w:val="clear" w:color="auto" w:fill="F6FFE1"/>
        </w:rPr>
        <w:t>REST does not define too much standards like SOAP.</w:t>
      </w:r>
    </w:p>
    <w:p w:rsidR="00A15E41" w:rsidRDefault="00A15E41" w:rsidP="00A15E41">
      <w:pPr>
        <w:shd w:val="clear" w:color="auto" w:fill="FFFFFF"/>
        <w:spacing w:after="0" w:line="293"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REST</w:t>
      </w:r>
      <w:r>
        <w:rPr>
          <w:rStyle w:val="apple-converted-space"/>
          <w:rFonts w:ascii="Verdana" w:hAnsi="Verdana"/>
          <w:color w:val="000000"/>
          <w:sz w:val="18"/>
          <w:szCs w:val="18"/>
          <w:shd w:val="clear" w:color="auto" w:fill="FFFFFF"/>
        </w:rPr>
        <w:t> </w:t>
      </w:r>
      <w:r>
        <w:rPr>
          <w:rStyle w:val="Strong"/>
          <w:rFonts w:ascii="Verdana" w:hAnsi="Verdana"/>
          <w:color w:val="000000"/>
          <w:sz w:val="18"/>
          <w:szCs w:val="18"/>
          <w:shd w:val="clear" w:color="auto" w:fill="FFFFFF"/>
        </w:rPr>
        <w:t>requires less bandwidth</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 resource than SOAP.</w:t>
      </w:r>
    </w:p>
    <w:p w:rsidR="00A15E41" w:rsidRDefault="00A15E41" w:rsidP="00A15E41">
      <w:pPr>
        <w:shd w:val="clear" w:color="auto" w:fill="FFFFFF"/>
        <w:spacing w:after="0" w:line="293" w:lineRule="atLeast"/>
        <w:rPr>
          <w:rFonts w:ascii="Verdana" w:hAnsi="Verdana"/>
          <w:color w:val="000000"/>
          <w:sz w:val="20"/>
          <w:szCs w:val="20"/>
          <w:shd w:val="clear" w:color="auto" w:fill="F6FFE1"/>
        </w:rPr>
      </w:pPr>
      <w:proofErr w:type="spellStart"/>
      <w:proofErr w:type="gramStart"/>
      <w:r>
        <w:rPr>
          <w:rFonts w:ascii="Verdana" w:hAnsi="Verdana"/>
          <w:color w:val="000000"/>
          <w:sz w:val="20"/>
          <w:szCs w:val="20"/>
          <w:shd w:val="clear" w:color="auto" w:fill="F6FFE1"/>
        </w:rPr>
        <w:t>RESTful</w:t>
      </w:r>
      <w:proofErr w:type="spellEnd"/>
      <w:r>
        <w:rPr>
          <w:rFonts w:ascii="Verdana" w:hAnsi="Verdana"/>
          <w:color w:val="000000"/>
          <w:sz w:val="20"/>
          <w:szCs w:val="20"/>
          <w:shd w:val="clear" w:color="auto" w:fill="F6FFE1"/>
        </w:rPr>
        <w:t xml:space="preserve"> web services</w:t>
      </w:r>
      <w:r>
        <w:rPr>
          <w:rStyle w:val="apple-converted-space"/>
          <w:rFonts w:ascii="Verdana" w:hAnsi="Verdana"/>
          <w:color w:val="000000"/>
          <w:shd w:val="clear" w:color="auto" w:fill="F6FFE1"/>
        </w:rPr>
        <w:t> </w:t>
      </w:r>
      <w:r>
        <w:rPr>
          <w:rStyle w:val="Strong"/>
          <w:rFonts w:ascii="Verdana" w:hAnsi="Verdana"/>
          <w:color w:val="000000"/>
          <w:sz w:val="20"/>
          <w:szCs w:val="20"/>
          <w:shd w:val="clear" w:color="auto" w:fill="F6FFE1"/>
        </w:rPr>
        <w:t>inherits</w:t>
      </w:r>
      <w:proofErr w:type="gramEnd"/>
      <w:r>
        <w:rPr>
          <w:rStyle w:val="Strong"/>
          <w:rFonts w:ascii="Verdana" w:hAnsi="Verdana"/>
          <w:color w:val="000000"/>
          <w:sz w:val="20"/>
          <w:szCs w:val="20"/>
          <w:shd w:val="clear" w:color="auto" w:fill="F6FFE1"/>
        </w:rPr>
        <w:t xml:space="preserve"> security measures</w:t>
      </w:r>
      <w:r>
        <w:rPr>
          <w:rStyle w:val="apple-converted-space"/>
          <w:rFonts w:ascii="Verdana" w:hAnsi="Verdana"/>
          <w:color w:val="000000"/>
          <w:shd w:val="clear" w:color="auto" w:fill="F6FFE1"/>
        </w:rPr>
        <w:t> </w:t>
      </w:r>
      <w:r>
        <w:rPr>
          <w:rFonts w:ascii="Verdana" w:hAnsi="Verdana"/>
          <w:color w:val="000000"/>
          <w:sz w:val="20"/>
          <w:szCs w:val="20"/>
          <w:shd w:val="clear" w:color="auto" w:fill="F6FFE1"/>
        </w:rPr>
        <w:t>from the underlying transport.</w:t>
      </w:r>
    </w:p>
    <w:p w:rsidR="00A15E41" w:rsidRDefault="00A15E41" w:rsidP="00A15E41">
      <w:pPr>
        <w:shd w:val="clear" w:color="auto" w:fill="FFFFFF"/>
        <w:spacing w:after="0" w:line="293" w:lineRule="atLeast"/>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REST</w:t>
      </w:r>
      <w:r>
        <w:rPr>
          <w:rStyle w:val="apple-converted-space"/>
          <w:rFonts w:ascii="Verdana" w:hAnsi="Verdana"/>
          <w:color w:val="000000"/>
          <w:shd w:val="clear" w:color="auto" w:fill="FFFFFF"/>
        </w:rPr>
        <w:t> </w:t>
      </w:r>
      <w:r>
        <w:rPr>
          <w:rStyle w:val="Strong"/>
          <w:rFonts w:ascii="Verdana" w:hAnsi="Verdana"/>
          <w:color w:val="000000"/>
          <w:sz w:val="20"/>
          <w:szCs w:val="20"/>
          <w:shd w:val="clear" w:color="auto" w:fill="FFFFFF"/>
        </w:rPr>
        <w:t>permits different</w:t>
      </w:r>
      <w:r>
        <w:rPr>
          <w:rStyle w:val="apple-converted-space"/>
          <w:rFonts w:ascii="Verdana" w:hAnsi="Verdana"/>
          <w:color w:val="000000"/>
          <w:shd w:val="clear" w:color="auto" w:fill="FFFFFF"/>
        </w:rPr>
        <w:t> </w:t>
      </w:r>
      <w:r>
        <w:rPr>
          <w:rFonts w:ascii="Verdana" w:hAnsi="Verdana"/>
          <w:color w:val="000000"/>
          <w:sz w:val="20"/>
          <w:szCs w:val="20"/>
          <w:shd w:val="clear" w:color="auto" w:fill="FFFFFF"/>
        </w:rPr>
        <w:t>data format such as Plain text, HTML, XML, JSON etc.</w:t>
      </w:r>
    </w:p>
    <w:p w:rsidR="00A15E41" w:rsidRDefault="00A15E41" w:rsidP="00A15E41">
      <w:pPr>
        <w:shd w:val="clear" w:color="auto" w:fill="FFFFFF"/>
        <w:spacing w:after="0" w:line="293" w:lineRule="atLeast"/>
        <w:rPr>
          <w:rFonts w:ascii="Verdana" w:hAnsi="Verdana"/>
          <w:color w:val="000000"/>
          <w:sz w:val="20"/>
          <w:szCs w:val="20"/>
          <w:shd w:val="clear" w:color="auto" w:fill="F6FFE1"/>
        </w:rPr>
      </w:pPr>
      <w:r>
        <w:rPr>
          <w:rFonts w:ascii="Verdana" w:hAnsi="Verdana"/>
          <w:color w:val="000000"/>
          <w:sz w:val="20"/>
          <w:szCs w:val="20"/>
          <w:shd w:val="clear" w:color="auto" w:fill="F6FFE1"/>
        </w:rPr>
        <w:t>REST</w:t>
      </w:r>
      <w:r>
        <w:rPr>
          <w:rStyle w:val="apple-converted-space"/>
          <w:rFonts w:ascii="Verdana" w:hAnsi="Verdana"/>
          <w:color w:val="000000"/>
          <w:shd w:val="clear" w:color="auto" w:fill="F6FFE1"/>
        </w:rPr>
        <w:t> </w:t>
      </w:r>
      <w:r>
        <w:rPr>
          <w:rStyle w:val="Strong"/>
          <w:rFonts w:ascii="Verdana" w:hAnsi="Verdana"/>
          <w:color w:val="000000"/>
          <w:sz w:val="20"/>
          <w:szCs w:val="20"/>
          <w:shd w:val="clear" w:color="auto" w:fill="F6FFE1"/>
        </w:rPr>
        <w:t>more preferred</w:t>
      </w:r>
      <w:r>
        <w:rPr>
          <w:rStyle w:val="apple-converted-space"/>
          <w:rFonts w:ascii="Verdana" w:hAnsi="Verdana"/>
          <w:color w:val="000000"/>
          <w:shd w:val="clear" w:color="auto" w:fill="F6FFE1"/>
        </w:rPr>
        <w:t> </w:t>
      </w:r>
      <w:r>
        <w:rPr>
          <w:rFonts w:ascii="Verdana" w:hAnsi="Verdana"/>
          <w:color w:val="000000"/>
          <w:sz w:val="20"/>
          <w:szCs w:val="20"/>
          <w:shd w:val="clear" w:color="auto" w:fill="F6FFE1"/>
        </w:rPr>
        <w:t>than SOAP.</w:t>
      </w:r>
    </w:p>
    <w:p w:rsidR="00A15E41" w:rsidRPr="00CF6781" w:rsidRDefault="00A15E41" w:rsidP="00A15E41">
      <w:pPr>
        <w:pStyle w:val="NormalWeb"/>
        <w:shd w:val="clear" w:color="auto" w:fill="FFFFFF"/>
        <w:spacing w:before="360" w:beforeAutospacing="0" w:after="360" w:afterAutospacing="0" w:line="401" w:lineRule="atLeast"/>
        <w:rPr>
          <w:rFonts w:ascii="Helvetica" w:hAnsi="Helvetica" w:cs="Helvetica"/>
          <w:color w:val="666666"/>
          <w:sz w:val="20"/>
          <w:szCs w:val="20"/>
        </w:rPr>
      </w:pPr>
      <w:r w:rsidRPr="00CF6781">
        <w:rPr>
          <w:rFonts w:ascii="Helvetica" w:hAnsi="Helvetica" w:cs="Helvetica"/>
          <w:b/>
          <w:bCs/>
          <w:color w:val="666666"/>
          <w:sz w:val="20"/>
          <w:szCs w:val="20"/>
        </w:rPr>
        <w:t>REST</w:t>
      </w:r>
      <w:r w:rsidRPr="00CF6781">
        <w:rPr>
          <w:rStyle w:val="apple-converted-space"/>
          <w:rFonts w:ascii="Helvetica" w:hAnsi="Helvetica" w:cs="Helvetica"/>
          <w:color w:val="666666"/>
        </w:rPr>
        <w:t> </w:t>
      </w:r>
      <w:r w:rsidRPr="00CF6781">
        <w:rPr>
          <w:rFonts w:ascii="Helvetica" w:hAnsi="Helvetica" w:cs="Helvetica"/>
          <w:color w:val="666666"/>
          <w:sz w:val="20"/>
          <w:szCs w:val="20"/>
        </w:rPr>
        <w:t>describes a set of architectural principles by which data can be transmitted over a standardized interface (such as HTTP). REST does not contain an additional messaging layer and focuses on design rules for creating stateless services. A client can access the resource using the unique</w:t>
      </w:r>
      <w:r w:rsidRPr="00CF6781">
        <w:rPr>
          <w:rStyle w:val="apple-converted-space"/>
          <w:rFonts w:ascii="Helvetica" w:hAnsi="Helvetica" w:cs="Helvetica"/>
          <w:color w:val="666666"/>
        </w:rPr>
        <w:t> </w:t>
      </w:r>
      <w:hyperlink r:id="rId98" w:history="1">
        <w:r w:rsidRPr="00CF6781">
          <w:rPr>
            <w:rStyle w:val="Hyperlink"/>
            <w:rFonts w:ascii="Helvetica" w:hAnsi="Helvetica" w:cs="Helvetica"/>
            <w:color w:val="00B3AC"/>
            <w:sz w:val="20"/>
            <w:szCs w:val="20"/>
          </w:rPr>
          <w:t>URI</w:t>
        </w:r>
      </w:hyperlink>
      <w:r w:rsidRPr="00CF6781">
        <w:rPr>
          <w:rStyle w:val="apple-converted-space"/>
          <w:rFonts w:ascii="Helvetica" w:hAnsi="Helvetica" w:cs="Helvetica"/>
          <w:color w:val="666666"/>
        </w:rPr>
        <w:t> </w:t>
      </w:r>
      <w:r w:rsidRPr="00CF6781">
        <w:rPr>
          <w:rFonts w:ascii="Helvetica" w:hAnsi="Helvetica" w:cs="Helvetica"/>
          <w:color w:val="666666"/>
          <w:sz w:val="20"/>
          <w:szCs w:val="20"/>
        </w:rPr>
        <w:t xml:space="preserve">and a representation of the resource is returned. With each new resource representation, the client is said to transfer state. While accessing </w:t>
      </w:r>
      <w:proofErr w:type="spellStart"/>
      <w:r w:rsidRPr="00CF6781">
        <w:rPr>
          <w:rFonts w:ascii="Helvetica" w:hAnsi="Helvetica" w:cs="Helvetica"/>
          <w:color w:val="666666"/>
          <w:sz w:val="20"/>
          <w:szCs w:val="20"/>
        </w:rPr>
        <w:t>RESTful</w:t>
      </w:r>
      <w:proofErr w:type="spellEnd"/>
      <w:r w:rsidRPr="00CF6781">
        <w:rPr>
          <w:rFonts w:ascii="Helvetica" w:hAnsi="Helvetica" w:cs="Helvetica"/>
          <w:color w:val="666666"/>
          <w:sz w:val="20"/>
          <w:szCs w:val="20"/>
        </w:rPr>
        <w:t xml:space="preserve"> resources with HTTP protocol, the URL of the resource serves as the resource identifier and GET, PUT, DELETE, POST and HEAD are the standard HTTP operations to be performed on that resource.</w:t>
      </w:r>
    </w:p>
    <w:p w:rsidR="00A15E41" w:rsidRPr="00766692" w:rsidRDefault="00A15E41" w:rsidP="00A15E41">
      <w:pPr>
        <w:shd w:val="clear" w:color="auto" w:fill="FFFFFF"/>
        <w:spacing w:after="0" w:line="293" w:lineRule="atLeast"/>
        <w:rPr>
          <w:rStyle w:val="transcript"/>
          <w:rFonts w:ascii="Helvetica" w:hAnsi="Helvetica" w:cs="Helvetica"/>
          <w:color w:val="777777"/>
          <w:sz w:val="20"/>
          <w:szCs w:val="20"/>
          <w:bdr w:val="none" w:sz="0" w:space="0" w:color="auto" w:frame="1"/>
          <w:shd w:val="clear" w:color="auto" w:fill="FFFFFF"/>
        </w:rPr>
      </w:pPr>
    </w:p>
    <w:p w:rsidR="00A15E41" w:rsidRPr="00766692" w:rsidRDefault="00A15E41" w:rsidP="00A15E41">
      <w:pPr>
        <w:rPr>
          <w:rFonts w:ascii="Times New Roman" w:hAnsi="Times New Roman" w:cs="Times New Roman"/>
          <w:b/>
          <w:sz w:val="20"/>
          <w:szCs w:val="20"/>
        </w:rPr>
      </w:pPr>
      <w:r w:rsidRPr="00766692">
        <w:rPr>
          <w:rFonts w:ascii="Times New Roman" w:hAnsi="Times New Roman" w:cs="Times New Roman"/>
          <w:b/>
          <w:sz w:val="20"/>
          <w:szCs w:val="20"/>
        </w:rPr>
        <w:t xml:space="preserve">What is </w:t>
      </w:r>
      <w:proofErr w:type="gramStart"/>
      <w:r w:rsidRPr="00766692">
        <w:rPr>
          <w:rFonts w:ascii="Times New Roman" w:hAnsi="Times New Roman" w:cs="Times New Roman"/>
          <w:b/>
          <w:sz w:val="20"/>
          <w:szCs w:val="20"/>
        </w:rPr>
        <w:t>API:</w:t>
      </w:r>
      <w:proofErr w:type="gramEnd"/>
    </w:p>
    <w:p w:rsidR="00A15E41" w:rsidRPr="00766692" w:rsidRDefault="00A15E41" w:rsidP="00A15E41">
      <w:pPr>
        <w:rPr>
          <w:rFonts w:ascii="Times New Roman" w:hAnsi="Times New Roman" w:cs="Times New Roman"/>
          <w:color w:val="242729"/>
          <w:sz w:val="20"/>
          <w:szCs w:val="20"/>
        </w:rPr>
      </w:pPr>
      <w:r w:rsidRPr="00766692">
        <w:rPr>
          <w:rFonts w:ascii="Times New Roman" w:hAnsi="Times New Roman" w:cs="Times New Roman"/>
          <w:color w:val="242729"/>
          <w:sz w:val="20"/>
          <w:szCs w:val="20"/>
        </w:rPr>
        <w:t xml:space="preserve">API stands for Application Programming Interface, i.e. </w:t>
      </w:r>
      <w:r w:rsidRPr="00766692">
        <w:rPr>
          <w:rFonts w:ascii="Times New Roman" w:hAnsi="Times New Roman" w:cs="Times New Roman"/>
          <w:b/>
          <w:color w:val="242729"/>
          <w:sz w:val="20"/>
          <w:szCs w:val="20"/>
        </w:rPr>
        <w:t>API is the way for an application to interact with certain system/application/library/etc.</w:t>
      </w:r>
    </w:p>
    <w:p w:rsidR="00A15E41" w:rsidRPr="00766692" w:rsidRDefault="00A15E41" w:rsidP="00A15E41">
      <w:pPr>
        <w:rPr>
          <w:rFonts w:ascii="Times New Roman" w:hAnsi="Times New Roman" w:cs="Times New Roman"/>
          <w:color w:val="242729"/>
          <w:sz w:val="20"/>
          <w:szCs w:val="20"/>
          <w:shd w:val="clear" w:color="auto" w:fill="FFFFFF"/>
        </w:rPr>
      </w:pPr>
      <w:r w:rsidRPr="00766692">
        <w:rPr>
          <w:rFonts w:ascii="Times New Roman" w:hAnsi="Times New Roman" w:cs="Times New Roman"/>
          <w:color w:val="242729"/>
          <w:sz w:val="20"/>
          <w:szCs w:val="20"/>
          <w:shd w:val="clear" w:color="auto" w:fill="FFFFFF"/>
        </w:rPr>
        <w:t xml:space="preserve">In layman's terms, I've always said an </w:t>
      </w:r>
      <w:r w:rsidRPr="00766692">
        <w:rPr>
          <w:rFonts w:ascii="Times New Roman" w:hAnsi="Times New Roman" w:cs="Times New Roman"/>
          <w:b/>
          <w:color w:val="242729"/>
          <w:sz w:val="20"/>
          <w:szCs w:val="20"/>
          <w:shd w:val="clear" w:color="auto" w:fill="FFFFFF"/>
        </w:rPr>
        <w:t>API is like a translator between two people who speak different languages. In software,</w:t>
      </w:r>
      <w:r w:rsidRPr="00766692">
        <w:rPr>
          <w:rFonts w:ascii="Times New Roman" w:hAnsi="Times New Roman" w:cs="Times New Roman"/>
          <w:color w:val="242729"/>
          <w:sz w:val="20"/>
          <w:szCs w:val="20"/>
          <w:shd w:val="clear" w:color="auto" w:fill="FFFFFF"/>
        </w:rPr>
        <w:t xml:space="preserve"> data can be consumed or distributed using an API (or translator) so that two different kinds of software can communicate. Good software has a strong translator (API) that follows rules and protocols for security and data cleanliness.</w:t>
      </w:r>
    </w:p>
    <w:p w:rsidR="00766692" w:rsidRDefault="00766692" w:rsidP="00A15E41">
      <w:pPr>
        <w:pStyle w:val="NormalWeb"/>
        <w:shd w:val="clear" w:color="auto" w:fill="FFFFFF"/>
        <w:spacing w:before="0" w:beforeAutospacing="0" w:after="0" w:afterAutospacing="0" w:line="293" w:lineRule="atLeast"/>
        <w:rPr>
          <w:rStyle w:val="Strong"/>
          <w:rFonts w:eastAsiaTheme="majorEastAsia"/>
          <w:color w:val="242729"/>
          <w:sz w:val="20"/>
          <w:szCs w:val="20"/>
          <w:bdr w:val="none" w:sz="0" w:space="0" w:color="auto" w:frame="1"/>
        </w:rPr>
      </w:pPr>
    </w:p>
    <w:p w:rsidR="00A15E41" w:rsidRPr="00766692" w:rsidRDefault="00A15E41" w:rsidP="00A15E41">
      <w:pPr>
        <w:pStyle w:val="NormalWeb"/>
        <w:shd w:val="clear" w:color="auto" w:fill="FFFFFF"/>
        <w:spacing w:before="0" w:beforeAutospacing="0" w:after="0" w:afterAutospacing="0" w:line="293" w:lineRule="atLeast"/>
        <w:rPr>
          <w:color w:val="242729"/>
          <w:sz w:val="20"/>
          <w:szCs w:val="20"/>
        </w:rPr>
      </w:pPr>
      <w:r w:rsidRPr="00766692">
        <w:rPr>
          <w:rStyle w:val="Strong"/>
          <w:rFonts w:eastAsiaTheme="majorEastAsia"/>
          <w:color w:val="242729"/>
          <w:sz w:val="20"/>
          <w:szCs w:val="20"/>
          <w:bdr w:val="none" w:sz="0" w:space="0" w:color="auto" w:frame="1"/>
        </w:rPr>
        <w:t>Where it is used</w:t>
      </w:r>
    </w:p>
    <w:p w:rsidR="00A15E41" w:rsidRPr="00766692" w:rsidRDefault="00A15E41" w:rsidP="00A15E41">
      <w:pPr>
        <w:pStyle w:val="NormalWeb"/>
        <w:shd w:val="clear" w:color="auto" w:fill="FFFFFF"/>
        <w:spacing w:before="0" w:beforeAutospacing="0" w:after="240" w:afterAutospacing="0" w:line="293" w:lineRule="atLeast"/>
        <w:rPr>
          <w:color w:val="242729"/>
          <w:sz w:val="20"/>
          <w:szCs w:val="20"/>
        </w:rPr>
      </w:pPr>
      <w:r w:rsidRPr="00766692">
        <w:rPr>
          <w:color w:val="242729"/>
          <w:sz w:val="20"/>
          <w:szCs w:val="20"/>
        </w:rPr>
        <w:t xml:space="preserve">An example, </w:t>
      </w:r>
      <w:proofErr w:type="gramStart"/>
      <w:r w:rsidRPr="00766692">
        <w:rPr>
          <w:color w:val="242729"/>
          <w:sz w:val="20"/>
          <w:szCs w:val="20"/>
        </w:rPr>
        <w:t>You</w:t>
      </w:r>
      <w:proofErr w:type="gramEnd"/>
      <w:r w:rsidRPr="00766692">
        <w:rPr>
          <w:color w:val="242729"/>
          <w:sz w:val="20"/>
          <w:szCs w:val="20"/>
        </w:rPr>
        <w:t xml:space="preserve"> are buying an item in online through your credit card. You will provide credit card details and press continue button. It will tell you whether your information is correct or not. To provide these results, there </w:t>
      </w:r>
      <w:proofErr w:type="gramStart"/>
      <w:r w:rsidRPr="00766692">
        <w:rPr>
          <w:color w:val="242729"/>
          <w:sz w:val="20"/>
          <w:szCs w:val="20"/>
        </w:rPr>
        <w:t>are lot</w:t>
      </w:r>
      <w:proofErr w:type="gramEnd"/>
      <w:r w:rsidRPr="00766692">
        <w:rPr>
          <w:color w:val="242729"/>
          <w:sz w:val="20"/>
          <w:szCs w:val="20"/>
        </w:rPr>
        <w:t xml:space="preserve"> of things in the background.</w:t>
      </w:r>
    </w:p>
    <w:p w:rsidR="00A15E41" w:rsidRPr="00766692" w:rsidRDefault="00A15E41" w:rsidP="00A15E41">
      <w:pPr>
        <w:pStyle w:val="NormalWeb"/>
        <w:shd w:val="clear" w:color="auto" w:fill="FFFFFF"/>
        <w:spacing w:before="0" w:beforeAutospacing="0" w:after="240" w:afterAutospacing="0" w:line="293" w:lineRule="atLeast"/>
        <w:rPr>
          <w:color w:val="242729"/>
          <w:sz w:val="20"/>
          <w:szCs w:val="20"/>
        </w:rPr>
      </w:pPr>
      <w:r w:rsidRPr="00766692">
        <w:rPr>
          <w:color w:val="242729"/>
          <w:sz w:val="20"/>
          <w:szCs w:val="20"/>
        </w:rPr>
        <w:t>The application will send your credit card details to a remote application which will validate your information and send the result back your application. API is used in this scenario.</w:t>
      </w:r>
    </w:p>
    <w:p w:rsidR="00A15E41" w:rsidRPr="00766692" w:rsidRDefault="00A15E41" w:rsidP="00A15E41">
      <w:pPr>
        <w:rPr>
          <w:rFonts w:ascii="Times New Roman" w:hAnsi="Times New Roman" w:cs="Times New Roman"/>
          <w:b/>
          <w:sz w:val="20"/>
          <w:szCs w:val="20"/>
        </w:rPr>
      </w:pPr>
    </w:p>
    <w:p w:rsidR="00A15E41" w:rsidRPr="00766692" w:rsidRDefault="00A15E41" w:rsidP="00A15E41">
      <w:pPr>
        <w:rPr>
          <w:rFonts w:ascii="Times New Roman" w:hAnsi="Times New Roman" w:cs="Times New Roman"/>
          <w:b/>
          <w:sz w:val="20"/>
          <w:szCs w:val="20"/>
        </w:rPr>
      </w:pPr>
      <w:r w:rsidRPr="00766692">
        <w:rPr>
          <w:rFonts w:ascii="Times New Roman" w:hAnsi="Times New Roman" w:cs="Times New Roman"/>
          <w:b/>
          <w:sz w:val="20"/>
          <w:szCs w:val="20"/>
        </w:rPr>
        <w:t xml:space="preserve">API </w:t>
      </w:r>
      <w:proofErr w:type="spellStart"/>
      <w:r w:rsidRPr="00766692">
        <w:rPr>
          <w:rFonts w:ascii="Times New Roman" w:hAnsi="Times New Roman" w:cs="Times New Roman"/>
          <w:b/>
          <w:sz w:val="20"/>
          <w:szCs w:val="20"/>
        </w:rPr>
        <w:t>Vs</w:t>
      </w:r>
      <w:proofErr w:type="spellEnd"/>
      <w:r w:rsidRPr="00766692">
        <w:rPr>
          <w:rFonts w:ascii="Times New Roman" w:hAnsi="Times New Roman" w:cs="Times New Roman"/>
          <w:b/>
          <w:sz w:val="20"/>
          <w:szCs w:val="20"/>
        </w:rPr>
        <w:t xml:space="preserve"> Web Services:</w:t>
      </w:r>
    </w:p>
    <w:p w:rsidR="00A15E41" w:rsidRPr="00547F0F" w:rsidRDefault="00A15E41" w:rsidP="00A15E41">
      <w:pPr>
        <w:rPr>
          <w:rFonts w:ascii="Times New Roman" w:hAnsi="Times New Roman" w:cs="Times New Roman"/>
          <w:color w:val="333333"/>
          <w:sz w:val="23"/>
          <w:szCs w:val="23"/>
        </w:rPr>
      </w:pPr>
      <w:r w:rsidRPr="00766692">
        <w:rPr>
          <w:rFonts w:ascii="Times New Roman" w:hAnsi="Times New Roman" w:cs="Times New Roman"/>
          <w:color w:val="333333"/>
          <w:sz w:val="20"/>
          <w:szCs w:val="20"/>
        </w:rPr>
        <w:t>Web services are a specific subset of APIs.</w:t>
      </w:r>
      <w:r w:rsidRPr="00766692">
        <w:rPr>
          <w:rStyle w:val="apple-converted-space"/>
          <w:color w:val="333333"/>
          <w:sz w:val="20"/>
          <w:szCs w:val="20"/>
        </w:rPr>
        <w:t> </w:t>
      </w:r>
      <w:r w:rsidRPr="00766692">
        <w:rPr>
          <w:rFonts w:ascii="Times New Roman" w:hAnsi="Times New Roman" w:cs="Times New Roman"/>
          <w:color w:val="333333"/>
          <w:sz w:val="20"/>
          <w:szCs w:val="20"/>
        </w:rPr>
        <w:br/>
      </w:r>
      <w:r w:rsidRPr="00547F0F">
        <w:rPr>
          <w:rFonts w:ascii="Times New Roman" w:hAnsi="Times New Roman" w:cs="Times New Roman"/>
          <w:color w:val="333333"/>
          <w:sz w:val="23"/>
          <w:szCs w:val="23"/>
        </w:rPr>
        <w:br/>
        <w:t>APIs can have many forms, whether they communicate over the Web, over other Internet protocols, or even inter-process on the same machine, or inside the same machine and process.</w:t>
      </w:r>
    </w:p>
    <w:p w:rsidR="00A15E41" w:rsidRPr="00547F0F" w:rsidRDefault="00A15E41" w:rsidP="00A15E41">
      <w:pPr>
        <w:spacing w:before="225" w:after="225" w:line="480" w:lineRule="atLeast"/>
        <w:jc w:val="both"/>
        <w:rPr>
          <w:rFonts w:ascii="Times New Roman" w:eastAsia="Times New Roman" w:hAnsi="Times New Roman" w:cs="Times New Roman"/>
          <w:color w:val="000000"/>
        </w:rPr>
      </w:pPr>
      <w:r w:rsidRPr="00547F0F">
        <w:rPr>
          <w:rFonts w:ascii="Times New Roman" w:eastAsia="Times New Roman" w:hAnsi="Times New Roman" w:cs="Times New Roman"/>
          <w:color w:val="000000"/>
        </w:rPr>
        <w:t>A Web service uses only three styles of use: SOAP, REST and XML-RPC for communication whereas API may use any style for communication.</w:t>
      </w:r>
    </w:p>
    <w:p w:rsidR="00A15E41" w:rsidRPr="00547F0F" w:rsidRDefault="00A15E41" w:rsidP="00A15E41">
      <w:pPr>
        <w:rPr>
          <w:rFonts w:ascii="Times New Roman" w:hAnsi="Times New Roman" w:cs="Times New Roman"/>
          <w:color w:val="333333"/>
          <w:sz w:val="23"/>
          <w:szCs w:val="23"/>
        </w:rPr>
      </w:pPr>
      <w:r w:rsidRPr="00547F0F">
        <w:rPr>
          <w:rFonts w:ascii="Times New Roman" w:hAnsi="Times New Roman" w:cs="Times New Roman"/>
          <w:b/>
          <w:color w:val="333333"/>
          <w:sz w:val="23"/>
          <w:szCs w:val="23"/>
        </w:rPr>
        <w:lastRenderedPageBreak/>
        <w:t>API</w:t>
      </w:r>
      <w:proofErr w:type="gramStart"/>
      <w:r w:rsidRPr="00547F0F">
        <w:rPr>
          <w:rFonts w:ascii="Times New Roman" w:hAnsi="Times New Roman" w:cs="Times New Roman"/>
          <w:b/>
          <w:color w:val="333333"/>
          <w:sz w:val="23"/>
          <w:szCs w:val="23"/>
        </w:rPr>
        <w:t>:</w:t>
      </w:r>
      <w:proofErr w:type="gramEnd"/>
      <w:r w:rsidRPr="00547F0F">
        <w:rPr>
          <w:rFonts w:ascii="Times New Roman" w:hAnsi="Times New Roman" w:cs="Times New Roman"/>
          <w:b/>
          <w:color w:val="333333"/>
          <w:sz w:val="23"/>
          <w:szCs w:val="23"/>
        </w:rPr>
        <w:br/>
      </w:r>
      <w:r w:rsidRPr="00547F0F">
        <w:rPr>
          <w:rFonts w:ascii="Times New Roman" w:hAnsi="Times New Roman" w:cs="Times New Roman"/>
          <w:color w:val="333333"/>
          <w:sz w:val="23"/>
          <w:szCs w:val="23"/>
        </w:rPr>
        <w:t>An application programming interface (API) is a set of routines, data structures, object classes and/or protocols provided by libraries and/or operating system services in order to support the building of applications.</w:t>
      </w:r>
      <w:r w:rsidRPr="00547F0F">
        <w:rPr>
          <w:rFonts w:ascii="Times New Roman" w:hAnsi="Times New Roman" w:cs="Times New Roman"/>
          <w:color w:val="333333"/>
          <w:sz w:val="23"/>
          <w:szCs w:val="23"/>
        </w:rPr>
        <w:br/>
      </w:r>
      <w:r w:rsidRPr="00547F0F">
        <w:rPr>
          <w:rFonts w:ascii="Times New Roman" w:hAnsi="Times New Roman" w:cs="Times New Roman"/>
          <w:b/>
          <w:color w:val="333333"/>
          <w:sz w:val="23"/>
          <w:szCs w:val="23"/>
        </w:rPr>
        <w:br/>
      </w:r>
      <w:proofErr w:type="spellStart"/>
      <w:r w:rsidRPr="00547F0F">
        <w:rPr>
          <w:rFonts w:ascii="Times New Roman" w:hAnsi="Times New Roman" w:cs="Times New Roman"/>
          <w:b/>
          <w:color w:val="333333"/>
          <w:sz w:val="23"/>
          <w:szCs w:val="23"/>
        </w:rPr>
        <w:t>Webservice</w:t>
      </w:r>
      <w:proofErr w:type="spellEnd"/>
      <w:proofErr w:type="gramStart"/>
      <w:r w:rsidRPr="00547F0F">
        <w:rPr>
          <w:rFonts w:ascii="Times New Roman" w:hAnsi="Times New Roman" w:cs="Times New Roman"/>
          <w:b/>
          <w:color w:val="333333"/>
          <w:sz w:val="23"/>
          <w:szCs w:val="23"/>
        </w:rPr>
        <w:t>:</w:t>
      </w:r>
      <w:proofErr w:type="gramEnd"/>
      <w:r w:rsidRPr="00547F0F">
        <w:rPr>
          <w:rFonts w:ascii="Times New Roman" w:hAnsi="Times New Roman" w:cs="Times New Roman"/>
          <w:color w:val="333333"/>
          <w:sz w:val="23"/>
          <w:szCs w:val="23"/>
        </w:rPr>
        <w:br/>
        <w:t>A Web Service is defined by the W3C as "a software system designed to support interoperable machine-to-machine interaction over a network"</w:t>
      </w:r>
      <w:r w:rsidRPr="00547F0F">
        <w:rPr>
          <w:rFonts w:ascii="Times New Roman" w:hAnsi="Times New Roman" w:cs="Times New Roman"/>
          <w:color w:val="333333"/>
          <w:sz w:val="23"/>
          <w:szCs w:val="23"/>
        </w:rPr>
        <w:br/>
      </w:r>
      <w:r w:rsidRPr="00547F0F">
        <w:rPr>
          <w:rFonts w:ascii="Times New Roman" w:hAnsi="Times New Roman" w:cs="Times New Roman"/>
          <w:color w:val="333333"/>
          <w:sz w:val="23"/>
          <w:szCs w:val="23"/>
        </w:rPr>
        <w:br/>
        <w:t xml:space="preserve">Clearly, both are means of communications. The </w:t>
      </w:r>
      <w:proofErr w:type="spellStart"/>
      <w:r w:rsidRPr="00547F0F">
        <w:rPr>
          <w:rFonts w:ascii="Times New Roman" w:hAnsi="Times New Roman" w:cs="Times New Roman"/>
          <w:color w:val="333333"/>
          <w:sz w:val="23"/>
          <w:szCs w:val="23"/>
        </w:rPr>
        <w:t>diference</w:t>
      </w:r>
      <w:proofErr w:type="spellEnd"/>
      <w:r w:rsidRPr="00547F0F">
        <w:rPr>
          <w:rFonts w:ascii="Times New Roman" w:hAnsi="Times New Roman" w:cs="Times New Roman"/>
          <w:color w:val="333333"/>
          <w:sz w:val="23"/>
          <w:szCs w:val="23"/>
        </w:rPr>
        <w:t xml:space="preserve"> is that Web Service almost always involves communication over network and HTTP is the most commonly used protocol. Web service also uses SOAP, REST, and XML-RPC as a means of communication. While an API can use any means of communication e.g. DLL files in C/C++, Jar files/ RMI in java, Interrupts in Linux kernel API etc.</w:t>
      </w:r>
      <w:r w:rsidRPr="00547F0F">
        <w:rPr>
          <w:rStyle w:val="apple-converted-space"/>
          <w:color w:val="333333"/>
          <w:sz w:val="23"/>
          <w:szCs w:val="23"/>
        </w:rPr>
        <w:t> </w:t>
      </w:r>
      <w:r w:rsidRPr="00547F0F">
        <w:rPr>
          <w:rFonts w:ascii="Times New Roman" w:hAnsi="Times New Roman" w:cs="Times New Roman"/>
          <w:color w:val="333333"/>
          <w:sz w:val="23"/>
          <w:szCs w:val="23"/>
        </w:rPr>
        <w:br/>
        <w:t>So, you can say that-</w:t>
      </w:r>
    </w:p>
    <w:p w:rsidR="00A15E41" w:rsidRPr="00547F0F" w:rsidRDefault="00A15E41" w:rsidP="00A15E41">
      <w:pPr>
        <w:rPr>
          <w:rFonts w:ascii="Times New Roman" w:hAnsi="Times New Roman" w:cs="Times New Roman"/>
          <w:color w:val="333333"/>
          <w:sz w:val="23"/>
          <w:szCs w:val="23"/>
        </w:rPr>
      </w:pPr>
      <w:proofErr w:type="gramStart"/>
      <w:r w:rsidRPr="00547F0F">
        <w:rPr>
          <w:rFonts w:ascii="Times New Roman" w:hAnsi="Times New Roman" w:cs="Times New Roman"/>
          <w:color w:val="333333"/>
          <w:sz w:val="23"/>
          <w:szCs w:val="23"/>
        </w:rPr>
        <w:t>Web Service.</w:t>
      </w:r>
      <w:proofErr w:type="gramEnd"/>
      <w:r w:rsidRPr="00547F0F">
        <w:rPr>
          <w:rFonts w:ascii="Times New Roman" w:hAnsi="Times New Roman" w:cs="Times New Roman"/>
          <w:color w:val="333333"/>
          <w:sz w:val="23"/>
          <w:szCs w:val="23"/>
        </w:rPr>
        <w:t xml:space="preserve"> A web service is a collection of APIs working together to perform a particular task.</w:t>
      </w:r>
      <w:r w:rsidRPr="00547F0F">
        <w:rPr>
          <w:rStyle w:val="apple-converted-space"/>
          <w:color w:val="333333"/>
          <w:sz w:val="23"/>
          <w:szCs w:val="23"/>
        </w:rPr>
        <w:t> </w:t>
      </w:r>
    </w:p>
    <w:p w:rsidR="00A15E41" w:rsidRPr="00547F0F" w:rsidRDefault="00A15E41" w:rsidP="00A15E41">
      <w:pPr>
        <w:rPr>
          <w:rFonts w:ascii="Times New Roman" w:hAnsi="Times New Roman" w:cs="Times New Roman"/>
          <w:color w:val="333333"/>
          <w:sz w:val="23"/>
          <w:szCs w:val="23"/>
        </w:rPr>
      </w:pPr>
      <w:r w:rsidRPr="00547F0F">
        <w:rPr>
          <w:rFonts w:ascii="Times New Roman" w:hAnsi="Times New Roman" w:cs="Times New Roman"/>
          <w:b/>
          <w:color w:val="333333"/>
          <w:sz w:val="23"/>
          <w:szCs w:val="23"/>
        </w:rPr>
        <w:t>Web service</w:t>
      </w:r>
      <w:r w:rsidRPr="00547F0F">
        <w:rPr>
          <w:rFonts w:ascii="Times New Roman" w:hAnsi="Times New Roman" w:cs="Times New Roman"/>
          <w:color w:val="333333"/>
          <w:sz w:val="23"/>
          <w:szCs w:val="23"/>
        </w:rPr>
        <w:t xml:space="preserve"> can be accessed using a transport protocol. HTTP is a far more popular transport protocol to send a request and get a response to and forth from a web service. Using a web service does </w:t>
      </w:r>
      <w:proofErr w:type="gramStart"/>
      <w:r w:rsidRPr="00547F0F">
        <w:rPr>
          <w:rFonts w:ascii="Times New Roman" w:hAnsi="Times New Roman" w:cs="Times New Roman"/>
          <w:color w:val="333333"/>
          <w:sz w:val="23"/>
          <w:szCs w:val="23"/>
        </w:rPr>
        <w:t>requires</w:t>
      </w:r>
      <w:proofErr w:type="gramEnd"/>
      <w:r w:rsidRPr="00547F0F">
        <w:rPr>
          <w:rFonts w:ascii="Times New Roman" w:hAnsi="Times New Roman" w:cs="Times New Roman"/>
          <w:color w:val="333333"/>
          <w:sz w:val="23"/>
          <w:szCs w:val="23"/>
        </w:rPr>
        <w:t xml:space="preserve"> us to be online in the first place.</w:t>
      </w:r>
    </w:p>
    <w:p w:rsidR="00A15E41" w:rsidRPr="00547F0F" w:rsidRDefault="00A15E41" w:rsidP="00A15E41">
      <w:pPr>
        <w:pStyle w:val="ListParagraph"/>
        <w:numPr>
          <w:ilvl w:val="0"/>
          <w:numId w:val="67"/>
        </w:numPr>
        <w:rPr>
          <w:rFonts w:ascii="Times New Roman" w:hAnsi="Times New Roman" w:cs="Times New Roman"/>
          <w:color w:val="333333"/>
          <w:sz w:val="23"/>
          <w:szCs w:val="23"/>
        </w:rPr>
      </w:pPr>
      <w:r w:rsidRPr="00547F0F">
        <w:rPr>
          <w:rFonts w:ascii="Times New Roman" w:hAnsi="Times New Roman" w:cs="Times New Roman"/>
          <w:color w:val="333333"/>
          <w:sz w:val="23"/>
          <w:szCs w:val="23"/>
        </w:rPr>
        <w:t>Web Service is an API wrapped in HTTP.</w:t>
      </w:r>
      <w:r w:rsidRPr="00547F0F">
        <w:rPr>
          <w:rFonts w:ascii="Times New Roman" w:hAnsi="Times New Roman" w:cs="Times New Roman"/>
          <w:color w:val="333333"/>
          <w:sz w:val="23"/>
          <w:szCs w:val="23"/>
        </w:rPr>
        <w:br/>
        <w:t>2. All Web Services are API but APIs are not Web Services.</w:t>
      </w:r>
      <w:r w:rsidRPr="00547F0F">
        <w:rPr>
          <w:rFonts w:ascii="Times New Roman" w:hAnsi="Times New Roman" w:cs="Times New Roman"/>
          <w:color w:val="333333"/>
          <w:sz w:val="23"/>
          <w:szCs w:val="23"/>
        </w:rPr>
        <w:br/>
        <w:t>3. Web Service might not perform all the operations that an API would perform.</w:t>
      </w:r>
      <w:r w:rsidRPr="00547F0F">
        <w:rPr>
          <w:rFonts w:ascii="Times New Roman" w:hAnsi="Times New Roman" w:cs="Times New Roman"/>
          <w:color w:val="333333"/>
          <w:sz w:val="23"/>
          <w:szCs w:val="23"/>
        </w:rPr>
        <w:br/>
        <w:t>4. A Web Service needs a network while an API doesn't need a network for its operation.</w:t>
      </w:r>
    </w:p>
    <w:p w:rsidR="00A15E41" w:rsidRPr="00547F0F" w:rsidRDefault="00A15E41" w:rsidP="00A15E41">
      <w:pPr>
        <w:rPr>
          <w:rFonts w:ascii="Times New Roman" w:hAnsi="Times New Roman" w:cs="Times New Roman"/>
          <w:b/>
        </w:rPr>
      </w:pPr>
    </w:p>
    <w:p w:rsidR="00A15E41" w:rsidRPr="00766692" w:rsidRDefault="00A15E41" w:rsidP="00A15E41">
      <w:pPr>
        <w:rPr>
          <w:rFonts w:ascii="Times New Roman" w:hAnsi="Times New Roman" w:cs="Times New Roman"/>
          <w:b/>
        </w:rPr>
      </w:pPr>
      <w:r w:rsidRPr="00766692">
        <w:rPr>
          <w:rFonts w:ascii="Times New Roman" w:hAnsi="Times New Roman" w:cs="Times New Roman"/>
          <w:b/>
        </w:rPr>
        <w:t xml:space="preserve">Benefit of API </w:t>
      </w:r>
      <w:proofErr w:type="gramStart"/>
      <w:r w:rsidRPr="00766692">
        <w:rPr>
          <w:rFonts w:ascii="Times New Roman" w:hAnsi="Times New Roman" w:cs="Times New Roman"/>
          <w:b/>
        </w:rPr>
        <w:t>Testing :</w:t>
      </w:r>
      <w:proofErr w:type="gramEnd"/>
    </w:p>
    <w:p w:rsidR="00A15E41" w:rsidRPr="007113EA" w:rsidRDefault="00A15E41" w:rsidP="00A15E41">
      <w:pPr>
        <w:rPr>
          <w:rStyle w:val="apple-converted-space"/>
          <w:b/>
          <w:color w:val="666666"/>
          <w:sz w:val="23"/>
          <w:szCs w:val="23"/>
          <w:shd w:val="clear" w:color="auto" w:fill="FFFFFF"/>
        </w:rPr>
      </w:pPr>
      <w:r w:rsidRPr="00547F0F">
        <w:rPr>
          <w:rStyle w:val="Strong"/>
          <w:rFonts w:ascii="Times New Roman" w:hAnsi="Times New Roman" w:cs="Times New Roman"/>
          <w:bCs w:val="0"/>
          <w:color w:val="333333"/>
          <w:sz w:val="23"/>
          <w:szCs w:val="23"/>
          <w:shd w:val="clear" w:color="auto" w:fill="FFFFFF"/>
        </w:rPr>
        <w:t>Test for Core Functionality</w:t>
      </w:r>
      <w:r w:rsidRPr="00547F0F">
        <w:rPr>
          <w:rFonts w:ascii="Times New Roman" w:hAnsi="Times New Roman" w:cs="Times New Roman"/>
          <w:color w:val="666666"/>
          <w:sz w:val="23"/>
          <w:szCs w:val="23"/>
        </w:rPr>
        <w:br/>
      </w:r>
      <w:r w:rsidRPr="00547F0F">
        <w:rPr>
          <w:rFonts w:ascii="Times New Roman" w:hAnsi="Times New Roman" w:cs="Times New Roman"/>
          <w:color w:val="666666"/>
          <w:sz w:val="23"/>
          <w:szCs w:val="23"/>
          <w:shd w:val="clear" w:color="auto" w:fill="FFFFFF"/>
        </w:rPr>
        <w:t xml:space="preserve">The first major advantage of </w:t>
      </w:r>
      <w:r w:rsidRPr="007113EA">
        <w:rPr>
          <w:rFonts w:ascii="Times New Roman" w:hAnsi="Times New Roman" w:cs="Times New Roman"/>
          <w:b/>
          <w:color w:val="666666"/>
          <w:sz w:val="23"/>
          <w:szCs w:val="23"/>
          <w:shd w:val="clear" w:color="auto" w:fill="FFFFFF"/>
        </w:rPr>
        <w:t>API testing is access to the application without a user interface.</w:t>
      </w:r>
      <w:r w:rsidRPr="007113EA">
        <w:rPr>
          <w:rStyle w:val="apple-converted-space"/>
          <w:b/>
          <w:color w:val="666666"/>
          <w:sz w:val="23"/>
          <w:szCs w:val="23"/>
          <w:shd w:val="clear" w:color="auto" w:fill="FFFFFF"/>
        </w:rPr>
        <w:t> </w:t>
      </w:r>
    </w:p>
    <w:p w:rsidR="00A15E41" w:rsidRPr="00547F0F" w:rsidRDefault="00A15E41" w:rsidP="00A15E41">
      <w:pPr>
        <w:rPr>
          <w:rFonts w:ascii="Times New Roman" w:hAnsi="Times New Roman" w:cs="Times New Roman"/>
        </w:rPr>
      </w:pPr>
      <w:r w:rsidRPr="00547F0F">
        <w:rPr>
          <w:rStyle w:val="Strong"/>
          <w:rFonts w:ascii="Times New Roman" w:hAnsi="Times New Roman" w:cs="Times New Roman"/>
          <w:bCs w:val="0"/>
          <w:color w:val="333333"/>
          <w:sz w:val="23"/>
          <w:szCs w:val="23"/>
          <w:shd w:val="clear" w:color="auto" w:fill="FFFFFF"/>
        </w:rPr>
        <w:t>Time Effective</w:t>
      </w:r>
    </w:p>
    <w:p w:rsidR="00A15E41" w:rsidRPr="00547F0F" w:rsidRDefault="00A15E41" w:rsidP="00A15E41">
      <w:pPr>
        <w:shd w:val="clear" w:color="auto" w:fill="FFFFFF"/>
        <w:spacing w:after="180" w:line="240" w:lineRule="auto"/>
        <w:outlineLvl w:val="2"/>
        <w:rPr>
          <w:rFonts w:ascii="Times New Roman" w:eastAsia="Times New Roman" w:hAnsi="Times New Roman" w:cs="Times New Roman"/>
          <w:b/>
          <w:color w:val="000000" w:themeColor="text1"/>
        </w:rPr>
      </w:pPr>
      <w:r w:rsidRPr="00547F0F">
        <w:rPr>
          <w:rFonts w:ascii="Times New Roman" w:eastAsia="Times New Roman" w:hAnsi="Times New Roman" w:cs="Times New Roman"/>
          <w:b/>
          <w:color w:val="000000" w:themeColor="text1"/>
        </w:rPr>
        <w:t>Reduced Testing Costs</w:t>
      </w:r>
    </w:p>
    <w:p w:rsidR="00A15E41" w:rsidRPr="00547F0F" w:rsidRDefault="00A15E41" w:rsidP="00A15E41">
      <w:pPr>
        <w:pStyle w:val="Heading3"/>
        <w:shd w:val="clear" w:color="auto" w:fill="FFFFFF"/>
        <w:spacing w:before="0" w:after="180"/>
        <w:rPr>
          <w:bCs w:val="0"/>
          <w:color w:val="000000" w:themeColor="text1"/>
        </w:rPr>
      </w:pPr>
      <w:r w:rsidRPr="00547F0F">
        <w:rPr>
          <w:bCs w:val="0"/>
          <w:color w:val="000000" w:themeColor="text1"/>
        </w:rPr>
        <w:t>Reduced Technical Debt</w:t>
      </w:r>
    </w:p>
    <w:p w:rsidR="00A15E41" w:rsidRPr="00547F0F" w:rsidRDefault="00A15E41" w:rsidP="00A15E41">
      <w:pPr>
        <w:pStyle w:val="Heading3"/>
        <w:shd w:val="clear" w:color="auto" w:fill="FFFFFF"/>
        <w:spacing w:before="0" w:after="180"/>
        <w:rPr>
          <w:bCs w:val="0"/>
          <w:color w:val="000000" w:themeColor="text1"/>
        </w:rPr>
      </w:pPr>
      <w:r w:rsidRPr="00547F0F">
        <w:rPr>
          <w:bCs w:val="0"/>
          <w:color w:val="000000" w:themeColor="text1"/>
        </w:rPr>
        <w:t>Earlier Remediation</w:t>
      </w:r>
    </w:p>
    <w:p w:rsidR="00A15E41" w:rsidRPr="00547F0F" w:rsidRDefault="00A15E41" w:rsidP="00A15E41">
      <w:pPr>
        <w:pStyle w:val="Heading2"/>
        <w:shd w:val="clear" w:color="auto" w:fill="FFFFFF"/>
        <w:spacing w:before="0" w:after="180"/>
        <w:rPr>
          <w:b w:val="0"/>
          <w:bCs w:val="0"/>
          <w:color w:val="000000" w:themeColor="text1"/>
          <w:sz w:val="22"/>
          <w:szCs w:val="22"/>
        </w:rPr>
      </w:pPr>
      <w:r w:rsidRPr="00547F0F">
        <w:rPr>
          <w:bCs w:val="0"/>
          <w:color w:val="000000" w:themeColor="text1"/>
          <w:sz w:val="22"/>
          <w:szCs w:val="22"/>
        </w:rPr>
        <w:t>Reduce Risks</w:t>
      </w:r>
    </w:p>
    <w:p w:rsidR="00A15E41" w:rsidRPr="00547F0F" w:rsidRDefault="00A15E41" w:rsidP="00A15E41">
      <w:pPr>
        <w:pStyle w:val="Heading3"/>
        <w:shd w:val="clear" w:color="auto" w:fill="FFFFFF"/>
        <w:spacing w:before="0" w:after="180"/>
        <w:rPr>
          <w:bCs w:val="0"/>
          <w:color w:val="000000" w:themeColor="text1"/>
        </w:rPr>
      </w:pPr>
      <w:proofErr w:type="gramStart"/>
      <w:r w:rsidRPr="00547F0F">
        <w:rPr>
          <w:bCs w:val="0"/>
          <w:color w:val="000000" w:themeColor="text1"/>
        </w:rPr>
        <w:lastRenderedPageBreak/>
        <w:t>Web  Services</w:t>
      </w:r>
      <w:proofErr w:type="gramEnd"/>
      <w:r w:rsidRPr="00547F0F">
        <w:rPr>
          <w:bCs w:val="0"/>
          <w:color w:val="000000" w:themeColor="text1"/>
        </w:rPr>
        <w:t xml:space="preserve"> Example:</w:t>
      </w:r>
    </w:p>
    <w:p w:rsidR="00A15E41" w:rsidRPr="00547F0F" w:rsidRDefault="00A15E41" w:rsidP="00A15E41">
      <w:pPr>
        <w:pStyle w:val="NormalWeb"/>
        <w:shd w:val="clear" w:color="auto" w:fill="FFFFFF"/>
        <w:spacing w:before="240" w:beforeAutospacing="0" w:after="240" w:afterAutospacing="0" w:line="315" w:lineRule="atLeast"/>
        <w:textAlignment w:val="baseline"/>
        <w:rPr>
          <w:b/>
          <w:color w:val="4E4E4E"/>
          <w:sz w:val="21"/>
          <w:szCs w:val="21"/>
        </w:rPr>
      </w:pPr>
      <w:r w:rsidRPr="00547F0F">
        <w:rPr>
          <w:b/>
          <w:color w:val="4E4E4E"/>
          <w:sz w:val="21"/>
          <w:szCs w:val="21"/>
        </w:rPr>
        <w:t>For example: MAP</w:t>
      </w:r>
    </w:p>
    <w:p w:rsidR="00A15E41" w:rsidRPr="00547F0F" w:rsidRDefault="009754D3" w:rsidP="00A15E41">
      <w:pPr>
        <w:pStyle w:val="NormalWeb"/>
        <w:shd w:val="clear" w:color="auto" w:fill="FFFFFF"/>
        <w:spacing w:before="0" w:beforeAutospacing="0" w:after="0" w:afterAutospacing="0" w:line="315" w:lineRule="atLeast"/>
        <w:textAlignment w:val="baseline"/>
        <w:rPr>
          <w:color w:val="4E4E4E"/>
          <w:sz w:val="21"/>
          <w:szCs w:val="21"/>
        </w:rPr>
      </w:pPr>
      <w:hyperlink r:id="rId99" w:history="1">
        <w:r w:rsidR="00A15E41" w:rsidRPr="00547F0F">
          <w:rPr>
            <w:rStyle w:val="Hyperlink"/>
            <w:color w:val="0071BB"/>
            <w:sz w:val="18"/>
            <w:szCs w:val="18"/>
            <w:bdr w:val="none" w:sz="0" w:space="0" w:color="auto" w:frame="1"/>
          </w:rPr>
          <w:t>http://maps.googleapis.com/maps/api/staticmap?center=Sydney,NSW&amp;zoom=14&amp;size=400x400&amp;sensor=false</w:t>
        </w:r>
      </w:hyperlink>
    </w:p>
    <w:p w:rsidR="00A15E41" w:rsidRPr="00547F0F" w:rsidRDefault="00A15E41" w:rsidP="00A15E41">
      <w:pPr>
        <w:pStyle w:val="Heading3"/>
        <w:shd w:val="clear" w:color="auto" w:fill="FFFFFF"/>
        <w:spacing w:before="0" w:after="180"/>
        <w:rPr>
          <w:b w:val="0"/>
          <w:bCs w:val="0"/>
          <w:color w:val="000000" w:themeColor="text1"/>
        </w:rPr>
      </w:pPr>
      <w:r w:rsidRPr="00547F0F">
        <w:rPr>
          <w:b w:val="0"/>
          <w:bCs w:val="0"/>
          <w:color w:val="000000" w:themeColor="text1"/>
        </w:rPr>
        <w:t xml:space="preserve"> </w:t>
      </w:r>
    </w:p>
    <w:p w:rsidR="00A15E41" w:rsidRPr="00547F0F" w:rsidRDefault="00A15E41" w:rsidP="00A15E41">
      <w:pPr>
        <w:shd w:val="clear" w:color="auto" w:fill="FFFFFF"/>
        <w:spacing w:before="240" w:after="240" w:line="315" w:lineRule="atLeast"/>
        <w:textAlignment w:val="baseline"/>
        <w:rPr>
          <w:rFonts w:ascii="Times New Roman" w:eastAsia="Times New Roman" w:hAnsi="Times New Roman" w:cs="Times New Roman"/>
          <w:b/>
          <w:color w:val="4E4E4E"/>
          <w:sz w:val="21"/>
          <w:szCs w:val="21"/>
        </w:rPr>
      </w:pPr>
      <w:r w:rsidRPr="00547F0F">
        <w:rPr>
          <w:rFonts w:ascii="Times New Roman" w:eastAsia="Times New Roman" w:hAnsi="Times New Roman" w:cs="Times New Roman"/>
          <w:b/>
          <w:color w:val="4E4E4E"/>
          <w:sz w:val="21"/>
          <w:szCs w:val="21"/>
        </w:rPr>
        <w:t>Most often-used types of web service:</w:t>
      </w:r>
    </w:p>
    <w:p w:rsidR="00A15E41" w:rsidRPr="00547F0F" w:rsidRDefault="00A15E41" w:rsidP="00A15E41">
      <w:pPr>
        <w:numPr>
          <w:ilvl w:val="0"/>
          <w:numId w:val="68"/>
        </w:numPr>
        <w:spacing w:after="0" w:line="293" w:lineRule="atLeast"/>
        <w:ind w:left="600"/>
        <w:textAlignment w:val="baseline"/>
        <w:rPr>
          <w:rFonts w:ascii="Times New Roman" w:eastAsia="Times New Roman" w:hAnsi="Times New Roman" w:cs="Times New Roman"/>
          <w:color w:val="4E4E4E"/>
          <w:sz w:val="20"/>
          <w:szCs w:val="20"/>
        </w:rPr>
      </w:pPr>
      <w:r w:rsidRPr="00547F0F">
        <w:rPr>
          <w:rFonts w:ascii="Times New Roman" w:eastAsia="Times New Roman" w:hAnsi="Times New Roman" w:cs="Times New Roman"/>
          <w:color w:val="4E4E4E"/>
          <w:sz w:val="20"/>
          <w:szCs w:val="20"/>
        </w:rPr>
        <w:t>SOAP (Simple Object Access Protocol)</w:t>
      </w:r>
    </w:p>
    <w:p w:rsidR="00A15E41" w:rsidRPr="00547F0F" w:rsidRDefault="00A15E41" w:rsidP="00A15E41">
      <w:pPr>
        <w:numPr>
          <w:ilvl w:val="0"/>
          <w:numId w:val="68"/>
        </w:numPr>
        <w:spacing w:after="0" w:line="293" w:lineRule="atLeast"/>
        <w:ind w:left="600"/>
        <w:textAlignment w:val="baseline"/>
        <w:rPr>
          <w:rFonts w:ascii="Times New Roman" w:eastAsia="Times New Roman" w:hAnsi="Times New Roman" w:cs="Times New Roman"/>
          <w:color w:val="4E4E4E"/>
          <w:sz w:val="20"/>
          <w:szCs w:val="20"/>
        </w:rPr>
      </w:pPr>
      <w:r w:rsidRPr="00547F0F">
        <w:rPr>
          <w:rFonts w:ascii="Times New Roman" w:eastAsia="Times New Roman" w:hAnsi="Times New Roman" w:cs="Times New Roman"/>
          <w:color w:val="4E4E4E"/>
          <w:sz w:val="20"/>
          <w:szCs w:val="20"/>
        </w:rPr>
        <w:t>XML-RPC</w:t>
      </w:r>
    </w:p>
    <w:p w:rsidR="00A15E41" w:rsidRPr="00547F0F" w:rsidRDefault="00A15E41" w:rsidP="00A15E41">
      <w:pPr>
        <w:numPr>
          <w:ilvl w:val="0"/>
          <w:numId w:val="68"/>
        </w:numPr>
        <w:spacing w:after="0" w:line="293" w:lineRule="atLeast"/>
        <w:ind w:left="600"/>
        <w:textAlignment w:val="baseline"/>
        <w:rPr>
          <w:rFonts w:ascii="Times New Roman" w:eastAsia="Times New Roman" w:hAnsi="Times New Roman" w:cs="Times New Roman"/>
          <w:color w:val="4E4E4E"/>
          <w:sz w:val="20"/>
          <w:szCs w:val="20"/>
        </w:rPr>
      </w:pPr>
      <w:r w:rsidRPr="00547F0F">
        <w:rPr>
          <w:rFonts w:ascii="Times New Roman" w:eastAsia="Times New Roman" w:hAnsi="Times New Roman" w:cs="Times New Roman"/>
          <w:color w:val="4E4E4E"/>
          <w:sz w:val="20"/>
          <w:szCs w:val="20"/>
        </w:rPr>
        <w:t>JSON-RPC</w:t>
      </w:r>
    </w:p>
    <w:p w:rsidR="00A15E41" w:rsidRPr="00547F0F" w:rsidRDefault="00A15E41" w:rsidP="00A15E41">
      <w:pPr>
        <w:numPr>
          <w:ilvl w:val="0"/>
          <w:numId w:val="68"/>
        </w:numPr>
        <w:spacing w:after="0" w:line="293" w:lineRule="atLeast"/>
        <w:ind w:left="600"/>
        <w:textAlignment w:val="baseline"/>
        <w:rPr>
          <w:rFonts w:ascii="Times New Roman" w:eastAsia="Times New Roman" w:hAnsi="Times New Roman" w:cs="Times New Roman"/>
          <w:b/>
          <w:color w:val="4E4E4E"/>
          <w:sz w:val="20"/>
          <w:szCs w:val="20"/>
        </w:rPr>
      </w:pPr>
      <w:r w:rsidRPr="00547F0F">
        <w:rPr>
          <w:rFonts w:ascii="Times New Roman" w:eastAsia="Times New Roman" w:hAnsi="Times New Roman" w:cs="Times New Roman"/>
          <w:b/>
          <w:color w:val="4E4E4E"/>
          <w:sz w:val="20"/>
          <w:szCs w:val="20"/>
        </w:rPr>
        <w:t>REST</w:t>
      </w:r>
    </w:p>
    <w:p w:rsidR="00A15E41" w:rsidRPr="00547F0F" w:rsidRDefault="00A15E41" w:rsidP="00A15E41">
      <w:pPr>
        <w:pStyle w:val="Heading3"/>
        <w:shd w:val="clear" w:color="auto" w:fill="FFFFFF"/>
        <w:spacing w:before="0" w:after="180"/>
        <w:rPr>
          <w:b w:val="0"/>
          <w:bCs w:val="0"/>
          <w:color w:val="000000" w:themeColor="text1"/>
        </w:rPr>
      </w:pPr>
    </w:p>
    <w:p w:rsidR="00A15E41" w:rsidRPr="00766692" w:rsidRDefault="00A15E41" w:rsidP="00A15E41">
      <w:pPr>
        <w:pStyle w:val="Heading3"/>
        <w:shd w:val="clear" w:color="auto" w:fill="FFFFFF"/>
        <w:spacing w:before="0" w:after="180"/>
        <w:rPr>
          <w:bCs w:val="0"/>
          <w:color w:val="000000" w:themeColor="text1"/>
          <w:sz w:val="20"/>
          <w:szCs w:val="20"/>
        </w:rPr>
      </w:pPr>
      <w:r w:rsidRPr="00766692">
        <w:rPr>
          <w:bCs w:val="0"/>
          <w:color w:val="000000" w:themeColor="text1"/>
          <w:sz w:val="20"/>
          <w:szCs w:val="20"/>
        </w:rPr>
        <w:t xml:space="preserve">What is </w:t>
      </w:r>
      <w:proofErr w:type="gramStart"/>
      <w:r w:rsidRPr="00766692">
        <w:rPr>
          <w:bCs w:val="0"/>
          <w:color w:val="000000" w:themeColor="text1"/>
          <w:sz w:val="20"/>
          <w:szCs w:val="20"/>
        </w:rPr>
        <w:t>REST:</w:t>
      </w:r>
      <w:proofErr w:type="gramEnd"/>
    </w:p>
    <w:p w:rsidR="00A15E41" w:rsidRPr="00766692" w:rsidRDefault="00A15E41" w:rsidP="00A15E41">
      <w:pPr>
        <w:shd w:val="clear" w:color="auto" w:fill="FFFFFF"/>
        <w:spacing w:after="225" w:line="360" w:lineRule="atLeast"/>
        <w:rPr>
          <w:rFonts w:ascii="Times New Roman" w:eastAsia="Times New Roman" w:hAnsi="Times New Roman" w:cs="Times New Roman"/>
          <w:color w:val="343434"/>
          <w:sz w:val="20"/>
          <w:szCs w:val="20"/>
        </w:rPr>
      </w:pPr>
      <w:r w:rsidRPr="00766692">
        <w:rPr>
          <w:rFonts w:ascii="Times New Roman" w:eastAsia="Times New Roman" w:hAnsi="Times New Roman" w:cs="Times New Roman"/>
          <w:b/>
          <w:color w:val="343434"/>
          <w:sz w:val="20"/>
          <w:szCs w:val="20"/>
        </w:rPr>
        <w:t xml:space="preserve">REST means </w:t>
      </w:r>
      <w:proofErr w:type="spellStart"/>
      <w:r w:rsidRPr="00766692">
        <w:rPr>
          <w:rFonts w:ascii="Times New Roman" w:eastAsia="Times New Roman" w:hAnsi="Times New Roman" w:cs="Times New Roman"/>
          <w:b/>
          <w:color w:val="343434"/>
          <w:sz w:val="20"/>
          <w:szCs w:val="20"/>
        </w:rPr>
        <w:t>REpresentational</w:t>
      </w:r>
      <w:proofErr w:type="spellEnd"/>
      <w:r w:rsidRPr="00766692">
        <w:rPr>
          <w:rFonts w:ascii="Times New Roman" w:eastAsia="Times New Roman" w:hAnsi="Times New Roman" w:cs="Times New Roman"/>
          <w:b/>
          <w:color w:val="343434"/>
          <w:sz w:val="20"/>
          <w:szCs w:val="20"/>
        </w:rPr>
        <w:t xml:space="preserve"> State Transfer; it is an architecture that generally runs over HTTP.</w:t>
      </w:r>
      <w:r w:rsidRPr="00766692">
        <w:rPr>
          <w:rFonts w:ascii="Times New Roman" w:eastAsia="Times New Roman" w:hAnsi="Times New Roman" w:cs="Times New Roman"/>
          <w:color w:val="343434"/>
          <w:sz w:val="20"/>
          <w:szCs w:val="20"/>
        </w:rPr>
        <w:t xml:space="preserve"> The REST style emphasizes the interactions between clients and services, which are enhanced by having a limited number of operations. </w:t>
      </w:r>
      <w:r w:rsidRPr="00766692">
        <w:rPr>
          <w:rFonts w:ascii="Times New Roman" w:eastAsia="Times New Roman" w:hAnsi="Times New Roman" w:cs="Times New Roman"/>
          <w:b/>
          <w:color w:val="343434"/>
          <w:sz w:val="20"/>
          <w:szCs w:val="20"/>
        </w:rPr>
        <w:t>REST is an alternative to SOAP (Simple Object Access Protocol) and instead of using XML for request REST uses simple URL in some cases.</w:t>
      </w:r>
      <w:r w:rsidRPr="00766692">
        <w:rPr>
          <w:rFonts w:ascii="Times New Roman" w:eastAsia="Times New Roman" w:hAnsi="Times New Roman" w:cs="Times New Roman"/>
          <w:color w:val="343434"/>
          <w:sz w:val="20"/>
          <w:szCs w:val="20"/>
        </w:rPr>
        <w:t xml:space="preserve"> Unlike SOAP, RESTFUL applications uses HTTP build in headers to carry meta-information.</w:t>
      </w:r>
    </w:p>
    <w:p w:rsidR="00A15E41" w:rsidRPr="00766692" w:rsidRDefault="00A15E41" w:rsidP="00A15E41">
      <w:pPr>
        <w:shd w:val="clear" w:color="auto" w:fill="FFFFFF"/>
        <w:spacing w:after="225" w:line="360" w:lineRule="atLeast"/>
        <w:rPr>
          <w:rFonts w:ascii="Times New Roman" w:hAnsi="Times New Roman" w:cs="Times New Roman"/>
          <w:b/>
          <w:color w:val="333333"/>
          <w:sz w:val="20"/>
          <w:szCs w:val="20"/>
        </w:rPr>
      </w:pPr>
      <w:r w:rsidRPr="00766692">
        <w:rPr>
          <w:rFonts w:ascii="Times New Roman" w:hAnsi="Times New Roman" w:cs="Times New Roman"/>
          <w:b/>
          <w:color w:val="333333"/>
          <w:sz w:val="20"/>
          <w:szCs w:val="20"/>
        </w:rPr>
        <w:t>REST provides a lighter weight alternative. Instead of using XML to make a request</w:t>
      </w:r>
    </w:p>
    <w:p w:rsidR="00A15E41" w:rsidRPr="00766692" w:rsidRDefault="00A15E41" w:rsidP="00A15E41">
      <w:pPr>
        <w:shd w:val="clear" w:color="auto" w:fill="FFFFFF"/>
        <w:spacing w:after="225" w:line="360" w:lineRule="atLeast"/>
        <w:rPr>
          <w:rFonts w:ascii="Times New Roman" w:hAnsi="Times New Roman" w:cs="Times New Roman"/>
          <w:color w:val="333333"/>
          <w:sz w:val="20"/>
          <w:szCs w:val="20"/>
        </w:rPr>
      </w:pPr>
      <w:r w:rsidRPr="00766692">
        <w:rPr>
          <w:rFonts w:ascii="Times New Roman" w:hAnsi="Times New Roman" w:cs="Times New Roman"/>
          <w:color w:val="333333"/>
          <w:sz w:val="20"/>
          <w:szCs w:val="20"/>
        </w:rPr>
        <w:t>REST can use four different HTTP 1.1 verbs (GET, POST, PUT, and DELETE) to perform tasks</w:t>
      </w:r>
    </w:p>
    <w:p w:rsidR="00A15E41" w:rsidRPr="00766692" w:rsidRDefault="00A15E41" w:rsidP="00A15E41">
      <w:pPr>
        <w:shd w:val="clear" w:color="auto" w:fill="FFFFFF"/>
        <w:spacing w:after="225" w:line="360" w:lineRule="atLeast"/>
        <w:rPr>
          <w:rFonts w:ascii="Times New Roman" w:hAnsi="Times New Roman" w:cs="Times New Roman"/>
          <w:color w:val="333333"/>
          <w:sz w:val="20"/>
          <w:szCs w:val="20"/>
        </w:rPr>
      </w:pPr>
      <w:r w:rsidRPr="00766692">
        <w:rPr>
          <w:rFonts w:ascii="Times New Roman" w:hAnsi="Times New Roman" w:cs="Times New Roman"/>
          <w:color w:val="333333"/>
          <w:sz w:val="20"/>
          <w:szCs w:val="20"/>
        </w:rPr>
        <w:t>You can find REST-based Web services that output the data in Command Separated Value (CSV), JavaScript Object Notation (JSON) and Really Simple Syndication (RSS).</w:t>
      </w:r>
    </w:p>
    <w:p w:rsidR="00A15E41" w:rsidRPr="00766692" w:rsidRDefault="00A15E41" w:rsidP="00A15E41">
      <w:pPr>
        <w:shd w:val="clear" w:color="auto" w:fill="FFFFFF"/>
        <w:spacing w:after="225" w:line="360" w:lineRule="atLeast"/>
        <w:rPr>
          <w:rFonts w:ascii="Times New Roman" w:eastAsia="Times New Roman" w:hAnsi="Times New Roman" w:cs="Times New Roman"/>
          <w:color w:val="343434"/>
          <w:sz w:val="20"/>
          <w:szCs w:val="20"/>
        </w:rPr>
      </w:pPr>
      <w:r w:rsidRPr="00766692">
        <w:rPr>
          <w:rFonts w:ascii="Times New Roman" w:eastAsia="Times New Roman" w:hAnsi="Times New Roman" w:cs="Times New Roman"/>
          <w:color w:val="343434"/>
          <w:sz w:val="20"/>
          <w:szCs w:val="20"/>
        </w:rPr>
        <w:t>Rest API supports both XML and JSON format. It is usually preferred for </w:t>
      </w:r>
      <w:hyperlink r:id="rId100" w:tooltip="Mobile" w:history="1">
        <w:r w:rsidRPr="00766692">
          <w:rPr>
            <w:rFonts w:ascii="Times New Roman" w:eastAsia="Times New Roman" w:hAnsi="Times New Roman" w:cs="Times New Roman"/>
            <w:color w:val="70BDCD"/>
            <w:sz w:val="20"/>
            <w:szCs w:val="20"/>
          </w:rPr>
          <w:t>mobile</w:t>
        </w:r>
      </w:hyperlink>
      <w:r w:rsidRPr="00766692">
        <w:rPr>
          <w:rFonts w:ascii="Times New Roman" w:eastAsia="Times New Roman" w:hAnsi="Times New Roman" w:cs="Times New Roman"/>
          <w:color w:val="343434"/>
          <w:sz w:val="20"/>
          <w:szCs w:val="20"/>
        </w:rPr>
        <w:t> and web apps as it makes app work faster and smoother.</w:t>
      </w:r>
    </w:p>
    <w:p w:rsidR="00A15E41" w:rsidRPr="00547F0F" w:rsidRDefault="009754D3" w:rsidP="00A15E41">
      <w:pPr>
        <w:pStyle w:val="NormalWeb"/>
        <w:shd w:val="clear" w:color="auto" w:fill="FFFFFF"/>
        <w:spacing w:before="0" w:beforeAutospacing="0" w:after="0" w:afterAutospacing="0"/>
        <w:textAlignment w:val="baseline"/>
        <w:rPr>
          <w:color w:val="333333"/>
          <w:sz w:val="20"/>
          <w:szCs w:val="20"/>
        </w:rPr>
      </w:pPr>
      <w:hyperlink r:id="rId101" w:history="1">
        <w:r w:rsidR="00A15E41" w:rsidRPr="00547F0F">
          <w:rPr>
            <w:rStyle w:val="Hyperlink"/>
            <w:color w:val="41B7D8"/>
            <w:sz w:val="20"/>
            <w:szCs w:val="20"/>
          </w:rPr>
          <w:t>JSON</w:t>
        </w:r>
      </w:hyperlink>
      <w:r w:rsidR="00A15E41" w:rsidRPr="00547F0F">
        <w:rPr>
          <w:rStyle w:val="apple-converted-space"/>
          <w:color w:val="333333"/>
        </w:rPr>
        <w:t> </w:t>
      </w:r>
      <w:r w:rsidR="00A15E41" w:rsidRPr="00547F0F">
        <w:rPr>
          <w:color w:val="333333"/>
          <w:sz w:val="20"/>
          <w:szCs w:val="20"/>
        </w:rPr>
        <w:t xml:space="preserve">(or JavaScript Object Notation) is a lightweight, easy and popular way to exchange data. </w:t>
      </w:r>
      <w:proofErr w:type="spellStart"/>
      <w:proofErr w:type="gramStart"/>
      <w:r w:rsidR="00A15E41" w:rsidRPr="00547F0F">
        <w:rPr>
          <w:color w:val="333333"/>
          <w:sz w:val="20"/>
          <w:szCs w:val="20"/>
        </w:rPr>
        <w:t>jQuery</w:t>
      </w:r>
      <w:proofErr w:type="spellEnd"/>
      <w:proofErr w:type="gramEnd"/>
      <w:r w:rsidR="00A15E41" w:rsidRPr="00547F0F">
        <w:rPr>
          <w:color w:val="333333"/>
          <w:sz w:val="20"/>
          <w:szCs w:val="20"/>
        </w:rPr>
        <w:t xml:space="preserve"> is not the only tool for manipulating and interfacing with JSON; it’s just </w:t>
      </w:r>
      <w:proofErr w:type="spellStart"/>
      <w:r w:rsidR="00A15E41" w:rsidRPr="00547F0F">
        <w:rPr>
          <w:color w:val="333333"/>
          <w:sz w:val="20"/>
          <w:szCs w:val="20"/>
        </w:rPr>
        <w:t>my</w:t>
      </w:r>
      <w:proofErr w:type="spellEnd"/>
      <w:r w:rsidR="00A15E41" w:rsidRPr="00547F0F">
        <w:rPr>
          <w:color w:val="333333"/>
          <w:sz w:val="20"/>
          <w:szCs w:val="20"/>
        </w:rPr>
        <w:t xml:space="preserve"> and many others’ preferred method.</w:t>
      </w:r>
    </w:p>
    <w:p w:rsidR="000A3520" w:rsidRDefault="00A15E41" w:rsidP="00696093">
      <w:pPr>
        <w:pStyle w:val="NormalWeb"/>
        <w:shd w:val="clear" w:color="auto" w:fill="FFFFFF"/>
        <w:spacing w:before="0" w:beforeAutospacing="0" w:after="0" w:afterAutospacing="0"/>
        <w:textAlignment w:val="baseline"/>
        <w:rPr>
          <w:color w:val="333333"/>
          <w:sz w:val="20"/>
          <w:szCs w:val="20"/>
        </w:rPr>
      </w:pPr>
      <w:r w:rsidRPr="00547F0F">
        <w:rPr>
          <w:color w:val="333333"/>
          <w:sz w:val="20"/>
          <w:szCs w:val="20"/>
        </w:rPr>
        <w:lastRenderedPageBreak/>
        <w:t xml:space="preserve">A lot of the services we use </w:t>
      </w:r>
      <w:proofErr w:type="spellStart"/>
      <w:r w:rsidRPr="00547F0F">
        <w:rPr>
          <w:color w:val="333333"/>
          <w:sz w:val="20"/>
          <w:szCs w:val="20"/>
        </w:rPr>
        <w:t>everyday</w:t>
      </w:r>
      <w:proofErr w:type="spellEnd"/>
      <w:r w:rsidRPr="00547F0F">
        <w:rPr>
          <w:color w:val="333333"/>
          <w:sz w:val="20"/>
          <w:szCs w:val="20"/>
        </w:rPr>
        <w:t xml:space="preserve"> have JSON-based APIs: Twitter, Facebook and Flickr all send back data in JSON format.</w:t>
      </w:r>
      <w:r w:rsidRPr="00547F0F">
        <w:rPr>
          <w:noProof/>
          <w:color w:val="000000" w:themeColor="text1"/>
        </w:rPr>
        <w:drawing>
          <wp:inline distT="0" distB="0" distL="0" distR="0" wp14:anchorId="69E60F6F" wp14:editId="39EAFDED">
            <wp:extent cx="5943600" cy="4817464"/>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2" cstate="print"/>
                    <a:srcRect/>
                    <a:stretch>
                      <a:fillRect/>
                    </a:stretch>
                  </pic:blipFill>
                  <pic:spPr bwMode="auto">
                    <a:xfrm>
                      <a:off x="0" y="0"/>
                      <a:ext cx="5943600" cy="4817464"/>
                    </a:xfrm>
                    <a:prstGeom prst="rect">
                      <a:avLst/>
                    </a:prstGeom>
                    <a:noFill/>
                    <a:ln w="9525">
                      <a:noFill/>
                      <a:miter lim="800000"/>
                      <a:headEnd/>
                      <a:tailEnd/>
                    </a:ln>
                  </pic:spPr>
                </pic:pic>
              </a:graphicData>
            </a:graphic>
          </wp:inline>
        </w:drawing>
      </w:r>
    </w:p>
    <w:p w:rsidR="00696093" w:rsidRPr="000F7034" w:rsidRDefault="00696093" w:rsidP="00696093">
      <w:pPr>
        <w:pStyle w:val="NormalWeb"/>
        <w:shd w:val="clear" w:color="auto" w:fill="FFFFFF"/>
        <w:spacing w:before="0" w:beforeAutospacing="0" w:after="0" w:afterAutospacing="0"/>
        <w:textAlignment w:val="baseline"/>
        <w:rPr>
          <w:color w:val="595959" w:themeColor="text1" w:themeTint="A6"/>
          <w:sz w:val="22"/>
          <w:szCs w:val="22"/>
        </w:rPr>
      </w:pPr>
    </w:p>
    <w:p w:rsidR="000F7034" w:rsidRPr="000F7034" w:rsidRDefault="000F7034" w:rsidP="00696093">
      <w:pPr>
        <w:pStyle w:val="NormalWeb"/>
        <w:shd w:val="clear" w:color="auto" w:fill="FFFFFF"/>
        <w:spacing w:before="0" w:beforeAutospacing="0" w:after="0" w:afterAutospacing="0"/>
        <w:textAlignment w:val="baseline"/>
        <w:rPr>
          <w:color w:val="595959" w:themeColor="text1" w:themeTint="A6"/>
          <w:sz w:val="22"/>
          <w:szCs w:val="22"/>
        </w:rPr>
      </w:pPr>
    </w:p>
    <w:p w:rsidR="00434E7F" w:rsidRDefault="00434E7F" w:rsidP="000F7034">
      <w:pPr>
        <w:pStyle w:val="Heading1"/>
        <w:shd w:val="clear" w:color="auto" w:fill="FFFFFF"/>
        <w:spacing w:before="0" w:beforeAutospacing="0" w:after="0" w:afterAutospacing="0" w:line="343" w:lineRule="atLeast"/>
        <w:rPr>
          <w:color w:val="A90000"/>
          <w:spacing w:val="-15"/>
          <w:sz w:val="22"/>
          <w:szCs w:val="22"/>
        </w:rPr>
      </w:pPr>
    </w:p>
    <w:p w:rsidR="00434E7F" w:rsidRDefault="00434E7F" w:rsidP="000F7034">
      <w:pPr>
        <w:pStyle w:val="Heading1"/>
        <w:shd w:val="clear" w:color="auto" w:fill="FFFFFF"/>
        <w:spacing w:before="0" w:beforeAutospacing="0" w:after="0" w:afterAutospacing="0" w:line="343" w:lineRule="atLeast"/>
        <w:rPr>
          <w:color w:val="A90000"/>
          <w:spacing w:val="-15"/>
          <w:sz w:val="22"/>
          <w:szCs w:val="22"/>
        </w:rPr>
      </w:pPr>
    </w:p>
    <w:p w:rsidR="00434E7F" w:rsidRDefault="00434E7F" w:rsidP="000F7034">
      <w:pPr>
        <w:pStyle w:val="Heading1"/>
        <w:shd w:val="clear" w:color="auto" w:fill="FFFFFF"/>
        <w:spacing w:before="0" w:beforeAutospacing="0" w:after="0" w:afterAutospacing="0" w:line="343" w:lineRule="atLeast"/>
        <w:rPr>
          <w:color w:val="A90000"/>
          <w:spacing w:val="-15"/>
          <w:sz w:val="22"/>
          <w:szCs w:val="22"/>
        </w:rPr>
      </w:pPr>
    </w:p>
    <w:p w:rsidR="00434E7F" w:rsidRDefault="00434E7F" w:rsidP="000F7034">
      <w:pPr>
        <w:pStyle w:val="Heading1"/>
        <w:shd w:val="clear" w:color="auto" w:fill="FFFFFF"/>
        <w:spacing w:before="0" w:beforeAutospacing="0" w:after="0" w:afterAutospacing="0" w:line="343" w:lineRule="atLeast"/>
        <w:rPr>
          <w:color w:val="A90000"/>
          <w:spacing w:val="-15"/>
          <w:sz w:val="22"/>
          <w:szCs w:val="22"/>
        </w:rPr>
      </w:pPr>
    </w:p>
    <w:p w:rsidR="000F7034" w:rsidRPr="000F7034" w:rsidRDefault="000F7034" w:rsidP="000F7034">
      <w:pPr>
        <w:pStyle w:val="Heading1"/>
        <w:shd w:val="clear" w:color="auto" w:fill="FFFFFF"/>
        <w:spacing w:before="0" w:beforeAutospacing="0" w:after="0" w:afterAutospacing="0" w:line="343" w:lineRule="atLeast"/>
        <w:rPr>
          <w:color w:val="A90000"/>
          <w:spacing w:val="-15"/>
          <w:sz w:val="22"/>
          <w:szCs w:val="22"/>
        </w:rPr>
      </w:pPr>
      <w:r w:rsidRPr="000F7034">
        <w:rPr>
          <w:color w:val="A90000"/>
          <w:spacing w:val="-15"/>
          <w:sz w:val="22"/>
          <w:szCs w:val="22"/>
        </w:rPr>
        <w:t>Getting Started with Agile Scrum Methodology: The Complete Guide for Software Developers and Testers</w:t>
      </w:r>
    </w:p>
    <w:p w:rsidR="000F7034" w:rsidRPr="000F7034" w:rsidRDefault="000F7034" w:rsidP="000F7034">
      <w:pPr>
        <w:pStyle w:val="NormalWeb"/>
        <w:shd w:val="clear" w:color="auto" w:fill="FFFFFF"/>
        <w:spacing w:before="0" w:beforeAutospacing="0" w:after="0" w:afterAutospacing="0" w:line="369" w:lineRule="atLeast"/>
        <w:rPr>
          <w:ins w:id="225" w:author="Unknown"/>
          <w:color w:val="222222"/>
          <w:sz w:val="22"/>
          <w:szCs w:val="22"/>
        </w:rPr>
      </w:pPr>
      <w:ins w:id="226" w:author="Unknown">
        <w:r w:rsidRPr="000F7034">
          <w:rPr>
            <w:rStyle w:val="Strong"/>
            <w:color w:val="222222"/>
            <w:sz w:val="22"/>
            <w:szCs w:val="22"/>
          </w:rPr>
          <w:t>Introduction</w:t>
        </w:r>
        <w:r w:rsidRPr="000F7034">
          <w:rPr>
            <w:color w:val="222222"/>
            <w:sz w:val="22"/>
            <w:szCs w:val="22"/>
          </w:rPr>
          <w:t>:</w:t>
        </w:r>
      </w:ins>
    </w:p>
    <w:p w:rsidR="000F7034" w:rsidRPr="000F7034" w:rsidRDefault="000F7034" w:rsidP="000F7034">
      <w:pPr>
        <w:pStyle w:val="NormalWeb"/>
        <w:shd w:val="clear" w:color="auto" w:fill="FFFFFF"/>
        <w:spacing w:before="0" w:beforeAutospacing="0" w:after="0" w:afterAutospacing="0" w:line="369" w:lineRule="atLeast"/>
        <w:rPr>
          <w:ins w:id="227" w:author="Unknown"/>
          <w:color w:val="222222"/>
          <w:sz w:val="22"/>
          <w:szCs w:val="22"/>
        </w:rPr>
      </w:pPr>
      <w:ins w:id="228" w:author="Unknown">
        <w:r w:rsidRPr="000F7034">
          <w:rPr>
            <w:color w:val="222222"/>
            <w:sz w:val="22"/>
            <w:szCs w:val="22"/>
          </w:rPr>
          <w:t>This is the guide for software developers and testers to understand and start working on the very famous </w:t>
        </w:r>
        <w:r w:rsidRPr="000F7034">
          <w:rPr>
            <w:rStyle w:val="Emphasis"/>
            <w:b/>
            <w:bCs/>
            <w:color w:val="222222"/>
            <w:sz w:val="22"/>
            <w:szCs w:val="22"/>
          </w:rPr>
          <w:t>Agile SCRUM methodology for software development and testing</w:t>
        </w:r>
        <w:r w:rsidRPr="000F7034">
          <w:rPr>
            <w:color w:val="222222"/>
            <w:sz w:val="22"/>
            <w:szCs w:val="22"/>
          </w:rPr>
          <w:t>. Learn the basic but important terminologies used in Agile Scrum process along with a real example of the complete process.</w:t>
        </w:r>
      </w:ins>
    </w:p>
    <w:p w:rsidR="000F7034" w:rsidRPr="000F7034" w:rsidRDefault="000F7034" w:rsidP="000F7034">
      <w:pPr>
        <w:pStyle w:val="NormalWeb"/>
        <w:shd w:val="clear" w:color="auto" w:fill="FFFFFF"/>
        <w:spacing w:before="0" w:beforeAutospacing="0" w:after="369" w:afterAutospacing="0" w:line="369" w:lineRule="atLeast"/>
        <w:rPr>
          <w:ins w:id="229" w:author="Unknown"/>
          <w:color w:val="222222"/>
          <w:sz w:val="22"/>
          <w:szCs w:val="22"/>
        </w:rPr>
      </w:pPr>
      <w:ins w:id="230" w:author="Unknown">
        <w:r w:rsidRPr="000F7034">
          <w:rPr>
            <w:color w:val="222222"/>
            <w:sz w:val="22"/>
            <w:szCs w:val="22"/>
          </w:rPr>
          <w:t>SCRUM is a process in agile methodology which is a combination of Iterative model and incremental model.</w:t>
        </w:r>
      </w:ins>
    </w:p>
    <w:p w:rsidR="000F7034" w:rsidRPr="000F7034" w:rsidRDefault="000F7034" w:rsidP="000F7034">
      <w:pPr>
        <w:pStyle w:val="NormalWeb"/>
        <w:shd w:val="clear" w:color="auto" w:fill="FFFFFF"/>
        <w:spacing w:before="0" w:beforeAutospacing="0" w:after="0" w:afterAutospacing="0" w:line="369" w:lineRule="atLeast"/>
        <w:rPr>
          <w:ins w:id="231" w:author="Unknown"/>
          <w:color w:val="222222"/>
          <w:sz w:val="22"/>
          <w:szCs w:val="22"/>
        </w:rPr>
      </w:pPr>
      <w:ins w:id="232" w:author="Unknown">
        <w:r w:rsidRPr="000F7034">
          <w:rPr>
            <w:color w:val="222222"/>
            <w:sz w:val="22"/>
            <w:szCs w:val="22"/>
          </w:rPr>
          <w:lastRenderedPageBreak/>
          <w:t>One of the major handicaps of the traditional </w:t>
        </w:r>
        <w:r w:rsidRPr="000F7034">
          <w:rPr>
            <w:color w:val="222222"/>
            <w:sz w:val="22"/>
            <w:szCs w:val="22"/>
          </w:rPr>
          <w:fldChar w:fldCharType="begin"/>
        </w:r>
        <w:r w:rsidRPr="000F7034">
          <w:rPr>
            <w:color w:val="222222"/>
            <w:sz w:val="22"/>
            <w:szCs w:val="22"/>
          </w:rPr>
          <w:instrText xml:space="preserve"> HYPERLINK "http://www.softwaretestinghelp.com/what-is-sdlc-waterfall-model/" </w:instrText>
        </w:r>
        <w:r w:rsidRPr="000F7034">
          <w:rPr>
            <w:color w:val="222222"/>
            <w:sz w:val="22"/>
            <w:szCs w:val="22"/>
          </w:rPr>
          <w:fldChar w:fldCharType="separate"/>
        </w:r>
        <w:r w:rsidRPr="000F7034">
          <w:rPr>
            <w:rStyle w:val="Hyperlink"/>
            <w:color w:val="777777"/>
            <w:sz w:val="22"/>
            <w:szCs w:val="22"/>
            <w:bdr w:val="none" w:sz="0" w:space="0" w:color="auto" w:frame="1"/>
          </w:rPr>
          <w:t>water-fall model</w:t>
        </w:r>
        <w:r w:rsidRPr="000F7034">
          <w:rPr>
            <w:color w:val="222222"/>
            <w:sz w:val="22"/>
            <w:szCs w:val="22"/>
          </w:rPr>
          <w:fldChar w:fldCharType="end"/>
        </w:r>
        <w:r w:rsidRPr="000F7034">
          <w:rPr>
            <w:color w:val="222222"/>
            <w:sz w:val="22"/>
            <w:szCs w:val="22"/>
          </w:rPr>
          <w:t> was that – until the first phase is complete, the application does not move to the other phase. And if by chance there are some changes in the later stage of the cycle, it becomes very challenging to implement those changes, as it would involve revisiting the earlier phases and redoing the changes.</w:t>
        </w:r>
      </w:ins>
    </w:p>
    <w:p w:rsidR="000F7034" w:rsidRPr="000F7034" w:rsidRDefault="000F7034" w:rsidP="000F7034">
      <w:pPr>
        <w:pStyle w:val="NormalWeb"/>
        <w:shd w:val="clear" w:color="auto" w:fill="FFFFFF"/>
        <w:spacing w:before="0" w:beforeAutospacing="0" w:after="0" w:afterAutospacing="0" w:line="369" w:lineRule="atLeast"/>
        <w:rPr>
          <w:ins w:id="233" w:author="Unknown"/>
          <w:color w:val="222222"/>
          <w:sz w:val="22"/>
          <w:szCs w:val="22"/>
        </w:rPr>
      </w:pPr>
      <w:ins w:id="234" w:author="Unknown">
        <w:r w:rsidRPr="000F7034">
          <w:rPr>
            <w:rStyle w:val="Strong"/>
            <w:color w:val="222222"/>
            <w:sz w:val="22"/>
            <w:szCs w:val="22"/>
          </w:rPr>
          <w:t>Some of the key characteristics of SCRUM include:</w:t>
        </w:r>
      </w:ins>
    </w:p>
    <w:p w:rsidR="000F7034" w:rsidRPr="000F7034" w:rsidRDefault="000F7034" w:rsidP="000F7034">
      <w:pPr>
        <w:numPr>
          <w:ilvl w:val="0"/>
          <w:numId w:val="69"/>
        </w:numPr>
        <w:shd w:val="clear" w:color="auto" w:fill="FFFFFF"/>
        <w:spacing w:after="0" w:line="369" w:lineRule="atLeast"/>
        <w:rPr>
          <w:ins w:id="235" w:author="Unknown"/>
          <w:rFonts w:ascii="Times New Roman" w:hAnsi="Times New Roman" w:cs="Times New Roman"/>
          <w:color w:val="222222"/>
        </w:rPr>
      </w:pPr>
      <w:ins w:id="236" w:author="Unknown">
        <w:r w:rsidRPr="000F7034">
          <w:rPr>
            <w:rFonts w:ascii="Times New Roman" w:hAnsi="Times New Roman" w:cs="Times New Roman"/>
            <w:color w:val="222222"/>
          </w:rPr>
          <w:t>Self-organized and focused team</w:t>
        </w:r>
      </w:ins>
    </w:p>
    <w:p w:rsidR="000F7034" w:rsidRPr="000F7034" w:rsidRDefault="000F7034" w:rsidP="000F7034">
      <w:pPr>
        <w:numPr>
          <w:ilvl w:val="0"/>
          <w:numId w:val="69"/>
        </w:numPr>
        <w:shd w:val="clear" w:color="auto" w:fill="FFFFFF"/>
        <w:spacing w:after="0" w:line="369" w:lineRule="atLeast"/>
        <w:rPr>
          <w:ins w:id="237" w:author="Unknown"/>
          <w:rFonts w:ascii="Times New Roman" w:hAnsi="Times New Roman" w:cs="Times New Roman"/>
          <w:color w:val="222222"/>
        </w:rPr>
      </w:pPr>
      <w:ins w:id="238" w:author="Unknown">
        <w:r w:rsidRPr="000F7034">
          <w:rPr>
            <w:rFonts w:ascii="Times New Roman" w:hAnsi="Times New Roman" w:cs="Times New Roman"/>
            <w:color w:val="222222"/>
          </w:rPr>
          <w:t>No huge requirement documents, rather have very precise and to the point stories.</w:t>
        </w:r>
      </w:ins>
    </w:p>
    <w:p w:rsidR="000F7034" w:rsidRPr="000F7034" w:rsidRDefault="000F7034" w:rsidP="000F7034">
      <w:pPr>
        <w:numPr>
          <w:ilvl w:val="0"/>
          <w:numId w:val="69"/>
        </w:numPr>
        <w:shd w:val="clear" w:color="auto" w:fill="FFFFFF"/>
        <w:spacing w:after="0" w:line="369" w:lineRule="atLeast"/>
        <w:rPr>
          <w:ins w:id="239" w:author="Unknown"/>
          <w:rFonts w:ascii="Times New Roman" w:hAnsi="Times New Roman" w:cs="Times New Roman"/>
          <w:color w:val="222222"/>
        </w:rPr>
      </w:pPr>
      <w:ins w:id="240" w:author="Unknown">
        <w:r w:rsidRPr="000F7034">
          <w:rPr>
            <w:rFonts w:ascii="Times New Roman" w:hAnsi="Times New Roman" w:cs="Times New Roman"/>
            <w:color w:val="222222"/>
          </w:rPr>
          <w:t>Cross functional team works together as a single unit.</w:t>
        </w:r>
      </w:ins>
    </w:p>
    <w:p w:rsidR="000F7034" w:rsidRPr="000F7034" w:rsidRDefault="000F7034" w:rsidP="000F7034">
      <w:pPr>
        <w:numPr>
          <w:ilvl w:val="0"/>
          <w:numId w:val="69"/>
        </w:numPr>
        <w:shd w:val="clear" w:color="auto" w:fill="FFFFFF"/>
        <w:spacing w:after="0" w:line="369" w:lineRule="atLeast"/>
        <w:rPr>
          <w:ins w:id="241" w:author="Unknown"/>
          <w:rFonts w:ascii="Times New Roman" w:hAnsi="Times New Roman" w:cs="Times New Roman"/>
          <w:color w:val="222222"/>
        </w:rPr>
      </w:pPr>
      <w:ins w:id="242" w:author="Unknown">
        <w:r w:rsidRPr="000F7034">
          <w:rPr>
            <w:rFonts w:ascii="Times New Roman" w:hAnsi="Times New Roman" w:cs="Times New Roman"/>
            <w:color w:val="222222"/>
          </w:rPr>
          <w:t>Close communication with the user representative to understand the features.</w:t>
        </w:r>
      </w:ins>
    </w:p>
    <w:p w:rsidR="000F7034" w:rsidRPr="000F7034" w:rsidRDefault="000F7034" w:rsidP="000F7034">
      <w:pPr>
        <w:numPr>
          <w:ilvl w:val="0"/>
          <w:numId w:val="69"/>
        </w:numPr>
        <w:shd w:val="clear" w:color="auto" w:fill="FFFFFF"/>
        <w:spacing w:after="0" w:line="369" w:lineRule="atLeast"/>
        <w:rPr>
          <w:ins w:id="243" w:author="Unknown"/>
          <w:rFonts w:ascii="Times New Roman" w:hAnsi="Times New Roman" w:cs="Times New Roman"/>
          <w:color w:val="222222"/>
        </w:rPr>
      </w:pPr>
      <w:ins w:id="244" w:author="Unknown">
        <w:r w:rsidRPr="000F7034">
          <w:rPr>
            <w:rFonts w:ascii="Times New Roman" w:hAnsi="Times New Roman" w:cs="Times New Roman"/>
            <w:color w:val="222222"/>
          </w:rPr>
          <w:t>Has definite time line of max 1 month.</w:t>
        </w:r>
      </w:ins>
    </w:p>
    <w:p w:rsidR="000F7034" w:rsidRPr="000F7034" w:rsidRDefault="000F7034" w:rsidP="000F7034">
      <w:pPr>
        <w:numPr>
          <w:ilvl w:val="0"/>
          <w:numId w:val="69"/>
        </w:numPr>
        <w:shd w:val="clear" w:color="auto" w:fill="FFFFFF"/>
        <w:spacing w:after="0" w:line="369" w:lineRule="atLeast"/>
        <w:rPr>
          <w:ins w:id="245" w:author="Unknown"/>
          <w:rFonts w:ascii="Times New Roman" w:hAnsi="Times New Roman" w:cs="Times New Roman"/>
          <w:color w:val="222222"/>
        </w:rPr>
      </w:pPr>
      <w:ins w:id="246" w:author="Unknown">
        <w:r w:rsidRPr="000F7034">
          <w:rPr>
            <w:rFonts w:ascii="Times New Roman" w:hAnsi="Times New Roman" w:cs="Times New Roman"/>
            <w:color w:val="222222"/>
          </w:rPr>
          <w:t>Instead of doing the entire “thing” at a time, Scrum does a little of everything at a given interval</w:t>
        </w:r>
      </w:ins>
    </w:p>
    <w:p w:rsidR="000F7034" w:rsidRPr="000F7034" w:rsidRDefault="000F7034" w:rsidP="000F7034">
      <w:pPr>
        <w:numPr>
          <w:ilvl w:val="0"/>
          <w:numId w:val="69"/>
        </w:numPr>
        <w:shd w:val="clear" w:color="auto" w:fill="FFFFFF"/>
        <w:spacing w:after="0" w:line="369" w:lineRule="atLeast"/>
        <w:rPr>
          <w:ins w:id="247" w:author="Unknown"/>
          <w:rFonts w:ascii="Times New Roman" w:hAnsi="Times New Roman" w:cs="Times New Roman"/>
          <w:color w:val="222222"/>
        </w:rPr>
      </w:pPr>
      <w:ins w:id="248" w:author="Unknown">
        <w:r w:rsidRPr="000F7034">
          <w:rPr>
            <w:rFonts w:ascii="Times New Roman" w:hAnsi="Times New Roman" w:cs="Times New Roman"/>
            <w:color w:val="222222"/>
          </w:rPr>
          <w:t>Resources capability and availability are considered before committing any thing.</w:t>
        </w:r>
      </w:ins>
    </w:p>
    <w:p w:rsidR="000F7034" w:rsidRPr="000F7034" w:rsidRDefault="000F7034" w:rsidP="000F7034">
      <w:pPr>
        <w:pStyle w:val="NormalWeb"/>
        <w:shd w:val="clear" w:color="auto" w:fill="FFFFFF"/>
        <w:spacing w:before="0" w:beforeAutospacing="0" w:after="369" w:afterAutospacing="0" w:line="369" w:lineRule="atLeast"/>
        <w:rPr>
          <w:ins w:id="249" w:author="Unknown"/>
          <w:color w:val="222222"/>
          <w:sz w:val="22"/>
          <w:szCs w:val="22"/>
        </w:rPr>
      </w:pPr>
      <w:ins w:id="250" w:author="Unknown">
        <w:r w:rsidRPr="000F7034">
          <w:rPr>
            <w:color w:val="222222"/>
            <w:sz w:val="22"/>
            <w:szCs w:val="22"/>
          </w:rPr>
          <w:t>To understand this methodology well, it’s important to understand the key terminologies in SCRUM.</w:t>
        </w:r>
      </w:ins>
    </w:p>
    <w:p w:rsidR="000F7034" w:rsidRPr="000F7034" w:rsidRDefault="000F7034" w:rsidP="000F7034">
      <w:pPr>
        <w:pStyle w:val="NormalWeb"/>
        <w:shd w:val="clear" w:color="auto" w:fill="FFFFFF"/>
        <w:spacing w:before="0" w:beforeAutospacing="0" w:after="0" w:afterAutospacing="0" w:line="369" w:lineRule="atLeast"/>
        <w:rPr>
          <w:ins w:id="251" w:author="Unknown"/>
          <w:color w:val="222222"/>
          <w:sz w:val="22"/>
          <w:szCs w:val="22"/>
        </w:rPr>
      </w:pPr>
      <w:ins w:id="252" w:author="Unknown">
        <w:r w:rsidRPr="000F7034">
          <w:rPr>
            <w:color w:val="222222"/>
            <w:sz w:val="22"/>
            <w:szCs w:val="22"/>
          </w:rPr>
          <w:fldChar w:fldCharType="begin"/>
        </w:r>
        <w:r w:rsidRPr="000F7034">
          <w:rPr>
            <w:color w:val="222222"/>
            <w:sz w:val="22"/>
            <w:szCs w:val="22"/>
          </w:rPr>
          <w:instrText xml:space="preserve"> HYPERLINK "http://www.softwaretestinghelp.com/how-to-deliver-high-value-software-features-in-a-short-time-period-using-agile-scrum-process/" </w:instrText>
        </w:r>
        <w:r w:rsidRPr="000F7034">
          <w:rPr>
            <w:color w:val="222222"/>
            <w:sz w:val="22"/>
            <w:szCs w:val="22"/>
          </w:rPr>
          <w:fldChar w:fldCharType="separate"/>
        </w:r>
        <w:r w:rsidRPr="000F7034">
          <w:rPr>
            <w:rStyle w:val="Strong"/>
            <w:color w:val="777777"/>
            <w:sz w:val="22"/>
            <w:szCs w:val="22"/>
            <w:bdr w:val="none" w:sz="0" w:space="0" w:color="auto" w:frame="1"/>
          </w:rPr>
          <w:t>How to Deliver High Value Software Features in a Short Time Period using Agile Scrum Process</w:t>
        </w:r>
        <w:r w:rsidRPr="000F7034">
          <w:rPr>
            <w:color w:val="222222"/>
            <w:sz w:val="22"/>
            <w:szCs w:val="22"/>
          </w:rPr>
          <w:fldChar w:fldCharType="end"/>
        </w:r>
      </w:ins>
    </w:p>
    <w:p w:rsidR="00BA5EDF" w:rsidRDefault="00BA5EDF" w:rsidP="000F7034">
      <w:pPr>
        <w:pStyle w:val="Heading3"/>
        <w:shd w:val="clear" w:color="auto" w:fill="FFFFFF"/>
        <w:spacing w:before="0" w:line="267" w:lineRule="atLeast"/>
        <w:rPr>
          <w:rFonts w:ascii="Times New Roman" w:hAnsi="Times New Roman" w:cs="Times New Roman"/>
          <w:color w:val="000000"/>
        </w:rPr>
      </w:pPr>
    </w:p>
    <w:p w:rsidR="000F7034" w:rsidRPr="000F7034" w:rsidRDefault="000F7034" w:rsidP="000F7034">
      <w:pPr>
        <w:pStyle w:val="Heading3"/>
        <w:shd w:val="clear" w:color="auto" w:fill="FFFFFF"/>
        <w:spacing w:before="0" w:line="267" w:lineRule="atLeast"/>
        <w:rPr>
          <w:ins w:id="253" w:author="Unknown"/>
          <w:rFonts w:ascii="Times New Roman" w:hAnsi="Times New Roman" w:cs="Times New Roman"/>
          <w:color w:val="000000"/>
        </w:rPr>
      </w:pPr>
      <w:ins w:id="254" w:author="Unknown">
        <w:r w:rsidRPr="000F7034">
          <w:rPr>
            <w:rFonts w:ascii="Times New Roman" w:hAnsi="Times New Roman" w:cs="Times New Roman"/>
            <w:color w:val="000000"/>
          </w:rPr>
          <w:t>Important SCRUM Terminologies:</w:t>
        </w:r>
      </w:ins>
    </w:p>
    <w:p w:rsidR="000F7034" w:rsidRPr="000F7034" w:rsidRDefault="000F7034" w:rsidP="000F7034">
      <w:pPr>
        <w:pStyle w:val="NormalWeb"/>
        <w:shd w:val="clear" w:color="auto" w:fill="FFFFFF"/>
        <w:spacing w:before="0" w:beforeAutospacing="0" w:after="0" w:afterAutospacing="0" w:line="369" w:lineRule="atLeast"/>
        <w:rPr>
          <w:ins w:id="255" w:author="Unknown"/>
          <w:color w:val="222222"/>
          <w:sz w:val="22"/>
          <w:szCs w:val="22"/>
        </w:rPr>
      </w:pPr>
      <w:ins w:id="256" w:author="Unknown">
        <w:r w:rsidRPr="000F7034">
          <w:rPr>
            <w:rStyle w:val="Strong"/>
            <w:color w:val="222222"/>
            <w:sz w:val="22"/>
            <w:szCs w:val="22"/>
          </w:rPr>
          <w:t>1. Scrum Team</w:t>
        </w:r>
      </w:ins>
    </w:p>
    <w:p w:rsidR="000F7034" w:rsidRPr="000F7034" w:rsidRDefault="000F7034" w:rsidP="000F7034">
      <w:pPr>
        <w:pStyle w:val="NormalWeb"/>
        <w:shd w:val="clear" w:color="auto" w:fill="FFFFFF"/>
        <w:spacing w:before="0" w:beforeAutospacing="0" w:after="369" w:afterAutospacing="0" w:line="369" w:lineRule="atLeast"/>
        <w:rPr>
          <w:ins w:id="257" w:author="Unknown"/>
          <w:color w:val="222222"/>
          <w:sz w:val="22"/>
          <w:szCs w:val="22"/>
        </w:rPr>
      </w:pPr>
      <w:ins w:id="258" w:author="Unknown">
        <w:r w:rsidRPr="000F7034">
          <w:rPr>
            <w:color w:val="222222"/>
            <w:sz w:val="22"/>
            <w:szCs w:val="22"/>
          </w:rPr>
          <w:t>Scrum team is a team comprising of 7 with + or – two members. These members are a mixture of competencies and comprise of developers, testers, data base people, support people etc. along with the product owner and a scrum master. All these members work together in close collaboration for a recursive and definite interval, to develop and implement the said features.</w:t>
        </w:r>
      </w:ins>
    </w:p>
    <w:p w:rsidR="000F7034" w:rsidRPr="000F7034" w:rsidRDefault="000F7034" w:rsidP="000F7034">
      <w:pPr>
        <w:pStyle w:val="NormalWeb"/>
        <w:shd w:val="clear" w:color="auto" w:fill="FFFFFF"/>
        <w:spacing w:before="0" w:beforeAutospacing="0" w:after="369" w:afterAutospacing="0" w:line="369" w:lineRule="atLeast"/>
        <w:rPr>
          <w:ins w:id="259" w:author="Unknown"/>
          <w:color w:val="222222"/>
          <w:sz w:val="22"/>
          <w:szCs w:val="22"/>
        </w:rPr>
      </w:pPr>
      <w:ins w:id="260" w:author="Unknown">
        <w:r w:rsidRPr="000F7034">
          <w:rPr>
            <w:color w:val="222222"/>
            <w:sz w:val="22"/>
            <w:szCs w:val="22"/>
          </w:rPr>
          <w:t xml:space="preserve">SCRUM team sitting arrangement plays a very important role in their </w:t>
        </w:r>
        <w:proofErr w:type="gramStart"/>
        <w:r w:rsidRPr="000F7034">
          <w:rPr>
            <w:color w:val="222222"/>
            <w:sz w:val="22"/>
            <w:szCs w:val="22"/>
          </w:rPr>
          <w:t>interaction,</w:t>
        </w:r>
        <w:proofErr w:type="gramEnd"/>
        <w:r w:rsidRPr="000F7034">
          <w:rPr>
            <w:color w:val="222222"/>
            <w:sz w:val="22"/>
            <w:szCs w:val="22"/>
          </w:rPr>
          <w:t xml:space="preserve"> they never sit in cubicles or cabins; but a huge table.</w:t>
        </w:r>
      </w:ins>
    </w:p>
    <w:p w:rsidR="000F7034" w:rsidRPr="000F7034" w:rsidRDefault="000F7034" w:rsidP="000F7034">
      <w:pPr>
        <w:pStyle w:val="NormalWeb"/>
        <w:shd w:val="clear" w:color="auto" w:fill="FFFFFF"/>
        <w:spacing w:before="0" w:beforeAutospacing="0" w:after="0" w:afterAutospacing="0" w:line="369" w:lineRule="atLeast"/>
        <w:rPr>
          <w:ins w:id="261" w:author="Unknown"/>
          <w:color w:val="222222"/>
          <w:sz w:val="22"/>
          <w:szCs w:val="22"/>
        </w:rPr>
      </w:pPr>
      <w:r w:rsidRPr="000F7034">
        <w:rPr>
          <w:noProof/>
          <w:color w:val="777777"/>
          <w:sz w:val="22"/>
          <w:szCs w:val="22"/>
          <w:bdr w:val="none" w:sz="0" w:space="0" w:color="auto" w:frame="1"/>
        </w:rPr>
        <w:lastRenderedPageBreak/>
        <w:drawing>
          <wp:inline distT="0" distB="0" distL="0" distR="0" wp14:anchorId="36D76B4B" wp14:editId="013BF005">
            <wp:extent cx="5748655" cy="3212465"/>
            <wp:effectExtent l="0" t="0" r="4445" b="6985"/>
            <wp:docPr id="12" name="Picture 12" descr="Scrum Team">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um Team">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48655" cy="3212465"/>
                    </a:xfrm>
                    <a:prstGeom prst="rect">
                      <a:avLst/>
                    </a:prstGeom>
                    <a:noFill/>
                    <a:ln>
                      <a:noFill/>
                    </a:ln>
                  </pic:spPr>
                </pic:pic>
              </a:graphicData>
            </a:graphic>
          </wp:inline>
        </w:drawing>
      </w:r>
    </w:p>
    <w:p w:rsidR="000F7034" w:rsidRPr="000F7034" w:rsidRDefault="000F7034" w:rsidP="000F7034">
      <w:pPr>
        <w:pStyle w:val="NormalWeb"/>
        <w:shd w:val="clear" w:color="auto" w:fill="FFFFFF"/>
        <w:spacing w:before="0" w:beforeAutospacing="0" w:after="0" w:afterAutospacing="0" w:line="369" w:lineRule="atLeast"/>
        <w:rPr>
          <w:ins w:id="262" w:author="Unknown"/>
          <w:color w:val="222222"/>
          <w:sz w:val="22"/>
          <w:szCs w:val="22"/>
        </w:rPr>
      </w:pPr>
      <w:ins w:id="263" w:author="Unknown">
        <w:r w:rsidRPr="000F7034">
          <w:rPr>
            <w:rStyle w:val="Strong"/>
            <w:color w:val="222222"/>
            <w:sz w:val="22"/>
            <w:szCs w:val="22"/>
          </w:rPr>
          <w:t>2. Sprint</w:t>
        </w:r>
      </w:ins>
    </w:p>
    <w:p w:rsidR="000F7034" w:rsidRPr="000F7034" w:rsidRDefault="000F7034" w:rsidP="000F7034">
      <w:pPr>
        <w:pStyle w:val="NormalWeb"/>
        <w:shd w:val="clear" w:color="auto" w:fill="FFFFFF"/>
        <w:spacing w:before="0" w:beforeAutospacing="0" w:after="369" w:afterAutospacing="0" w:line="369" w:lineRule="atLeast"/>
        <w:rPr>
          <w:ins w:id="264" w:author="Unknown"/>
          <w:color w:val="222222"/>
          <w:sz w:val="22"/>
          <w:szCs w:val="22"/>
        </w:rPr>
      </w:pPr>
      <w:ins w:id="265" w:author="Unknown">
        <w:r w:rsidRPr="003517B5">
          <w:rPr>
            <w:b/>
            <w:color w:val="222222"/>
            <w:sz w:val="22"/>
            <w:szCs w:val="22"/>
          </w:rPr>
          <w:t>Sprint is a predefined interval or the time frame in which the work has to be completed and make it ready for review or ready for production deployment</w:t>
        </w:r>
        <w:r w:rsidRPr="000F7034">
          <w:rPr>
            <w:color w:val="222222"/>
            <w:sz w:val="22"/>
            <w:szCs w:val="22"/>
          </w:rPr>
          <w:t>. This time box usually lies between 2 weeks to 1 month. In our day to day life when we say that we follow 1-month Sprint cycle, it simply means that we work for one month on the tasks and make it ready for review by the end of that month.</w:t>
        </w:r>
      </w:ins>
    </w:p>
    <w:p w:rsidR="000F7034" w:rsidRPr="000F7034" w:rsidRDefault="000F7034" w:rsidP="000F7034">
      <w:pPr>
        <w:pStyle w:val="NormalWeb"/>
        <w:shd w:val="clear" w:color="auto" w:fill="FFFFFF"/>
        <w:spacing w:before="0" w:beforeAutospacing="0" w:after="0" w:afterAutospacing="0" w:line="369" w:lineRule="atLeast"/>
        <w:rPr>
          <w:ins w:id="266" w:author="Unknown"/>
          <w:color w:val="222222"/>
          <w:sz w:val="22"/>
          <w:szCs w:val="22"/>
        </w:rPr>
      </w:pPr>
      <w:ins w:id="267" w:author="Unknown">
        <w:r w:rsidRPr="000F7034">
          <w:rPr>
            <w:rStyle w:val="Strong"/>
            <w:color w:val="222222"/>
            <w:sz w:val="22"/>
            <w:szCs w:val="22"/>
          </w:rPr>
          <w:t>3. Product Owner</w:t>
        </w:r>
      </w:ins>
    </w:p>
    <w:p w:rsidR="000F7034" w:rsidRPr="00E37E25" w:rsidRDefault="000F7034" w:rsidP="000F7034">
      <w:pPr>
        <w:pStyle w:val="NormalWeb"/>
        <w:shd w:val="clear" w:color="auto" w:fill="FFFFFF"/>
        <w:spacing w:before="0" w:beforeAutospacing="0" w:after="369" w:afterAutospacing="0" w:line="369" w:lineRule="atLeast"/>
        <w:rPr>
          <w:ins w:id="268" w:author="Unknown"/>
          <w:b/>
          <w:color w:val="222222"/>
          <w:sz w:val="22"/>
          <w:szCs w:val="22"/>
        </w:rPr>
      </w:pPr>
      <w:ins w:id="269" w:author="Unknown">
        <w:r w:rsidRPr="00E37E25">
          <w:rPr>
            <w:b/>
            <w:color w:val="222222"/>
            <w:sz w:val="22"/>
            <w:szCs w:val="22"/>
          </w:rPr>
          <w:t>The product owner is the key stakeholder or the lead user of the application to be developed.</w:t>
        </w:r>
      </w:ins>
    </w:p>
    <w:p w:rsidR="000F7034" w:rsidRPr="000F7034" w:rsidRDefault="000F7034" w:rsidP="000F7034">
      <w:pPr>
        <w:pStyle w:val="NormalWeb"/>
        <w:shd w:val="clear" w:color="auto" w:fill="FFFFFF"/>
        <w:spacing w:before="0" w:beforeAutospacing="0" w:after="369" w:afterAutospacing="0" w:line="369" w:lineRule="atLeast"/>
        <w:rPr>
          <w:ins w:id="270" w:author="Unknown"/>
          <w:color w:val="222222"/>
          <w:sz w:val="22"/>
          <w:szCs w:val="22"/>
        </w:rPr>
      </w:pPr>
      <w:ins w:id="271" w:author="Unknown">
        <w:r w:rsidRPr="000F7034">
          <w:rPr>
            <w:color w:val="222222"/>
            <w:sz w:val="22"/>
            <w:szCs w:val="22"/>
          </w:rPr>
          <w:t>The product owner is the person who represents the customer side. He/she have the final authority and should always be available for the team. He/she should be reachable in case any one has any doubts that need clarification. It is important for the product owner to understand and not to assign any new requirement in the middle of the sprint or when the sprint has already started.</w:t>
        </w:r>
      </w:ins>
    </w:p>
    <w:p w:rsidR="000F7034" w:rsidRPr="000F7034" w:rsidRDefault="000F7034" w:rsidP="000F7034">
      <w:pPr>
        <w:pStyle w:val="NormalWeb"/>
        <w:shd w:val="clear" w:color="auto" w:fill="FFFFFF"/>
        <w:spacing w:before="0" w:beforeAutospacing="0" w:after="0" w:afterAutospacing="0" w:line="369" w:lineRule="atLeast"/>
        <w:rPr>
          <w:ins w:id="272" w:author="Unknown"/>
          <w:color w:val="222222"/>
          <w:sz w:val="22"/>
          <w:szCs w:val="22"/>
        </w:rPr>
      </w:pPr>
      <w:ins w:id="273" w:author="Unknown">
        <w:r w:rsidRPr="000F7034">
          <w:rPr>
            <w:rStyle w:val="Strong"/>
            <w:color w:val="222222"/>
            <w:sz w:val="22"/>
            <w:szCs w:val="22"/>
          </w:rPr>
          <w:t>4. Scrum Master</w:t>
        </w:r>
      </w:ins>
    </w:p>
    <w:p w:rsidR="000F7034" w:rsidRPr="000F7034" w:rsidRDefault="000F7034" w:rsidP="000F7034">
      <w:pPr>
        <w:pStyle w:val="NormalWeb"/>
        <w:shd w:val="clear" w:color="auto" w:fill="FFFFFF"/>
        <w:spacing w:before="0" w:beforeAutospacing="0" w:after="369" w:afterAutospacing="0" w:line="369" w:lineRule="atLeast"/>
        <w:rPr>
          <w:ins w:id="274" w:author="Unknown"/>
          <w:color w:val="222222"/>
          <w:sz w:val="22"/>
          <w:szCs w:val="22"/>
        </w:rPr>
      </w:pPr>
      <w:ins w:id="275" w:author="Unknown">
        <w:r w:rsidRPr="00EA10AC">
          <w:rPr>
            <w:b/>
            <w:color w:val="222222"/>
            <w:sz w:val="22"/>
            <w:szCs w:val="22"/>
          </w:rPr>
          <w:t>Scrum Master is the facilitator of the scrum team</w:t>
        </w:r>
        <w:r w:rsidRPr="000F7034">
          <w:rPr>
            <w:color w:val="222222"/>
            <w:sz w:val="22"/>
            <w:szCs w:val="22"/>
          </w:rPr>
          <w:t>. He/she make sure that the scrum team is productive and progressive. In case of any impediments, scrum master follows up and resolves them for the team. SCRUM Master is the mediator between the PO and the team. He / She keeps the PO informed about the progress of the Sprint. If there are any roadblocks or concerns for the team, discuss with the PO and get them resolved. Like team’s Daily Standup, a standup of the SCRUM Master with the PO happens every day.</w:t>
        </w:r>
        <w:bookmarkStart w:id="276" w:name="_GoBack"/>
        <w:bookmarkEnd w:id="276"/>
      </w:ins>
    </w:p>
    <w:p w:rsidR="000F7034" w:rsidRPr="000F7034" w:rsidRDefault="000F7034" w:rsidP="000F7034">
      <w:pPr>
        <w:pStyle w:val="NormalWeb"/>
        <w:shd w:val="clear" w:color="auto" w:fill="FFFFFF"/>
        <w:spacing w:before="0" w:beforeAutospacing="0" w:after="0" w:afterAutospacing="0" w:line="369" w:lineRule="atLeast"/>
        <w:rPr>
          <w:ins w:id="277" w:author="Unknown"/>
          <w:color w:val="222222"/>
          <w:sz w:val="22"/>
          <w:szCs w:val="22"/>
        </w:rPr>
      </w:pPr>
      <w:ins w:id="278" w:author="Unknown">
        <w:r w:rsidRPr="000F7034">
          <w:rPr>
            <w:rStyle w:val="Strong"/>
            <w:color w:val="222222"/>
            <w:sz w:val="22"/>
            <w:szCs w:val="22"/>
          </w:rPr>
          <w:lastRenderedPageBreak/>
          <w:t>Recommended read =&gt; </w:t>
        </w:r>
        <w:r w:rsidRPr="000F7034">
          <w:rPr>
            <w:color w:val="222222"/>
            <w:sz w:val="22"/>
            <w:szCs w:val="22"/>
          </w:rPr>
          <w:fldChar w:fldCharType="begin"/>
        </w:r>
        <w:r w:rsidRPr="000F7034">
          <w:rPr>
            <w:color w:val="222222"/>
            <w:sz w:val="22"/>
            <w:szCs w:val="22"/>
          </w:rPr>
          <w:instrText xml:space="preserve"> HYPERLINK "http://www.softwaretestinghelp.com/how-to-be-a-good-team-mentor-coach-and-a-true-team-defender-in-an-agile-testing-world-the-inspiration/" </w:instrText>
        </w:r>
        <w:r w:rsidRPr="000F7034">
          <w:rPr>
            <w:color w:val="222222"/>
            <w:sz w:val="22"/>
            <w:szCs w:val="22"/>
          </w:rPr>
          <w:fldChar w:fldCharType="separate"/>
        </w:r>
        <w:r w:rsidRPr="000F7034">
          <w:rPr>
            <w:rStyle w:val="Strong"/>
            <w:color w:val="777777"/>
            <w:sz w:val="22"/>
            <w:szCs w:val="22"/>
            <w:bdr w:val="none" w:sz="0" w:space="0" w:color="auto" w:frame="1"/>
          </w:rPr>
          <w:t xml:space="preserve">How </w:t>
        </w:r>
        <w:proofErr w:type="gramStart"/>
        <w:r w:rsidRPr="000F7034">
          <w:rPr>
            <w:rStyle w:val="Strong"/>
            <w:color w:val="777777"/>
            <w:sz w:val="22"/>
            <w:szCs w:val="22"/>
            <w:bdr w:val="none" w:sz="0" w:space="0" w:color="auto" w:frame="1"/>
          </w:rPr>
          <w:t>To</w:t>
        </w:r>
        <w:proofErr w:type="gramEnd"/>
        <w:r w:rsidRPr="000F7034">
          <w:rPr>
            <w:rStyle w:val="Strong"/>
            <w:color w:val="777777"/>
            <w:sz w:val="22"/>
            <w:szCs w:val="22"/>
            <w:bdr w:val="none" w:sz="0" w:space="0" w:color="auto" w:frame="1"/>
          </w:rPr>
          <w:t xml:space="preserve"> Be a Good Team Mentor, Coach and a True Team-Defender in an Agile Testing World?</w:t>
        </w:r>
        <w:r w:rsidRPr="000F7034">
          <w:rPr>
            <w:color w:val="222222"/>
            <w:sz w:val="22"/>
            <w:szCs w:val="22"/>
          </w:rPr>
          <w:fldChar w:fldCharType="end"/>
        </w:r>
      </w:ins>
    </w:p>
    <w:p w:rsidR="000F7034" w:rsidRPr="000F7034" w:rsidRDefault="000F7034" w:rsidP="000F7034">
      <w:pPr>
        <w:pStyle w:val="NormalWeb"/>
        <w:shd w:val="clear" w:color="auto" w:fill="FFFFFF"/>
        <w:spacing w:before="0" w:beforeAutospacing="0" w:after="0" w:afterAutospacing="0" w:line="369" w:lineRule="atLeast"/>
        <w:rPr>
          <w:ins w:id="279" w:author="Unknown"/>
          <w:color w:val="222222"/>
          <w:sz w:val="22"/>
          <w:szCs w:val="22"/>
        </w:rPr>
      </w:pPr>
      <w:ins w:id="280" w:author="Unknown">
        <w:r w:rsidRPr="000F7034">
          <w:rPr>
            <w:rStyle w:val="Strong"/>
            <w:color w:val="222222"/>
            <w:sz w:val="22"/>
            <w:szCs w:val="22"/>
          </w:rPr>
          <w:t>5. Business Analyst (BA)</w:t>
        </w:r>
      </w:ins>
    </w:p>
    <w:p w:rsidR="000F7034" w:rsidRPr="000F7034" w:rsidRDefault="000F7034" w:rsidP="000F7034">
      <w:pPr>
        <w:pStyle w:val="NormalWeb"/>
        <w:shd w:val="clear" w:color="auto" w:fill="FFFFFF"/>
        <w:spacing w:before="0" w:beforeAutospacing="0" w:after="369" w:afterAutospacing="0" w:line="369" w:lineRule="atLeast"/>
        <w:rPr>
          <w:ins w:id="281" w:author="Unknown"/>
          <w:color w:val="222222"/>
          <w:sz w:val="22"/>
          <w:szCs w:val="22"/>
        </w:rPr>
      </w:pPr>
      <w:ins w:id="282" w:author="Unknown">
        <w:r w:rsidRPr="000F7034">
          <w:rPr>
            <w:color w:val="222222"/>
            <w:sz w:val="22"/>
            <w:szCs w:val="22"/>
          </w:rPr>
          <w:t>A BA plays a very important role in SCRUM. This person is responsible for getting the requirement finalized and drafted in the requirement docs (based on which the user stories are created). If there are any ambiguities in User Stories / Acceptance criteria, he/she is the one approached by the technical (SCRUM) team who then takes it up to the PO else if possible resolves on his own. In large scale projects there may be more than 1 BA but in small scale projects, the SCRUM Master may be acting as the BA as well. It is a good practice to have a BA when a project kick starts.</w:t>
        </w:r>
      </w:ins>
    </w:p>
    <w:p w:rsidR="000F7034" w:rsidRPr="000F7034" w:rsidRDefault="000F7034" w:rsidP="000F7034">
      <w:pPr>
        <w:pStyle w:val="NormalWeb"/>
        <w:shd w:val="clear" w:color="auto" w:fill="FFFFFF"/>
        <w:spacing w:before="0" w:beforeAutospacing="0" w:after="0" w:afterAutospacing="0" w:line="369" w:lineRule="atLeast"/>
        <w:rPr>
          <w:ins w:id="283" w:author="Unknown"/>
          <w:color w:val="222222"/>
          <w:sz w:val="22"/>
          <w:szCs w:val="22"/>
        </w:rPr>
      </w:pPr>
      <w:ins w:id="284" w:author="Unknown">
        <w:r w:rsidRPr="000F7034">
          <w:rPr>
            <w:rStyle w:val="Strong"/>
            <w:color w:val="222222"/>
            <w:sz w:val="22"/>
            <w:szCs w:val="22"/>
          </w:rPr>
          <w:t>6. User Story</w:t>
        </w:r>
      </w:ins>
    </w:p>
    <w:p w:rsidR="000F7034" w:rsidRPr="000F7034" w:rsidRDefault="000F7034" w:rsidP="000F7034">
      <w:pPr>
        <w:pStyle w:val="NormalWeb"/>
        <w:shd w:val="clear" w:color="auto" w:fill="FFFFFF"/>
        <w:spacing w:before="0" w:beforeAutospacing="0" w:after="369" w:afterAutospacing="0" w:line="369" w:lineRule="atLeast"/>
        <w:rPr>
          <w:ins w:id="285" w:author="Unknown"/>
          <w:color w:val="222222"/>
          <w:sz w:val="22"/>
          <w:szCs w:val="22"/>
        </w:rPr>
      </w:pPr>
      <w:ins w:id="286" w:author="Unknown">
        <w:r w:rsidRPr="000F7034">
          <w:rPr>
            <w:color w:val="222222"/>
            <w:sz w:val="22"/>
            <w:szCs w:val="22"/>
          </w:rPr>
          <w:t>User stories are nothing but the requirements or feature which has to be implemented. In scrum, we don’t have those huge requirements documents, rather the requirements are defined in a single paragraph, typically having the format as:</w:t>
        </w:r>
      </w:ins>
    </w:p>
    <w:p w:rsidR="000F7034" w:rsidRPr="000F7034" w:rsidRDefault="000F7034" w:rsidP="000F7034">
      <w:pPr>
        <w:pStyle w:val="NormalWeb"/>
        <w:shd w:val="clear" w:color="auto" w:fill="FFFFFF"/>
        <w:spacing w:before="0" w:beforeAutospacing="0" w:after="0" w:afterAutospacing="0" w:line="369" w:lineRule="atLeast"/>
        <w:rPr>
          <w:ins w:id="287" w:author="Unknown"/>
          <w:color w:val="222222"/>
          <w:sz w:val="22"/>
          <w:szCs w:val="22"/>
        </w:rPr>
      </w:pPr>
      <w:ins w:id="288" w:author="Unknown">
        <w:r w:rsidRPr="000F7034">
          <w:rPr>
            <w:rStyle w:val="Emphasis"/>
            <w:color w:val="222222"/>
            <w:sz w:val="22"/>
            <w:szCs w:val="22"/>
          </w:rPr>
          <w:t>As a &lt;User / type of user&gt;</w:t>
        </w:r>
        <w:r w:rsidRPr="000F7034">
          <w:rPr>
            <w:color w:val="222222"/>
            <w:sz w:val="22"/>
            <w:szCs w:val="22"/>
          </w:rPr>
          <w:br/>
        </w:r>
        <w:r w:rsidRPr="000F7034">
          <w:rPr>
            <w:rStyle w:val="Emphasis"/>
            <w:color w:val="222222"/>
            <w:sz w:val="22"/>
            <w:szCs w:val="22"/>
          </w:rPr>
          <w:t>I want to &lt;Some achievable goal / target&gt;</w:t>
        </w:r>
        <w:r w:rsidRPr="000F7034">
          <w:rPr>
            <w:color w:val="222222"/>
            <w:sz w:val="22"/>
            <w:szCs w:val="22"/>
          </w:rPr>
          <w:br/>
        </w:r>
        <w:proofErr w:type="gramStart"/>
        <w:r w:rsidRPr="000F7034">
          <w:rPr>
            <w:rStyle w:val="Emphasis"/>
            <w:color w:val="222222"/>
            <w:sz w:val="22"/>
            <w:szCs w:val="22"/>
          </w:rPr>
          <w:t>To</w:t>
        </w:r>
        <w:proofErr w:type="gramEnd"/>
        <w:r w:rsidRPr="000F7034">
          <w:rPr>
            <w:rStyle w:val="Emphasis"/>
            <w:color w:val="222222"/>
            <w:sz w:val="22"/>
            <w:szCs w:val="22"/>
          </w:rPr>
          <w:t xml:space="preserve"> achieve &lt;some result or reason of doing the thing&gt;</w:t>
        </w:r>
      </w:ins>
    </w:p>
    <w:p w:rsidR="000F7034" w:rsidRPr="000F7034" w:rsidRDefault="000F7034" w:rsidP="000F7034">
      <w:pPr>
        <w:pStyle w:val="NormalWeb"/>
        <w:shd w:val="clear" w:color="auto" w:fill="FFFFFF"/>
        <w:spacing w:before="0" w:beforeAutospacing="0" w:after="0" w:afterAutospacing="0" w:line="369" w:lineRule="atLeast"/>
        <w:rPr>
          <w:ins w:id="289" w:author="Unknown"/>
          <w:color w:val="222222"/>
          <w:sz w:val="22"/>
          <w:szCs w:val="22"/>
        </w:rPr>
      </w:pPr>
      <w:ins w:id="290" w:author="Unknown">
        <w:r w:rsidRPr="000F7034">
          <w:rPr>
            <w:rStyle w:val="Strong"/>
            <w:color w:val="222222"/>
            <w:sz w:val="22"/>
            <w:szCs w:val="22"/>
          </w:rPr>
          <w:t>For example:</w:t>
        </w:r>
      </w:ins>
    </w:p>
    <w:p w:rsidR="000F7034" w:rsidRPr="000F7034" w:rsidRDefault="000F7034" w:rsidP="000F7034">
      <w:pPr>
        <w:pStyle w:val="NormalWeb"/>
        <w:shd w:val="clear" w:color="auto" w:fill="FFFFFF"/>
        <w:spacing w:before="0" w:beforeAutospacing="0" w:after="369" w:afterAutospacing="0" w:line="369" w:lineRule="atLeast"/>
        <w:rPr>
          <w:ins w:id="291" w:author="Unknown"/>
          <w:color w:val="222222"/>
          <w:sz w:val="22"/>
          <w:szCs w:val="22"/>
        </w:rPr>
      </w:pPr>
      <w:ins w:id="292" w:author="Unknown">
        <w:r w:rsidRPr="000F7034">
          <w:rPr>
            <w:color w:val="222222"/>
            <w:sz w:val="22"/>
            <w:szCs w:val="22"/>
          </w:rPr>
          <w:t>As an Admin I want to have a password lock in case user enters incorrect password for consecutive 3 times to restrict unauthorized access.</w:t>
        </w:r>
      </w:ins>
    </w:p>
    <w:p w:rsidR="000F7034" w:rsidRPr="000F7034" w:rsidRDefault="000F7034" w:rsidP="000F7034">
      <w:pPr>
        <w:pStyle w:val="NormalWeb"/>
        <w:shd w:val="clear" w:color="auto" w:fill="FFFFFF"/>
        <w:spacing w:before="0" w:beforeAutospacing="0" w:after="369" w:afterAutospacing="0" w:line="369" w:lineRule="atLeast"/>
        <w:rPr>
          <w:ins w:id="293" w:author="Unknown"/>
          <w:color w:val="222222"/>
          <w:sz w:val="22"/>
          <w:szCs w:val="22"/>
        </w:rPr>
      </w:pPr>
      <w:ins w:id="294" w:author="Unknown">
        <w:r w:rsidRPr="000F7034">
          <w:rPr>
            <w:color w:val="222222"/>
            <w:sz w:val="22"/>
            <w:szCs w:val="22"/>
          </w:rPr>
          <w:t>There are some characteristics of user stories which should be adhered. The user stories should be short, realistic, could be estimated, complete, negotiable and testable. A user story is never altered or changed in the middle of the Sprint. It is the responsibility of the SCRUM Master and the BA (if applicable) to make sure that the PO has drafted the User Stories correct with the proper set of the Acceptance Criteria”. If any changes which will impact the sprint release are to be made, then such stories are pulled out of the sprint or they are done as per the hours available.</w:t>
        </w:r>
      </w:ins>
    </w:p>
    <w:p w:rsidR="000F7034" w:rsidRPr="000F7034" w:rsidRDefault="000F7034" w:rsidP="000F7034">
      <w:pPr>
        <w:pStyle w:val="NormalWeb"/>
        <w:shd w:val="clear" w:color="auto" w:fill="FFFFFF"/>
        <w:spacing w:before="0" w:beforeAutospacing="0" w:after="369" w:afterAutospacing="0" w:line="369" w:lineRule="atLeast"/>
        <w:rPr>
          <w:ins w:id="295" w:author="Unknown"/>
          <w:color w:val="222222"/>
          <w:sz w:val="22"/>
          <w:szCs w:val="22"/>
        </w:rPr>
      </w:pPr>
      <w:ins w:id="296" w:author="Unknown">
        <w:r w:rsidRPr="000F7034">
          <w:rPr>
            <w:color w:val="222222"/>
            <w:sz w:val="22"/>
            <w:szCs w:val="22"/>
          </w:rPr>
          <w:t xml:space="preserve">Every user story has an acceptance criterion which should be well defined and understood by the team. </w:t>
        </w:r>
        <w:proofErr w:type="gramStart"/>
        <w:r w:rsidRPr="000F7034">
          <w:rPr>
            <w:color w:val="222222"/>
            <w:sz w:val="22"/>
            <w:szCs w:val="22"/>
          </w:rPr>
          <w:t>Acceptance criteria details down the user story provides</w:t>
        </w:r>
        <w:proofErr w:type="gramEnd"/>
        <w:r w:rsidRPr="000F7034">
          <w:rPr>
            <w:color w:val="222222"/>
            <w:sz w:val="22"/>
            <w:szCs w:val="22"/>
          </w:rPr>
          <w:t xml:space="preserve"> the supported documents. It helps to further refine the user story. Anybody from the team can write down the acceptance criteria. </w:t>
        </w:r>
        <w:proofErr w:type="gramStart"/>
        <w:r w:rsidRPr="000F7034">
          <w:rPr>
            <w:color w:val="222222"/>
            <w:sz w:val="22"/>
            <w:szCs w:val="22"/>
          </w:rPr>
          <w:t>Testing team base their test cases/conditions on these acceptance criteria.</w:t>
        </w:r>
        <w:proofErr w:type="gramEnd"/>
      </w:ins>
    </w:p>
    <w:p w:rsidR="00F33668" w:rsidRDefault="00F33668" w:rsidP="000F7034">
      <w:pPr>
        <w:pStyle w:val="NormalWeb"/>
        <w:shd w:val="clear" w:color="auto" w:fill="FFFFFF"/>
        <w:spacing w:before="0" w:beforeAutospacing="0" w:after="0" w:afterAutospacing="0" w:line="369" w:lineRule="atLeast"/>
        <w:rPr>
          <w:rStyle w:val="Strong"/>
          <w:color w:val="222222"/>
          <w:sz w:val="22"/>
          <w:szCs w:val="22"/>
        </w:rPr>
      </w:pPr>
    </w:p>
    <w:p w:rsidR="000F7034" w:rsidRDefault="000F7034" w:rsidP="000F7034">
      <w:pPr>
        <w:pStyle w:val="NormalWeb"/>
        <w:shd w:val="clear" w:color="auto" w:fill="FFFFFF"/>
        <w:spacing w:before="0" w:beforeAutospacing="0" w:after="0" w:afterAutospacing="0" w:line="369" w:lineRule="atLeast"/>
        <w:rPr>
          <w:rStyle w:val="Strong"/>
          <w:color w:val="222222"/>
          <w:sz w:val="22"/>
          <w:szCs w:val="22"/>
        </w:rPr>
      </w:pPr>
      <w:ins w:id="297" w:author="Unknown">
        <w:r w:rsidRPr="000F7034">
          <w:rPr>
            <w:rStyle w:val="Strong"/>
            <w:color w:val="222222"/>
            <w:sz w:val="22"/>
            <w:szCs w:val="22"/>
          </w:rPr>
          <w:lastRenderedPageBreak/>
          <w:t>7. Epics</w:t>
        </w:r>
      </w:ins>
    </w:p>
    <w:p w:rsidR="000F7034" w:rsidRPr="000F7034" w:rsidRDefault="000F7034" w:rsidP="000F7034">
      <w:pPr>
        <w:pStyle w:val="NormalWeb"/>
        <w:shd w:val="clear" w:color="auto" w:fill="FFFFFF"/>
        <w:spacing w:before="0" w:beforeAutospacing="0" w:after="369" w:afterAutospacing="0" w:line="369" w:lineRule="atLeast"/>
        <w:rPr>
          <w:ins w:id="298" w:author="Unknown"/>
          <w:color w:val="222222"/>
          <w:sz w:val="22"/>
          <w:szCs w:val="22"/>
        </w:rPr>
      </w:pPr>
      <w:ins w:id="299" w:author="Unknown">
        <w:r w:rsidRPr="000F7034">
          <w:rPr>
            <w:color w:val="222222"/>
            <w:sz w:val="22"/>
            <w:szCs w:val="22"/>
          </w:rPr>
          <w:t>Epics are equivocal user stories or we can say these are the user stories which are not defined and are kept for future sprints. Just try to relate it with life, imagine you are going for a vacation. Since you are going next week, you have everything in place like your hotel bookings, sightseeing, travelers check etc. But what about your vacation plan for next year? You have only a vague idea that you may go to XYZ place, but you have no detailed plan.</w:t>
        </w:r>
      </w:ins>
    </w:p>
    <w:p w:rsidR="000F7034" w:rsidRPr="000F7034" w:rsidRDefault="000F7034" w:rsidP="000F7034">
      <w:pPr>
        <w:pStyle w:val="NormalWeb"/>
        <w:shd w:val="clear" w:color="auto" w:fill="FFFFFF"/>
        <w:spacing w:before="0" w:beforeAutospacing="0" w:after="369" w:afterAutospacing="0" w:line="369" w:lineRule="atLeast"/>
        <w:rPr>
          <w:ins w:id="300" w:author="Unknown"/>
          <w:color w:val="222222"/>
          <w:sz w:val="22"/>
          <w:szCs w:val="22"/>
        </w:rPr>
      </w:pPr>
      <w:ins w:id="301" w:author="Unknown">
        <w:r w:rsidRPr="000F7034">
          <w:rPr>
            <w:color w:val="222222"/>
            <w:sz w:val="22"/>
            <w:szCs w:val="22"/>
          </w:rPr>
          <w:t>An Epic is just like you next year’s vacation plan, where you just know that you may want to go, but where, when, with whom, all these details you have no idea at this point of time.</w:t>
        </w:r>
      </w:ins>
    </w:p>
    <w:p w:rsidR="000F7034" w:rsidRPr="000F7034" w:rsidRDefault="000F7034" w:rsidP="000F7034">
      <w:pPr>
        <w:pStyle w:val="NormalWeb"/>
        <w:shd w:val="clear" w:color="auto" w:fill="FFFFFF"/>
        <w:spacing w:before="0" w:beforeAutospacing="0" w:after="369" w:afterAutospacing="0" w:line="369" w:lineRule="atLeast"/>
        <w:rPr>
          <w:ins w:id="302" w:author="Unknown"/>
          <w:color w:val="222222"/>
          <w:sz w:val="22"/>
          <w:szCs w:val="22"/>
        </w:rPr>
      </w:pPr>
      <w:ins w:id="303" w:author="Unknown">
        <w:r w:rsidRPr="000F7034">
          <w:rPr>
            <w:color w:val="222222"/>
            <w:sz w:val="22"/>
            <w:szCs w:val="22"/>
          </w:rPr>
          <w:t>In a similar way, there are features which required to be implemented in future whose details are not yet known. Mostly feature begins with an Epic and then broken down to stories which could be implemented.</w:t>
        </w:r>
      </w:ins>
    </w:p>
    <w:p w:rsidR="000F7034" w:rsidRPr="000F7034" w:rsidRDefault="000F7034" w:rsidP="000F7034">
      <w:pPr>
        <w:pStyle w:val="NormalWeb"/>
        <w:shd w:val="clear" w:color="auto" w:fill="FFFFFF"/>
        <w:spacing w:before="0" w:beforeAutospacing="0" w:after="0" w:afterAutospacing="0" w:line="369" w:lineRule="atLeast"/>
        <w:rPr>
          <w:ins w:id="304" w:author="Unknown"/>
          <w:color w:val="222222"/>
          <w:sz w:val="22"/>
          <w:szCs w:val="22"/>
        </w:rPr>
      </w:pPr>
      <w:ins w:id="305" w:author="Unknown">
        <w:r w:rsidRPr="000F7034">
          <w:rPr>
            <w:rStyle w:val="Strong"/>
            <w:color w:val="222222"/>
            <w:sz w:val="22"/>
            <w:szCs w:val="22"/>
          </w:rPr>
          <w:t>8. Product Backlog</w:t>
        </w:r>
      </w:ins>
    </w:p>
    <w:p w:rsidR="000F7034" w:rsidRPr="000F7034" w:rsidRDefault="000F7034" w:rsidP="000F7034">
      <w:pPr>
        <w:pStyle w:val="NormalWeb"/>
        <w:shd w:val="clear" w:color="auto" w:fill="FFFFFF"/>
        <w:spacing w:before="0" w:beforeAutospacing="0" w:after="369" w:afterAutospacing="0" w:line="369" w:lineRule="atLeast"/>
        <w:rPr>
          <w:ins w:id="306" w:author="Unknown"/>
          <w:color w:val="222222"/>
          <w:sz w:val="22"/>
          <w:szCs w:val="22"/>
        </w:rPr>
      </w:pPr>
      <w:ins w:id="307" w:author="Unknown">
        <w:r w:rsidRPr="000F7034">
          <w:rPr>
            <w:color w:val="222222"/>
            <w:sz w:val="22"/>
            <w:szCs w:val="22"/>
          </w:rPr>
          <w:t>Product backlog is a kind of bucket or source where all the user stories are kept. This is maintained by the Product owner. Product backlog can be imagined as a wish list of the product owner who prioritizes it as per business needs. During planning meeting (see next section), one user story is taken from the product backlog, the team does the brainstorming, understands it and refine it and collectively decides which user stories to take, with the intervention of the product owner.</w:t>
        </w:r>
      </w:ins>
    </w:p>
    <w:p w:rsidR="000F7034" w:rsidRPr="000F7034" w:rsidRDefault="000F7034" w:rsidP="000F7034">
      <w:pPr>
        <w:pStyle w:val="NormalWeb"/>
        <w:shd w:val="clear" w:color="auto" w:fill="FFFFFF"/>
        <w:spacing w:before="0" w:beforeAutospacing="0" w:after="0" w:afterAutospacing="0" w:line="369" w:lineRule="atLeast"/>
        <w:rPr>
          <w:ins w:id="308" w:author="Unknown"/>
          <w:color w:val="222222"/>
          <w:sz w:val="22"/>
          <w:szCs w:val="22"/>
        </w:rPr>
      </w:pPr>
      <w:ins w:id="309" w:author="Unknown">
        <w:r w:rsidRPr="000F7034">
          <w:rPr>
            <w:rStyle w:val="Strong"/>
            <w:color w:val="222222"/>
            <w:sz w:val="22"/>
            <w:szCs w:val="22"/>
          </w:rPr>
          <w:t>9. Sprint Backlog</w:t>
        </w:r>
      </w:ins>
    </w:p>
    <w:p w:rsidR="000F7034" w:rsidRPr="000F7034" w:rsidRDefault="000F7034" w:rsidP="000F7034">
      <w:pPr>
        <w:pStyle w:val="NormalWeb"/>
        <w:shd w:val="clear" w:color="auto" w:fill="FFFFFF"/>
        <w:spacing w:before="0" w:beforeAutospacing="0" w:after="369" w:afterAutospacing="0" w:line="369" w:lineRule="atLeast"/>
        <w:rPr>
          <w:ins w:id="310" w:author="Unknown"/>
          <w:color w:val="222222"/>
          <w:sz w:val="22"/>
          <w:szCs w:val="22"/>
        </w:rPr>
      </w:pPr>
      <w:ins w:id="311" w:author="Unknown">
        <w:r w:rsidRPr="000F7034">
          <w:rPr>
            <w:color w:val="222222"/>
            <w:sz w:val="22"/>
            <w:szCs w:val="22"/>
          </w:rPr>
          <w:t xml:space="preserve">Based on the priority, user stories are taken from the Product Backlog one at a time. The Scrum team </w:t>
        </w:r>
        <w:proofErr w:type="gramStart"/>
        <w:r w:rsidRPr="000F7034">
          <w:rPr>
            <w:color w:val="222222"/>
            <w:sz w:val="22"/>
            <w:szCs w:val="22"/>
          </w:rPr>
          <w:t>brainstorms on it determines</w:t>
        </w:r>
        <w:proofErr w:type="gramEnd"/>
        <w:r w:rsidRPr="000F7034">
          <w:rPr>
            <w:color w:val="222222"/>
            <w:sz w:val="22"/>
            <w:szCs w:val="22"/>
          </w:rPr>
          <w:t xml:space="preserve"> the feasibility and decides on the stories to work on a particular sprint. The collective list of all the user stories which the scrum team works on a particular sprint is called s Sprint backlog.</w:t>
        </w:r>
      </w:ins>
    </w:p>
    <w:p w:rsidR="000F7034" w:rsidRPr="000F7034" w:rsidRDefault="000F7034" w:rsidP="000F7034">
      <w:pPr>
        <w:pStyle w:val="NormalWeb"/>
        <w:shd w:val="clear" w:color="auto" w:fill="FFFFFF"/>
        <w:spacing w:before="0" w:beforeAutospacing="0" w:after="0" w:afterAutospacing="0" w:line="369" w:lineRule="atLeast"/>
        <w:rPr>
          <w:ins w:id="312" w:author="Unknown"/>
          <w:color w:val="222222"/>
          <w:sz w:val="22"/>
          <w:szCs w:val="22"/>
        </w:rPr>
      </w:pPr>
      <w:r w:rsidRPr="000F7034">
        <w:rPr>
          <w:noProof/>
          <w:color w:val="777777"/>
          <w:sz w:val="22"/>
          <w:szCs w:val="22"/>
          <w:bdr w:val="none" w:sz="0" w:space="0" w:color="auto" w:frame="1"/>
        </w:rPr>
        <w:lastRenderedPageBreak/>
        <w:drawing>
          <wp:inline distT="0" distB="0" distL="0" distR="0" wp14:anchorId="7373A623" wp14:editId="36B98101">
            <wp:extent cx="3260035" cy="2311824"/>
            <wp:effectExtent l="0" t="0" r="0" b="0"/>
            <wp:docPr id="11" name="Picture 11" descr="Sprint Backlo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t Backlo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260063" cy="2311844"/>
                    </a:xfrm>
                    <a:prstGeom prst="rect">
                      <a:avLst/>
                    </a:prstGeom>
                    <a:noFill/>
                    <a:ln>
                      <a:noFill/>
                    </a:ln>
                  </pic:spPr>
                </pic:pic>
              </a:graphicData>
            </a:graphic>
          </wp:inline>
        </w:drawing>
      </w:r>
    </w:p>
    <w:p w:rsidR="000F7034" w:rsidRPr="000F7034" w:rsidRDefault="000F7034" w:rsidP="000F7034">
      <w:pPr>
        <w:pStyle w:val="NormalWeb"/>
        <w:shd w:val="clear" w:color="auto" w:fill="FFFFFF"/>
        <w:spacing w:before="0" w:beforeAutospacing="0" w:after="0" w:afterAutospacing="0" w:line="369" w:lineRule="atLeast"/>
        <w:rPr>
          <w:ins w:id="313" w:author="Unknown"/>
          <w:color w:val="222222"/>
          <w:sz w:val="22"/>
          <w:szCs w:val="22"/>
        </w:rPr>
      </w:pPr>
      <w:ins w:id="314" w:author="Unknown">
        <w:r w:rsidRPr="000F7034">
          <w:rPr>
            <w:rStyle w:val="Strong"/>
            <w:color w:val="222222"/>
            <w:sz w:val="22"/>
            <w:szCs w:val="22"/>
          </w:rPr>
          <w:t>10. Story Points:</w:t>
        </w:r>
      </w:ins>
    </w:p>
    <w:p w:rsidR="000F7034" w:rsidRPr="000F7034" w:rsidRDefault="000F7034" w:rsidP="000F7034">
      <w:pPr>
        <w:pStyle w:val="NormalWeb"/>
        <w:shd w:val="clear" w:color="auto" w:fill="FFFFFF"/>
        <w:spacing w:before="0" w:beforeAutospacing="0" w:after="369" w:afterAutospacing="0" w:line="369" w:lineRule="atLeast"/>
        <w:rPr>
          <w:ins w:id="315" w:author="Unknown"/>
          <w:color w:val="222222"/>
          <w:sz w:val="22"/>
          <w:szCs w:val="22"/>
        </w:rPr>
      </w:pPr>
      <w:ins w:id="316" w:author="Unknown">
        <w:r w:rsidRPr="000F7034">
          <w:rPr>
            <w:color w:val="222222"/>
            <w:sz w:val="22"/>
            <w:szCs w:val="22"/>
          </w:rPr>
          <w:t>Story points are quantitative indication of the complexity of a user story. Based on the story point, estimation and efforts for a story are determined. A story point is relative and is not absolute. To make sure that our estimate and efforts are correct, it’s important to check that the user stories are not big. Precise and smaller is the user story, accurate will be the estimation.</w:t>
        </w:r>
      </w:ins>
    </w:p>
    <w:p w:rsidR="000F7034" w:rsidRPr="000F7034" w:rsidRDefault="000F7034" w:rsidP="000F7034">
      <w:pPr>
        <w:pStyle w:val="NormalWeb"/>
        <w:shd w:val="clear" w:color="auto" w:fill="FFFFFF"/>
        <w:spacing w:before="0" w:beforeAutospacing="0" w:after="369" w:afterAutospacing="0" w:line="369" w:lineRule="atLeast"/>
        <w:rPr>
          <w:ins w:id="317" w:author="Unknown"/>
          <w:color w:val="222222"/>
          <w:sz w:val="22"/>
          <w:szCs w:val="22"/>
        </w:rPr>
      </w:pPr>
      <w:ins w:id="318" w:author="Unknown">
        <w:r w:rsidRPr="000F7034">
          <w:rPr>
            <w:color w:val="222222"/>
            <w:sz w:val="22"/>
            <w:szCs w:val="22"/>
          </w:rPr>
          <w:t>Each and every user story is assigned a story point based on the Fibonacci series (1, 2, 3, 5, 8, 13&amp;21). Higher is the number, complex is the story.</w:t>
        </w:r>
      </w:ins>
    </w:p>
    <w:p w:rsidR="000F7034" w:rsidRPr="000F7034" w:rsidRDefault="000F7034" w:rsidP="000F7034">
      <w:pPr>
        <w:pStyle w:val="NormalWeb"/>
        <w:shd w:val="clear" w:color="auto" w:fill="FFFFFF"/>
        <w:spacing w:before="0" w:beforeAutospacing="0" w:after="0" w:afterAutospacing="0" w:line="369" w:lineRule="atLeast"/>
        <w:rPr>
          <w:ins w:id="319" w:author="Unknown"/>
          <w:color w:val="222222"/>
          <w:sz w:val="22"/>
          <w:szCs w:val="22"/>
        </w:rPr>
      </w:pPr>
      <w:ins w:id="320" w:author="Unknown">
        <w:r w:rsidRPr="000F7034">
          <w:rPr>
            <w:rStyle w:val="Strong"/>
            <w:color w:val="222222"/>
            <w:sz w:val="22"/>
            <w:szCs w:val="22"/>
          </w:rPr>
          <w:t>To be precise</w:t>
        </w:r>
      </w:ins>
    </w:p>
    <w:p w:rsidR="000F7034" w:rsidRPr="000F7034" w:rsidRDefault="000F7034" w:rsidP="000F7034">
      <w:pPr>
        <w:numPr>
          <w:ilvl w:val="0"/>
          <w:numId w:val="70"/>
        </w:numPr>
        <w:shd w:val="clear" w:color="auto" w:fill="FFFFFF"/>
        <w:spacing w:after="0" w:line="369" w:lineRule="atLeast"/>
        <w:rPr>
          <w:ins w:id="321" w:author="Unknown"/>
          <w:rFonts w:ascii="Times New Roman" w:hAnsi="Times New Roman" w:cs="Times New Roman"/>
          <w:color w:val="222222"/>
        </w:rPr>
      </w:pPr>
      <w:ins w:id="322" w:author="Unknown">
        <w:r w:rsidRPr="000F7034">
          <w:rPr>
            <w:rFonts w:ascii="Times New Roman" w:hAnsi="Times New Roman" w:cs="Times New Roman"/>
            <w:color w:val="222222"/>
          </w:rPr>
          <w:t>If you give 1 / 2 / 3 story point it means the story is small and of low complexity.</w:t>
        </w:r>
      </w:ins>
    </w:p>
    <w:p w:rsidR="000F7034" w:rsidRPr="000F7034" w:rsidRDefault="000F7034" w:rsidP="000F7034">
      <w:pPr>
        <w:numPr>
          <w:ilvl w:val="0"/>
          <w:numId w:val="70"/>
        </w:numPr>
        <w:shd w:val="clear" w:color="auto" w:fill="FFFFFF"/>
        <w:spacing w:after="0" w:line="369" w:lineRule="atLeast"/>
        <w:rPr>
          <w:ins w:id="323" w:author="Unknown"/>
          <w:rFonts w:ascii="Times New Roman" w:hAnsi="Times New Roman" w:cs="Times New Roman"/>
          <w:color w:val="222222"/>
        </w:rPr>
      </w:pPr>
      <w:ins w:id="324" w:author="Unknown">
        <w:r w:rsidRPr="000F7034">
          <w:rPr>
            <w:rFonts w:ascii="Times New Roman" w:hAnsi="Times New Roman" w:cs="Times New Roman"/>
            <w:color w:val="222222"/>
          </w:rPr>
          <w:t>If you give points as 5 / 8, it is a medium complex and</w:t>
        </w:r>
      </w:ins>
    </w:p>
    <w:p w:rsidR="000F7034" w:rsidRPr="000F7034" w:rsidRDefault="000F7034" w:rsidP="000F7034">
      <w:pPr>
        <w:numPr>
          <w:ilvl w:val="0"/>
          <w:numId w:val="70"/>
        </w:numPr>
        <w:shd w:val="clear" w:color="auto" w:fill="FFFFFF"/>
        <w:spacing w:after="0" w:line="369" w:lineRule="atLeast"/>
        <w:rPr>
          <w:ins w:id="325" w:author="Unknown"/>
          <w:rFonts w:ascii="Times New Roman" w:hAnsi="Times New Roman" w:cs="Times New Roman"/>
          <w:color w:val="222222"/>
        </w:rPr>
      </w:pPr>
      <w:ins w:id="326" w:author="Unknown">
        <w:r w:rsidRPr="000F7034">
          <w:rPr>
            <w:rFonts w:ascii="Times New Roman" w:hAnsi="Times New Roman" w:cs="Times New Roman"/>
            <w:color w:val="222222"/>
          </w:rPr>
          <w:t>13 and 21 are highly complex.</w:t>
        </w:r>
      </w:ins>
    </w:p>
    <w:p w:rsidR="000F7034" w:rsidRPr="000F7034" w:rsidRDefault="000F7034" w:rsidP="000F7034">
      <w:pPr>
        <w:pStyle w:val="NormalWeb"/>
        <w:shd w:val="clear" w:color="auto" w:fill="FFFFFF"/>
        <w:spacing w:before="0" w:beforeAutospacing="0" w:after="369" w:afterAutospacing="0" w:line="369" w:lineRule="atLeast"/>
        <w:rPr>
          <w:ins w:id="327" w:author="Unknown"/>
          <w:color w:val="222222"/>
          <w:sz w:val="22"/>
          <w:szCs w:val="22"/>
        </w:rPr>
      </w:pPr>
      <w:ins w:id="328" w:author="Unknown">
        <w:r w:rsidRPr="000F7034">
          <w:rPr>
            <w:color w:val="222222"/>
            <w:sz w:val="22"/>
            <w:szCs w:val="22"/>
          </w:rPr>
          <w:t>Here complexity consists of both development plus testing effort</w:t>
        </w:r>
      </w:ins>
    </w:p>
    <w:p w:rsidR="000F7034" w:rsidRPr="000F7034" w:rsidRDefault="000F7034" w:rsidP="000F7034">
      <w:pPr>
        <w:pStyle w:val="NormalWeb"/>
        <w:shd w:val="clear" w:color="auto" w:fill="FFFFFF"/>
        <w:spacing w:before="0" w:beforeAutospacing="0" w:after="369" w:afterAutospacing="0" w:line="369" w:lineRule="atLeast"/>
        <w:rPr>
          <w:ins w:id="329" w:author="Unknown"/>
          <w:color w:val="222222"/>
          <w:sz w:val="22"/>
          <w:szCs w:val="22"/>
        </w:rPr>
      </w:pPr>
      <w:ins w:id="330" w:author="Unknown">
        <w:r w:rsidRPr="000F7034">
          <w:rPr>
            <w:color w:val="222222"/>
            <w:sz w:val="22"/>
            <w:szCs w:val="22"/>
          </w:rPr>
          <w:t>To decide a story point, brainstorming happens with in the scrum team and the team collectively decides a story point. It may happen that development team gives a story point of 3 to a particular story, because for them it may be 3 lines of code change, but testing team gives 8 story point because they feel this code change will affect larger modules so testing effort would be larger. Whatever story point you are giving, you have to justify it. So in this situation, brainstorming happens and the team collectively agrees to one story point.</w:t>
        </w:r>
      </w:ins>
    </w:p>
    <w:p w:rsidR="000F7034" w:rsidRPr="000F7034" w:rsidRDefault="000F7034" w:rsidP="000F7034">
      <w:pPr>
        <w:pStyle w:val="NormalWeb"/>
        <w:shd w:val="clear" w:color="auto" w:fill="FFFFFF"/>
        <w:spacing w:before="0" w:beforeAutospacing="0" w:after="369" w:afterAutospacing="0" w:line="369" w:lineRule="atLeast"/>
        <w:rPr>
          <w:ins w:id="331" w:author="Unknown"/>
          <w:color w:val="222222"/>
          <w:sz w:val="22"/>
          <w:szCs w:val="22"/>
        </w:rPr>
      </w:pPr>
      <w:ins w:id="332" w:author="Unknown">
        <w:r w:rsidRPr="000F7034">
          <w:rPr>
            <w:color w:val="222222"/>
            <w:sz w:val="22"/>
            <w:szCs w:val="22"/>
          </w:rPr>
          <w:t>Whenever you are deciding on a story point, keep the below factors in mind:</w:t>
        </w:r>
      </w:ins>
    </w:p>
    <w:p w:rsidR="000F7034" w:rsidRPr="000F7034" w:rsidRDefault="000F7034" w:rsidP="000F7034">
      <w:pPr>
        <w:numPr>
          <w:ilvl w:val="0"/>
          <w:numId w:val="71"/>
        </w:numPr>
        <w:shd w:val="clear" w:color="auto" w:fill="FFFFFF"/>
        <w:spacing w:after="0" w:line="369" w:lineRule="atLeast"/>
        <w:rPr>
          <w:ins w:id="333" w:author="Unknown"/>
          <w:rFonts w:ascii="Times New Roman" w:hAnsi="Times New Roman" w:cs="Times New Roman"/>
          <w:color w:val="222222"/>
        </w:rPr>
      </w:pPr>
      <w:ins w:id="334" w:author="Unknown">
        <w:r w:rsidRPr="000F7034">
          <w:rPr>
            <w:rFonts w:ascii="Times New Roman" w:hAnsi="Times New Roman" w:cs="Times New Roman"/>
            <w:color w:val="222222"/>
          </w:rPr>
          <w:t>Dependency of the story with other application/module,</w:t>
        </w:r>
      </w:ins>
    </w:p>
    <w:p w:rsidR="000F7034" w:rsidRPr="000F7034" w:rsidRDefault="000F7034" w:rsidP="000F7034">
      <w:pPr>
        <w:numPr>
          <w:ilvl w:val="0"/>
          <w:numId w:val="71"/>
        </w:numPr>
        <w:shd w:val="clear" w:color="auto" w:fill="FFFFFF"/>
        <w:spacing w:after="0" w:line="369" w:lineRule="atLeast"/>
        <w:rPr>
          <w:ins w:id="335" w:author="Unknown"/>
          <w:rFonts w:ascii="Times New Roman" w:hAnsi="Times New Roman" w:cs="Times New Roman"/>
          <w:color w:val="222222"/>
        </w:rPr>
      </w:pPr>
      <w:ins w:id="336" w:author="Unknown">
        <w:r w:rsidRPr="000F7034">
          <w:rPr>
            <w:rFonts w:ascii="Times New Roman" w:hAnsi="Times New Roman" w:cs="Times New Roman"/>
            <w:color w:val="222222"/>
          </w:rPr>
          <w:lastRenderedPageBreak/>
          <w:t>Skill set of the resource</w:t>
        </w:r>
      </w:ins>
    </w:p>
    <w:p w:rsidR="000F7034" w:rsidRPr="000F7034" w:rsidRDefault="000F7034" w:rsidP="000F7034">
      <w:pPr>
        <w:numPr>
          <w:ilvl w:val="0"/>
          <w:numId w:val="71"/>
        </w:numPr>
        <w:shd w:val="clear" w:color="auto" w:fill="FFFFFF"/>
        <w:spacing w:after="0" w:line="369" w:lineRule="atLeast"/>
        <w:rPr>
          <w:ins w:id="337" w:author="Unknown"/>
          <w:rFonts w:ascii="Times New Roman" w:hAnsi="Times New Roman" w:cs="Times New Roman"/>
          <w:color w:val="222222"/>
        </w:rPr>
      </w:pPr>
      <w:ins w:id="338" w:author="Unknown">
        <w:r w:rsidRPr="000F7034">
          <w:rPr>
            <w:rFonts w:ascii="Times New Roman" w:hAnsi="Times New Roman" w:cs="Times New Roman"/>
            <w:color w:val="222222"/>
          </w:rPr>
          <w:t>Complexity of the story</w:t>
        </w:r>
      </w:ins>
    </w:p>
    <w:p w:rsidR="000F7034" w:rsidRPr="000F7034" w:rsidRDefault="000F7034" w:rsidP="000F7034">
      <w:pPr>
        <w:numPr>
          <w:ilvl w:val="0"/>
          <w:numId w:val="71"/>
        </w:numPr>
        <w:shd w:val="clear" w:color="auto" w:fill="FFFFFF"/>
        <w:spacing w:after="0" w:line="369" w:lineRule="atLeast"/>
        <w:rPr>
          <w:ins w:id="339" w:author="Unknown"/>
          <w:rFonts w:ascii="Times New Roman" w:hAnsi="Times New Roman" w:cs="Times New Roman"/>
          <w:color w:val="222222"/>
        </w:rPr>
      </w:pPr>
      <w:ins w:id="340" w:author="Unknown">
        <w:r w:rsidRPr="000F7034">
          <w:rPr>
            <w:rFonts w:ascii="Times New Roman" w:hAnsi="Times New Roman" w:cs="Times New Roman"/>
            <w:color w:val="222222"/>
          </w:rPr>
          <w:t>Historical learning,</w:t>
        </w:r>
      </w:ins>
    </w:p>
    <w:p w:rsidR="000F7034" w:rsidRPr="000F7034" w:rsidRDefault="000F7034" w:rsidP="000F7034">
      <w:pPr>
        <w:numPr>
          <w:ilvl w:val="0"/>
          <w:numId w:val="71"/>
        </w:numPr>
        <w:shd w:val="clear" w:color="auto" w:fill="FFFFFF"/>
        <w:spacing w:after="0" w:line="369" w:lineRule="atLeast"/>
        <w:rPr>
          <w:ins w:id="341" w:author="Unknown"/>
          <w:rFonts w:ascii="Times New Roman" w:hAnsi="Times New Roman" w:cs="Times New Roman"/>
          <w:color w:val="222222"/>
        </w:rPr>
      </w:pPr>
      <w:ins w:id="342" w:author="Unknown">
        <w:r w:rsidRPr="000F7034">
          <w:rPr>
            <w:rFonts w:ascii="Times New Roman" w:hAnsi="Times New Roman" w:cs="Times New Roman"/>
            <w:color w:val="222222"/>
          </w:rPr>
          <w:t>Acceptance criteria of the user story</w:t>
        </w:r>
      </w:ins>
    </w:p>
    <w:p w:rsidR="000F7034" w:rsidRPr="000F7034" w:rsidRDefault="000F7034" w:rsidP="000F7034">
      <w:pPr>
        <w:pStyle w:val="NormalWeb"/>
        <w:shd w:val="clear" w:color="auto" w:fill="FFFFFF"/>
        <w:spacing w:before="0" w:beforeAutospacing="0" w:after="0" w:afterAutospacing="0" w:line="369" w:lineRule="atLeast"/>
        <w:rPr>
          <w:ins w:id="343" w:author="Unknown"/>
          <w:color w:val="222222"/>
          <w:sz w:val="22"/>
          <w:szCs w:val="22"/>
        </w:rPr>
      </w:pPr>
      <w:ins w:id="344" w:author="Unknown">
        <w:r w:rsidRPr="000F7034">
          <w:rPr>
            <w:color w:val="222222"/>
            <w:sz w:val="22"/>
            <w:szCs w:val="22"/>
          </w:rPr>
          <w:t>If you are not aware of a particular story, don’t size it.</w:t>
        </w:r>
        <w:r w:rsidRPr="000F7034">
          <w:rPr>
            <w:color w:val="222222"/>
            <w:sz w:val="22"/>
            <w:szCs w:val="22"/>
          </w:rPr>
          <w:br/>
          <w:t>Whenever a story is = or &gt; 8 points, it is broken down in 2 or more stories.</w:t>
        </w:r>
      </w:ins>
    </w:p>
    <w:p w:rsidR="000F7034" w:rsidRPr="000F7034" w:rsidRDefault="000F7034" w:rsidP="000F7034">
      <w:pPr>
        <w:pStyle w:val="NormalWeb"/>
        <w:shd w:val="clear" w:color="auto" w:fill="FFFFFF"/>
        <w:spacing w:before="0" w:beforeAutospacing="0" w:after="0" w:afterAutospacing="0" w:line="369" w:lineRule="atLeast"/>
        <w:rPr>
          <w:ins w:id="345" w:author="Unknown"/>
          <w:color w:val="222222"/>
          <w:sz w:val="22"/>
          <w:szCs w:val="22"/>
        </w:rPr>
      </w:pPr>
      <w:ins w:id="346" w:author="Unknown">
        <w:r w:rsidRPr="000F7034">
          <w:rPr>
            <w:rStyle w:val="Strong"/>
            <w:color w:val="222222"/>
            <w:sz w:val="22"/>
            <w:szCs w:val="22"/>
          </w:rPr>
          <w:t>11. Burn down chart</w:t>
        </w:r>
      </w:ins>
    </w:p>
    <w:p w:rsidR="000F7034" w:rsidRPr="000F7034" w:rsidRDefault="000F7034" w:rsidP="000F7034">
      <w:pPr>
        <w:pStyle w:val="NormalWeb"/>
        <w:shd w:val="clear" w:color="auto" w:fill="FFFFFF"/>
        <w:spacing w:before="0" w:beforeAutospacing="0" w:after="369" w:afterAutospacing="0" w:line="369" w:lineRule="atLeast"/>
        <w:rPr>
          <w:ins w:id="347" w:author="Unknown"/>
          <w:color w:val="222222"/>
          <w:sz w:val="22"/>
          <w:szCs w:val="22"/>
        </w:rPr>
      </w:pPr>
      <w:ins w:id="348" w:author="Unknown">
        <w:r w:rsidRPr="000F7034">
          <w:rPr>
            <w:color w:val="222222"/>
            <w:sz w:val="22"/>
            <w:szCs w:val="22"/>
          </w:rPr>
          <w:t>Burn down chart is a graph which shows the estimated v/s actual effort of the scrum tasks.</w:t>
        </w:r>
      </w:ins>
    </w:p>
    <w:p w:rsidR="000F7034" w:rsidRPr="000F7034" w:rsidRDefault="000F7034" w:rsidP="000F7034">
      <w:pPr>
        <w:pStyle w:val="NormalWeb"/>
        <w:shd w:val="clear" w:color="auto" w:fill="FFFFFF"/>
        <w:spacing w:before="0" w:beforeAutospacing="0" w:after="369" w:afterAutospacing="0" w:line="369" w:lineRule="atLeast"/>
        <w:rPr>
          <w:ins w:id="349" w:author="Unknown"/>
          <w:color w:val="222222"/>
          <w:sz w:val="22"/>
          <w:szCs w:val="22"/>
        </w:rPr>
      </w:pPr>
      <w:ins w:id="350" w:author="Unknown">
        <w:r w:rsidRPr="000F7034">
          <w:rPr>
            <w:color w:val="222222"/>
            <w:sz w:val="22"/>
            <w:szCs w:val="22"/>
          </w:rPr>
          <w:t>It is a tracking mechanism by which for a particular sprint; day to day tasks are tracked to check whether the stories are progressing towards the completion of the committed story points or not.</w:t>
        </w:r>
      </w:ins>
    </w:p>
    <w:p w:rsidR="000F7034" w:rsidRPr="000F7034" w:rsidRDefault="000F7034" w:rsidP="000F7034">
      <w:pPr>
        <w:pStyle w:val="NormalWeb"/>
        <w:shd w:val="clear" w:color="auto" w:fill="FFFFFF"/>
        <w:spacing w:before="0" w:beforeAutospacing="0" w:after="0" w:afterAutospacing="0" w:line="369" w:lineRule="atLeast"/>
        <w:rPr>
          <w:ins w:id="351" w:author="Unknown"/>
          <w:color w:val="222222"/>
          <w:sz w:val="22"/>
          <w:szCs w:val="22"/>
        </w:rPr>
      </w:pPr>
      <w:ins w:id="352" w:author="Unknown">
        <w:r w:rsidRPr="000F7034">
          <w:rPr>
            <w:rStyle w:val="Strong"/>
            <w:color w:val="222222"/>
            <w:sz w:val="22"/>
            <w:szCs w:val="22"/>
          </w:rPr>
          <w:t>Example: To understand this, check the below figure:</w:t>
        </w:r>
      </w:ins>
    </w:p>
    <w:p w:rsidR="000F7034" w:rsidRPr="000F7034" w:rsidRDefault="000F7034" w:rsidP="000F7034">
      <w:pPr>
        <w:pStyle w:val="NormalWeb"/>
        <w:shd w:val="clear" w:color="auto" w:fill="FFFFFF"/>
        <w:spacing w:before="0" w:beforeAutospacing="0" w:after="0" w:afterAutospacing="0" w:line="369" w:lineRule="atLeast"/>
        <w:rPr>
          <w:ins w:id="353" w:author="Unknown"/>
          <w:color w:val="222222"/>
          <w:sz w:val="22"/>
          <w:szCs w:val="22"/>
        </w:rPr>
      </w:pPr>
      <w:r w:rsidRPr="000F7034">
        <w:rPr>
          <w:noProof/>
          <w:color w:val="777777"/>
          <w:sz w:val="22"/>
          <w:szCs w:val="22"/>
          <w:bdr w:val="none" w:sz="0" w:space="0" w:color="auto" w:frame="1"/>
        </w:rPr>
        <w:drawing>
          <wp:inline distT="0" distB="0" distL="0" distR="0" wp14:anchorId="0596E526" wp14:editId="08E197DC">
            <wp:extent cx="4619625" cy="2011680"/>
            <wp:effectExtent l="0" t="0" r="9525" b="7620"/>
            <wp:docPr id="10" name="Picture 10" descr="Burn Down chart 1">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rn Down chart 1">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619625" cy="2011680"/>
                    </a:xfrm>
                    <a:prstGeom prst="rect">
                      <a:avLst/>
                    </a:prstGeom>
                    <a:noFill/>
                    <a:ln>
                      <a:noFill/>
                    </a:ln>
                  </pic:spPr>
                </pic:pic>
              </a:graphicData>
            </a:graphic>
          </wp:inline>
        </w:drawing>
      </w:r>
    </w:p>
    <w:p w:rsidR="000F7034" w:rsidRPr="000F7034" w:rsidRDefault="000F7034" w:rsidP="000F7034">
      <w:pPr>
        <w:pStyle w:val="NormalWeb"/>
        <w:shd w:val="clear" w:color="auto" w:fill="FFFFFF"/>
        <w:spacing w:before="0" w:beforeAutospacing="0" w:after="0" w:afterAutospacing="0" w:line="369" w:lineRule="atLeast"/>
        <w:rPr>
          <w:ins w:id="354" w:author="Unknown"/>
          <w:color w:val="222222"/>
          <w:sz w:val="22"/>
          <w:szCs w:val="22"/>
        </w:rPr>
      </w:pPr>
      <w:ins w:id="355" w:author="Unknown">
        <w:r w:rsidRPr="000F7034">
          <w:rPr>
            <w:color w:val="222222"/>
            <w:sz w:val="22"/>
            <w:szCs w:val="22"/>
          </w:rPr>
          <w:br/>
        </w:r>
      </w:ins>
    </w:p>
    <w:p w:rsidR="000F7034" w:rsidRPr="000F7034" w:rsidRDefault="000F7034" w:rsidP="000F7034">
      <w:pPr>
        <w:pStyle w:val="NormalWeb"/>
        <w:shd w:val="clear" w:color="auto" w:fill="FFFFFF"/>
        <w:spacing w:before="0" w:beforeAutospacing="0" w:after="0" w:afterAutospacing="0" w:line="369" w:lineRule="atLeast"/>
        <w:rPr>
          <w:ins w:id="356" w:author="Unknown"/>
          <w:color w:val="222222"/>
          <w:sz w:val="22"/>
          <w:szCs w:val="22"/>
        </w:rPr>
      </w:pPr>
      <w:ins w:id="357" w:author="Unknown">
        <w:r w:rsidRPr="000F7034">
          <w:rPr>
            <w:rStyle w:val="Emphasis"/>
            <w:color w:val="222222"/>
            <w:sz w:val="22"/>
            <w:szCs w:val="22"/>
          </w:rPr>
          <w:t>I have assumed:</w:t>
        </w:r>
      </w:ins>
    </w:p>
    <w:p w:rsidR="000F7034" w:rsidRPr="000F7034" w:rsidRDefault="000F7034" w:rsidP="000F7034">
      <w:pPr>
        <w:numPr>
          <w:ilvl w:val="0"/>
          <w:numId w:val="72"/>
        </w:numPr>
        <w:shd w:val="clear" w:color="auto" w:fill="FFFFFF"/>
        <w:spacing w:after="0" w:line="369" w:lineRule="atLeast"/>
        <w:rPr>
          <w:ins w:id="358" w:author="Unknown"/>
          <w:rFonts w:ascii="Times New Roman" w:hAnsi="Times New Roman" w:cs="Times New Roman"/>
          <w:color w:val="222222"/>
        </w:rPr>
      </w:pPr>
      <w:ins w:id="359" w:author="Unknown">
        <w:r w:rsidRPr="000F7034">
          <w:rPr>
            <w:rFonts w:ascii="Times New Roman" w:hAnsi="Times New Roman" w:cs="Times New Roman"/>
            <w:color w:val="222222"/>
          </w:rPr>
          <w:t>2 weeks Sprint ( 10 days)</w:t>
        </w:r>
      </w:ins>
    </w:p>
    <w:p w:rsidR="000F7034" w:rsidRPr="000F7034" w:rsidRDefault="000F7034" w:rsidP="000F7034">
      <w:pPr>
        <w:numPr>
          <w:ilvl w:val="0"/>
          <w:numId w:val="72"/>
        </w:numPr>
        <w:shd w:val="clear" w:color="auto" w:fill="FFFFFF"/>
        <w:spacing w:after="0" w:line="369" w:lineRule="atLeast"/>
        <w:rPr>
          <w:ins w:id="360" w:author="Unknown"/>
          <w:rFonts w:ascii="Times New Roman" w:hAnsi="Times New Roman" w:cs="Times New Roman"/>
          <w:color w:val="222222"/>
        </w:rPr>
      </w:pPr>
      <w:ins w:id="361" w:author="Unknown">
        <w:r w:rsidRPr="000F7034">
          <w:rPr>
            <w:rFonts w:ascii="Times New Roman" w:hAnsi="Times New Roman" w:cs="Times New Roman"/>
            <w:color w:val="222222"/>
          </w:rPr>
          <w:t>2 resources actual working on the sprint.</w:t>
        </w:r>
      </w:ins>
    </w:p>
    <w:p w:rsidR="000F7034" w:rsidRPr="000F7034" w:rsidRDefault="000F7034" w:rsidP="000F7034">
      <w:pPr>
        <w:pStyle w:val="NormalWeb"/>
        <w:shd w:val="clear" w:color="auto" w:fill="FFFFFF"/>
        <w:spacing w:before="0" w:beforeAutospacing="0" w:after="0" w:afterAutospacing="0" w:line="369" w:lineRule="atLeast"/>
        <w:rPr>
          <w:ins w:id="362" w:author="Unknown"/>
          <w:color w:val="222222"/>
          <w:sz w:val="22"/>
          <w:szCs w:val="22"/>
        </w:rPr>
      </w:pPr>
      <w:ins w:id="363" w:author="Unknown">
        <w:r w:rsidRPr="000F7034">
          <w:rPr>
            <w:color w:val="222222"/>
            <w:sz w:val="22"/>
            <w:szCs w:val="22"/>
          </w:rPr>
          <w:t>“</w:t>
        </w:r>
        <w:r w:rsidRPr="000F7034">
          <w:rPr>
            <w:rStyle w:val="Emphasis"/>
            <w:color w:val="222222"/>
            <w:sz w:val="22"/>
            <w:szCs w:val="22"/>
          </w:rPr>
          <w:t>Story</w:t>
        </w:r>
        <w:r w:rsidRPr="000F7034">
          <w:rPr>
            <w:color w:val="222222"/>
            <w:sz w:val="22"/>
            <w:szCs w:val="22"/>
          </w:rPr>
          <w:t>”-&gt; Column shows the user stories taken for the sprint.</w:t>
        </w:r>
      </w:ins>
    </w:p>
    <w:p w:rsidR="000F7034" w:rsidRPr="000F7034" w:rsidRDefault="000F7034" w:rsidP="000F7034">
      <w:pPr>
        <w:pStyle w:val="NormalWeb"/>
        <w:shd w:val="clear" w:color="auto" w:fill="FFFFFF"/>
        <w:spacing w:before="0" w:beforeAutospacing="0" w:after="0" w:afterAutospacing="0" w:line="369" w:lineRule="atLeast"/>
        <w:rPr>
          <w:ins w:id="364" w:author="Unknown"/>
          <w:color w:val="222222"/>
          <w:sz w:val="22"/>
          <w:szCs w:val="22"/>
        </w:rPr>
      </w:pPr>
      <w:ins w:id="365" w:author="Unknown">
        <w:r w:rsidRPr="000F7034">
          <w:rPr>
            <w:color w:val="222222"/>
            <w:sz w:val="22"/>
            <w:szCs w:val="22"/>
          </w:rPr>
          <w:t>“</w:t>
        </w:r>
        <w:r w:rsidRPr="000F7034">
          <w:rPr>
            <w:rStyle w:val="Emphasis"/>
            <w:color w:val="222222"/>
            <w:sz w:val="22"/>
            <w:szCs w:val="22"/>
          </w:rPr>
          <w:t>Task</w:t>
        </w:r>
        <w:r w:rsidRPr="000F7034">
          <w:rPr>
            <w:color w:val="222222"/>
            <w:sz w:val="22"/>
            <w:szCs w:val="22"/>
          </w:rPr>
          <w:t>” -&gt; Column shows the list of task associated with the user story.</w:t>
        </w:r>
      </w:ins>
    </w:p>
    <w:p w:rsidR="000F7034" w:rsidRPr="000F7034" w:rsidRDefault="000F7034" w:rsidP="000F7034">
      <w:pPr>
        <w:pStyle w:val="NormalWeb"/>
        <w:shd w:val="clear" w:color="auto" w:fill="FFFFFF"/>
        <w:spacing w:before="0" w:beforeAutospacing="0" w:after="0" w:afterAutospacing="0" w:line="369" w:lineRule="atLeast"/>
        <w:rPr>
          <w:ins w:id="366" w:author="Unknown"/>
          <w:color w:val="222222"/>
          <w:sz w:val="22"/>
          <w:szCs w:val="22"/>
        </w:rPr>
      </w:pPr>
      <w:ins w:id="367" w:author="Unknown">
        <w:r w:rsidRPr="000F7034">
          <w:rPr>
            <w:color w:val="222222"/>
            <w:sz w:val="22"/>
            <w:szCs w:val="22"/>
          </w:rPr>
          <w:t>“</w:t>
        </w:r>
        <w:r w:rsidRPr="000F7034">
          <w:rPr>
            <w:rStyle w:val="Emphasis"/>
            <w:color w:val="222222"/>
            <w:sz w:val="22"/>
            <w:szCs w:val="22"/>
          </w:rPr>
          <w:t>Effort</w:t>
        </w:r>
        <w:r w:rsidRPr="000F7034">
          <w:rPr>
            <w:color w:val="222222"/>
            <w:sz w:val="22"/>
            <w:szCs w:val="22"/>
          </w:rPr>
          <w:t>” -&gt; Column shows the effort. Now; this measure is the total effort to complete the task. It does not depict the effort put in by any specific individual.</w:t>
        </w:r>
      </w:ins>
    </w:p>
    <w:p w:rsidR="000F7034" w:rsidRPr="000F7034" w:rsidRDefault="000F7034" w:rsidP="000F7034">
      <w:pPr>
        <w:pStyle w:val="NormalWeb"/>
        <w:shd w:val="clear" w:color="auto" w:fill="FFFFFF"/>
        <w:spacing w:before="0" w:beforeAutospacing="0" w:after="0" w:afterAutospacing="0" w:line="369" w:lineRule="atLeast"/>
        <w:rPr>
          <w:ins w:id="368" w:author="Unknown"/>
          <w:color w:val="222222"/>
          <w:sz w:val="22"/>
          <w:szCs w:val="22"/>
        </w:rPr>
      </w:pPr>
      <w:ins w:id="369" w:author="Unknown">
        <w:r w:rsidRPr="000F7034">
          <w:rPr>
            <w:color w:val="222222"/>
            <w:sz w:val="22"/>
            <w:szCs w:val="22"/>
          </w:rPr>
          <w:t>“</w:t>
        </w:r>
        <w:r w:rsidRPr="000F7034">
          <w:rPr>
            <w:rStyle w:val="Emphasis"/>
            <w:color w:val="222222"/>
            <w:sz w:val="22"/>
            <w:szCs w:val="22"/>
          </w:rPr>
          <w:t>Day 1</w:t>
        </w:r>
        <w:r w:rsidRPr="000F7034">
          <w:rPr>
            <w:color w:val="222222"/>
            <w:sz w:val="22"/>
            <w:szCs w:val="22"/>
          </w:rPr>
          <w:t> – Day 10” -&gt; – Column(s) shows the hours which are left to complete the story. Please see that the hour is NOT the hour which is already done BUT the hours which are still left.</w:t>
        </w:r>
      </w:ins>
    </w:p>
    <w:p w:rsidR="000F7034" w:rsidRPr="000F7034" w:rsidRDefault="000F7034" w:rsidP="000F7034">
      <w:pPr>
        <w:pStyle w:val="NormalWeb"/>
        <w:shd w:val="clear" w:color="auto" w:fill="FFFFFF"/>
        <w:spacing w:before="0" w:beforeAutospacing="0" w:after="0" w:afterAutospacing="0" w:line="369" w:lineRule="atLeast"/>
        <w:rPr>
          <w:ins w:id="370" w:author="Unknown"/>
          <w:color w:val="222222"/>
          <w:sz w:val="22"/>
          <w:szCs w:val="22"/>
        </w:rPr>
      </w:pPr>
      <w:ins w:id="371" w:author="Unknown">
        <w:r w:rsidRPr="000F7034">
          <w:rPr>
            <w:color w:val="222222"/>
            <w:sz w:val="22"/>
            <w:szCs w:val="22"/>
          </w:rPr>
          <w:t>“</w:t>
        </w:r>
        <w:r w:rsidRPr="000F7034">
          <w:rPr>
            <w:rStyle w:val="Emphasis"/>
            <w:color w:val="222222"/>
            <w:sz w:val="22"/>
            <w:szCs w:val="22"/>
          </w:rPr>
          <w:t>Estimated Effort</w:t>
        </w:r>
        <w:r w:rsidRPr="000F7034">
          <w:rPr>
            <w:color w:val="222222"/>
            <w:sz w:val="22"/>
            <w:szCs w:val="22"/>
          </w:rPr>
          <w:t>” -&gt; is the total of the effort. For the “Start” it is simply the sum of the entire individual task: SUM (C5: C15)</w:t>
        </w:r>
      </w:ins>
    </w:p>
    <w:p w:rsidR="000F7034" w:rsidRPr="000F7034" w:rsidRDefault="000F7034" w:rsidP="000F7034">
      <w:pPr>
        <w:pStyle w:val="NormalWeb"/>
        <w:shd w:val="clear" w:color="auto" w:fill="FFFFFF"/>
        <w:spacing w:before="0" w:beforeAutospacing="0" w:after="369" w:afterAutospacing="0" w:line="369" w:lineRule="atLeast"/>
        <w:rPr>
          <w:ins w:id="372" w:author="Unknown"/>
          <w:color w:val="222222"/>
          <w:sz w:val="22"/>
          <w:szCs w:val="22"/>
        </w:rPr>
      </w:pPr>
      <w:ins w:id="373" w:author="Unknown">
        <w:r w:rsidRPr="000F7034">
          <w:rPr>
            <w:color w:val="222222"/>
            <w:sz w:val="22"/>
            <w:szCs w:val="22"/>
          </w:rPr>
          <w:lastRenderedPageBreak/>
          <w:t xml:space="preserve">A total number of </w:t>
        </w:r>
        <w:proofErr w:type="gramStart"/>
        <w:r w:rsidRPr="000F7034">
          <w:rPr>
            <w:color w:val="222222"/>
            <w:sz w:val="22"/>
            <w:szCs w:val="22"/>
          </w:rPr>
          <w:t>effort</w:t>
        </w:r>
        <w:proofErr w:type="gramEnd"/>
        <w:r w:rsidRPr="000F7034">
          <w:rPr>
            <w:color w:val="222222"/>
            <w:sz w:val="22"/>
            <w:szCs w:val="22"/>
          </w:rPr>
          <w:t xml:space="preserve"> that has to be completed in 1 day is 70 / 10 = 7. So at the end of day 1, the effort should reduce to 70 – 7 = 63. In a similar way, it is calculated for all the days till day 10, when estimated effort should be 0 (Row 16)</w:t>
        </w:r>
      </w:ins>
    </w:p>
    <w:p w:rsidR="000F7034" w:rsidRPr="000F7034" w:rsidRDefault="00F33668" w:rsidP="000F7034">
      <w:pPr>
        <w:pStyle w:val="NormalWeb"/>
        <w:shd w:val="clear" w:color="auto" w:fill="FFFFFF"/>
        <w:spacing w:before="0" w:beforeAutospacing="0" w:after="0" w:afterAutospacing="0" w:line="369" w:lineRule="atLeast"/>
        <w:rPr>
          <w:ins w:id="374" w:author="Unknown"/>
          <w:color w:val="222222"/>
          <w:sz w:val="22"/>
          <w:szCs w:val="22"/>
        </w:rPr>
      </w:pPr>
      <w:r w:rsidRPr="000F7034">
        <w:rPr>
          <w:color w:val="222222"/>
          <w:sz w:val="22"/>
          <w:szCs w:val="22"/>
        </w:rPr>
        <w:t xml:space="preserve"> </w:t>
      </w:r>
      <w:ins w:id="375" w:author="Unknown">
        <w:r w:rsidR="000F7034" w:rsidRPr="000F7034">
          <w:rPr>
            <w:color w:val="222222"/>
            <w:sz w:val="22"/>
            <w:szCs w:val="22"/>
          </w:rPr>
          <w:t>“</w:t>
        </w:r>
        <w:r w:rsidR="000F7034" w:rsidRPr="000F7034">
          <w:rPr>
            <w:rStyle w:val="Emphasis"/>
            <w:color w:val="222222"/>
            <w:sz w:val="22"/>
            <w:szCs w:val="22"/>
          </w:rPr>
          <w:t>Actual Effort Left</w:t>
        </w:r>
        <w:r w:rsidR="000F7034" w:rsidRPr="000F7034">
          <w:rPr>
            <w:color w:val="222222"/>
            <w:sz w:val="22"/>
            <w:szCs w:val="22"/>
          </w:rPr>
          <w:t>” -&gt; as the name suggests, is the effort actually left to complete the story. It may also happen that the actual efforts increases or decreases then the estimated one.</w:t>
        </w:r>
      </w:ins>
    </w:p>
    <w:p w:rsidR="000F7034" w:rsidRPr="000F7034" w:rsidRDefault="000F7034" w:rsidP="000F7034">
      <w:pPr>
        <w:pStyle w:val="NormalWeb"/>
        <w:shd w:val="clear" w:color="auto" w:fill="FFFFFF"/>
        <w:spacing w:before="0" w:beforeAutospacing="0" w:after="369" w:afterAutospacing="0" w:line="369" w:lineRule="atLeast"/>
        <w:rPr>
          <w:ins w:id="376" w:author="Unknown"/>
          <w:color w:val="222222"/>
          <w:sz w:val="22"/>
          <w:szCs w:val="22"/>
        </w:rPr>
      </w:pPr>
      <w:ins w:id="377" w:author="Unknown">
        <w:r w:rsidRPr="000F7034">
          <w:rPr>
            <w:color w:val="222222"/>
            <w:sz w:val="22"/>
            <w:szCs w:val="22"/>
          </w:rPr>
          <w:t xml:space="preserve">You can use the </w:t>
        </w:r>
        <w:proofErr w:type="spellStart"/>
        <w:r w:rsidRPr="000F7034">
          <w:rPr>
            <w:color w:val="222222"/>
            <w:sz w:val="22"/>
            <w:szCs w:val="22"/>
          </w:rPr>
          <w:t>in</w:t>
        </w:r>
        <w:proofErr w:type="spellEnd"/>
        <w:r w:rsidRPr="000F7034">
          <w:rPr>
            <w:color w:val="222222"/>
            <w:sz w:val="22"/>
            <w:szCs w:val="22"/>
          </w:rPr>
          <w:t xml:space="preserve"> build functions and Chart in Excel to create this burn down chart.</w:t>
        </w:r>
      </w:ins>
    </w:p>
    <w:p w:rsidR="000F7034" w:rsidRPr="000F7034" w:rsidRDefault="000F7034" w:rsidP="000F7034">
      <w:pPr>
        <w:pStyle w:val="NormalWeb"/>
        <w:shd w:val="clear" w:color="auto" w:fill="FFFFFF"/>
        <w:spacing w:before="0" w:beforeAutospacing="0" w:after="0" w:afterAutospacing="0" w:line="369" w:lineRule="atLeast"/>
        <w:rPr>
          <w:ins w:id="378" w:author="Unknown"/>
          <w:color w:val="222222"/>
          <w:sz w:val="22"/>
          <w:szCs w:val="22"/>
        </w:rPr>
      </w:pPr>
      <w:ins w:id="379" w:author="Unknown">
        <w:r w:rsidRPr="000F7034">
          <w:rPr>
            <w:rStyle w:val="Strong"/>
            <w:color w:val="222222"/>
            <w:sz w:val="22"/>
            <w:szCs w:val="22"/>
          </w:rPr>
          <w:t xml:space="preserve">Burn </w:t>
        </w:r>
        <w:proofErr w:type="gramStart"/>
        <w:r w:rsidRPr="000F7034">
          <w:rPr>
            <w:rStyle w:val="Strong"/>
            <w:color w:val="222222"/>
            <w:sz w:val="22"/>
            <w:szCs w:val="22"/>
          </w:rPr>
          <w:t>Down</w:t>
        </w:r>
        <w:proofErr w:type="gramEnd"/>
        <w:r w:rsidRPr="000F7034">
          <w:rPr>
            <w:rStyle w:val="Strong"/>
            <w:color w:val="222222"/>
            <w:sz w:val="22"/>
            <w:szCs w:val="22"/>
          </w:rPr>
          <w:t xml:space="preserve"> Chart steps would be:</w:t>
        </w:r>
      </w:ins>
    </w:p>
    <w:p w:rsidR="000F7034" w:rsidRPr="000F7034" w:rsidRDefault="000F7034" w:rsidP="000F7034">
      <w:pPr>
        <w:numPr>
          <w:ilvl w:val="0"/>
          <w:numId w:val="73"/>
        </w:numPr>
        <w:shd w:val="clear" w:color="auto" w:fill="FFFFFF"/>
        <w:spacing w:after="0" w:line="369" w:lineRule="atLeast"/>
        <w:rPr>
          <w:ins w:id="380" w:author="Unknown"/>
          <w:rFonts w:ascii="Times New Roman" w:hAnsi="Times New Roman" w:cs="Times New Roman"/>
          <w:color w:val="222222"/>
        </w:rPr>
      </w:pPr>
      <w:ins w:id="381" w:author="Unknown">
        <w:r w:rsidRPr="000F7034">
          <w:rPr>
            <w:rFonts w:ascii="Times New Roman" w:hAnsi="Times New Roman" w:cs="Times New Roman"/>
            <w:color w:val="222222"/>
          </w:rPr>
          <w:t>Enter all the stories ( Column A5 – A15)</w:t>
        </w:r>
      </w:ins>
    </w:p>
    <w:p w:rsidR="000F7034" w:rsidRPr="000F7034" w:rsidRDefault="000F7034" w:rsidP="000F7034">
      <w:pPr>
        <w:numPr>
          <w:ilvl w:val="0"/>
          <w:numId w:val="73"/>
        </w:numPr>
        <w:shd w:val="clear" w:color="auto" w:fill="FFFFFF"/>
        <w:spacing w:after="0" w:line="369" w:lineRule="atLeast"/>
        <w:rPr>
          <w:ins w:id="382" w:author="Unknown"/>
          <w:rFonts w:ascii="Times New Roman" w:hAnsi="Times New Roman" w:cs="Times New Roman"/>
          <w:color w:val="222222"/>
        </w:rPr>
      </w:pPr>
      <w:ins w:id="383" w:author="Unknown">
        <w:r w:rsidRPr="000F7034">
          <w:rPr>
            <w:rFonts w:ascii="Times New Roman" w:hAnsi="Times New Roman" w:cs="Times New Roman"/>
            <w:color w:val="222222"/>
          </w:rPr>
          <w:t>Enter all the Tasks ( Column B5 – B15)</w:t>
        </w:r>
      </w:ins>
    </w:p>
    <w:p w:rsidR="000F7034" w:rsidRPr="000F7034" w:rsidRDefault="000F7034" w:rsidP="000F7034">
      <w:pPr>
        <w:numPr>
          <w:ilvl w:val="0"/>
          <w:numId w:val="73"/>
        </w:numPr>
        <w:shd w:val="clear" w:color="auto" w:fill="FFFFFF"/>
        <w:spacing w:after="0" w:line="369" w:lineRule="atLeast"/>
        <w:rPr>
          <w:ins w:id="384" w:author="Unknown"/>
          <w:rFonts w:ascii="Times New Roman" w:hAnsi="Times New Roman" w:cs="Times New Roman"/>
          <w:color w:val="222222"/>
        </w:rPr>
      </w:pPr>
      <w:ins w:id="385" w:author="Unknown">
        <w:r w:rsidRPr="000F7034">
          <w:rPr>
            <w:rFonts w:ascii="Times New Roman" w:hAnsi="Times New Roman" w:cs="Times New Roman"/>
            <w:color w:val="222222"/>
          </w:rPr>
          <w:t>Enter the Days ( Day 1 – Day 10 )</w:t>
        </w:r>
      </w:ins>
    </w:p>
    <w:p w:rsidR="000F7034" w:rsidRPr="000F7034" w:rsidRDefault="000F7034" w:rsidP="000F7034">
      <w:pPr>
        <w:numPr>
          <w:ilvl w:val="0"/>
          <w:numId w:val="73"/>
        </w:numPr>
        <w:shd w:val="clear" w:color="auto" w:fill="FFFFFF"/>
        <w:spacing w:after="0" w:line="369" w:lineRule="atLeast"/>
        <w:rPr>
          <w:ins w:id="386" w:author="Unknown"/>
          <w:rFonts w:ascii="Times New Roman" w:hAnsi="Times New Roman" w:cs="Times New Roman"/>
          <w:color w:val="222222"/>
        </w:rPr>
      </w:pPr>
      <w:ins w:id="387" w:author="Unknown">
        <w:r w:rsidRPr="000F7034">
          <w:rPr>
            <w:rFonts w:ascii="Times New Roman" w:hAnsi="Times New Roman" w:cs="Times New Roman"/>
            <w:color w:val="222222"/>
          </w:rPr>
          <w:t>Enter the starting efforts (Sum the tasks C5 – C15 )</w:t>
        </w:r>
      </w:ins>
    </w:p>
    <w:p w:rsidR="000F7034" w:rsidRPr="000F7034" w:rsidRDefault="000F7034" w:rsidP="000F7034">
      <w:pPr>
        <w:numPr>
          <w:ilvl w:val="0"/>
          <w:numId w:val="73"/>
        </w:numPr>
        <w:shd w:val="clear" w:color="auto" w:fill="FFFFFF"/>
        <w:spacing w:after="0" w:line="369" w:lineRule="atLeast"/>
        <w:rPr>
          <w:ins w:id="388" w:author="Unknown"/>
          <w:rFonts w:ascii="Times New Roman" w:hAnsi="Times New Roman" w:cs="Times New Roman"/>
          <w:color w:val="222222"/>
        </w:rPr>
      </w:pPr>
      <w:ins w:id="389" w:author="Unknown">
        <w:r w:rsidRPr="000F7034">
          <w:rPr>
            <w:rFonts w:ascii="Times New Roman" w:hAnsi="Times New Roman" w:cs="Times New Roman"/>
            <w:color w:val="222222"/>
          </w:rPr>
          <w:t>Apply formula to calculate the “Estimated Efforts” for each day (Day 1 to Day 10). Enter the formula at D15 (C16-$C$16/10) and drag it for all the days.</w:t>
        </w:r>
      </w:ins>
    </w:p>
    <w:p w:rsidR="000F7034" w:rsidRPr="000F7034" w:rsidRDefault="000F7034" w:rsidP="000F7034">
      <w:pPr>
        <w:numPr>
          <w:ilvl w:val="0"/>
          <w:numId w:val="73"/>
        </w:numPr>
        <w:shd w:val="clear" w:color="auto" w:fill="FFFFFF"/>
        <w:spacing w:after="0" w:line="369" w:lineRule="atLeast"/>
        <w:rPr>
          <w:ins w:id="390" w:author="Unknown"/>
          <w:rFonts w:ascii="Times New Roman" w:hAnsi="Times New Roman" w:cs="Times New Roman"/>
          <w:color w:val="222222"/>
        </w:rPr>
      </w:pPr>
      <w:ins w:id="391" w:author="Unknown">
        <w:r w:rsidRPr="000F7034">
          <w:rPr>
            <w:rFonts w:ascii="Times New Roman" w:hAnsi="Times New Roman" w:cs="Times New Roman"/>
            <w:color w:val="222222"/>
          </w:rPr>
          <w:t>For each day, enter the actual efforts. Enter the formula at D17 (SUM (D5:D15)) for summing up the actual efforts left, and drag it for all the other days.</w:t>
        </w:r>
      </w:ins>
    </w:p>
    <w:p w:rsidR="000F7034" w:rsidRPr="000F7034" w:rsidRDefault="000F7034" w:rsidP="000F7034">
      <w:pPr>
        <w:numPr>
          <w:ilvl w:val="0"/>
          <w:numId w:val="73"/>
        </w:numPr>
        <w:shd w:val="clear" w:color="auto" w:fill="FFFFFF"/>
        <w:spacing w:after="0" w:line="369" w:lineRule="atLeast"/>
        <w:rPr>
          <w:ins w:id="392" w:author="Unknown"/>
          <w:rFonts w:ascii="Times New Roman" w:hAnsi="Times New Roman" w:cs="Times New Roman"/>
          <w:color w:val="222222"/>
        </w:rPr>
      </w:pPr>
      <w:ins w:id="393" w:author="Unknown">
        <w:r w:rsidRPr="000F7034">
          <w:rPr>
            <w:rFonts w:ascii="Times New Roman" w:hAnsi="Times New Roman" w:cs="Times New Roman"/>
            <w:color w:val="222222"/>
          </w:rPr>
          <w:t>Select it and create the chart as follows:</w:t>
        </w:r>
      </w:ins>
    </w:p>
    <w:p w:rsidR="000F7034" w:rsidRPr="000F7034" w:rsidRDefault="000F7034" w:rsidP="000F7034">
      <w:pPr>
        <w:pStyle w:val="NormalWeb"/>
        <w:shd w:val="clear" w:color="auto" w:fill="FFFFFF"/>
        <w:spacing w:before="0" w:beforeAutospacing="0" w:after="0" w:afterAutospacing="0" w:line="369" w:lineRule="atLeast"/>
        <w:rPr>
          <w:ins w:id="394" w:author="Unknown"/>
          <w:color w:val="222222"/>
          <w:sz w:val="22"/>
          <w:szCs w:val="22"/>
        </w:rPr>
      </w:pPr>
      <w:r w:rsidRPr="000F7034">
        <w:rPr>
          <w:noProof/>
          <w:color w:val="777777"/>
          <w:sz w:val="22"/>
          <w:szCs w:val="22"/>
          <w:bdr w:val="none" w:sz="0" w:space="0" w:color="auto" w:frame="1"/>
        </w:rPr>
        <w:drawing>
          <wp:inline distT="0" distB="0" distL="0" distR="0" wp14:anchorId="518B771D" wp14:editId="6E65631B">
            <wp:extent cx="3172570" cy="1490563"/>
            <wp:effectExtent l="0" t="0" r="8890" b="0"/>
            <wp:docPr id="9" name="Picture 9" descr="Burn Down chart 2">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rn Down chart 2">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172513" cy="1490536"/>
                    </a:xfrm>
                    <a:prstGeom prst="rect">
                      <a:avLst/>
                    </a:prstGeom>
                    <a:noFill/>
                    <a:ln>
                      <a:noFill/>
                    </a:ln>
                  </pic:spPr>
                </pic:pic>
              </a:graphicData>
            </a:graphic>
          </wp:inline>
        </w:drawing>
      </w:r>
    </w:p>
    <w:p w:rsidR="000F7034" w:rsidRPr="000F7034" w:rsidRDefault="000F7034" w:rsidP="000F7034">
      <w:pPr>
        <w:pStyle w:val="NormalWeb"/>
        <w:shd w:val="clear" w:color="auto" w:fill="FFFFFF"/>
        <w:spacing w:before="0" w:beforeAutospacing="0" w:after="0" w:afterAutospacing="0" w:line="369" w:lineRule="atLeast"/>
        <w:rPr>
          <w:ins w:id="395" w:author="Unknown"/>
          <w:color w:val="222222"/>
          <w:sz w:val="22"/>
          <w:szCs w:val="22"/>
        </w:rPr>
      </w:pPr>
      <w:ins w:id="396" w:author="Unknown">
        <w:r w:rsidRPr="000F7034">
          <w:rPr>
            <w:rStyle w:val="Strong"/>
            <w:color w:val="222222"/>
            <w:sz w:val="22"/>
            <w:szCs w:val="22"/>
          </w:rPr>
          <w:t>12. Velocity</w:t>
        </w:r>
      </w:ins>
    </w:p>
    <w:p w:rsidR="000F7034" w:rsidRPr="000F7034" w:rsidRDefault="000F7034" w:rsidP="000F7034">
      <w:pPr>
        <w:pStyle w:val="NormalWeb"/>
        <w:shd w:val="clear" w:color="auto" w:fill="FFFFFF"/>
        <w:spacing w:before="0" w:beforeAutospacing="0" w:after="369" w:afterAutospacing="0" w:line="369" w:lineRule="atLeast"/>
        <w:rPr>
          <w:ins w:id="397" w:author="Unknown"/>
          <w:color w:val="222222"/>
          <w:sz w:val="22"/>
          <w:szCs w:val="22"/>
        </w:rPr>
      </w:pPr>
      <w:ins w:id="398" w:author="Unknown">
        <w:r w:rsidRPr="000F7034">
          <w:rPr>
            <w:color w:val="222222"/>
            <w:sz w:val="22"/>
            <w:szCs w:val="22"/>
          </w:rPr>
          <w:t xml:space="preserve">A total number of story point which a scrum team archives in a sprint, is called Velocity. The Scrum team is judged or referenced by its velocity. </w:t>
        </w:r>
        <w:proofErr w:type="gramStart"/>
        <w:r w:rsidRPr="000F7034">
          <w:rPr>
            <w:color w:val="222222"/>
            <w:sz w:val="22"/>
            <w:szCs w:val="22"/>
          </w:rPr>
          <w:t>Having said that, it should be kept in mind that the objective here is NOT achieving the maximum story points, but to have quality deliverable, respecting scrum team’s comfort level.</w:t>
        </w:r>
        <w:proofErr w:type="gramEnd"/>
      </w:ins>
    </w:p>
    <w:p w:rsidR="000F7034" w:rsidRPr="000F7034" w:rsidRDefault="000F7034" w:rsidP="000F7034">
      <w:pPr>
        <w:pStyle w:val="NormalWeb"/>
        <w:shd w:val="clear" w:color="auto" w:fill="FFFFFF"/>
        <w:spacing w:before="0" w:beforeAutospacing="0" w:after="0" w:afterAutospacing="0" w:line="369" w:lineRule="atLeast"/>
        <w:rPr>
          <w:ins w:id="399" w:author="Unknown"/>
          <w:color w:val="222222"/>
          <w:sz w:val="22"/>
          <w:szCs w:val="22"/>
        </w:rPr>
      </w:pPr>
      <w:ins w:id="400" w:author="Unknown">
        <w:r w:rsidRPr="000F7034">
          <w:rPr>
            <w:rStyle w:val="Strong"/>
            <w:color w:val="222222"/>
            <w:sz w:val="22"/>
            <w:szCs w:val="22"/>
          </w:rPr>
          <w:t>For example</w:t>
        </w:r>
        <w:r w:rsidRPr="000F7034">
          <w:rPr>
            <w:color w:val="222222"/>
            <w:sz w:val="22"/>
            <w:szCs w:val="22"/>
          </w:rPr>
          <w:t>: For a particular sprint: total number of user stories are 8 having story points as</w:t>
        </w:r>
      </w:ins>
    </w:p>
    <w:p w:rsidR="000F7034" w:rsidRPr="000F7034" w:rsidRDefault="000F7034" w:rsidP="000F7034">
      <w:pPr>
        <w:pStyle w:val="NormalWeb"/>
        <w:shd w:val="clear" w:color="auto" w:fill="FFFFFF"/>
        <w:spacing w:before="0" w:beforeAutospacing="0" w:after="0" w:afterAutospacing="0" w:line="369" w:lineRule="atLeast"/>
        <w:rPr>
          <w:ins w:id="401" w:author="Unknown"/>
          <w:color w:val="222222"/>
          <w:sz w:val="22"/>
          <w:szCs w:val="22"/>
        </w:rPr>
      </w:pPr>
      <w:r w:rsidRPr="000F7034">
        <w:rPr>
          <w:noProof/>
          <w:color w:val="777777"/>
          <w:sz w:val="22"/>
          <w:szCs w:val="22"/>
          <w:bdr w:val="none" w:sz="0" w:space="0" w:color="auto" w:frame="1"/>
        </w:rPr>
        <w:lastRenderedPageBreak/>
        <w:drawing>
          <wp:inline distT="0" distB="0" distL="0" distR="0" wp14:anchorId="4297FF44" wp14:editId="5C28A24D">
            <wp:extent cx="2106930" cy="1749425"/>
            <wp:effectExtent l="0" t="0" r="7620" b="3175"/>
            <wp:docPr id="7" name="Picture 7" descr="Scrum Velocity">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um Velocity">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106930" cy="1749425"/>
                    </a:xfrm>
                    <a:prstGeom prst="rect">
                      <a:avLst/>
                    </a:prstGeom>
                    <a:noFill/>
                    <a:ln>
                      <a:noFill/>
                    </a:ln>
                  </pic:spPr>
                </pic:pic>
              </a:graphicData>
            </a:graphic>
          </wp:inline>
        </w:drawing>
      </w:r>
    </w:p>
    <w:p w:rsidR="000F7034" w:rsidRPr="000F7034" w:rsidRDefault="000F7034" w:rsidP="000F7034">
      <w:pPr>
        <w:pStyle w:val="NormalWeb"/>
        <w:shd w:val="clear" w:color="auto" w:fill="FFFFFF"/>
        <w:spacing w:before="0" w:beforeAutospacing="0" w:after="369" w:afterAutospacing="0" w:line="369" w:lineRule="atLeast"/>
        <w:rPr>
          <w:ins w:id="402" w:author="Unknown"/>
          <w:color w:val="222222"/>
          <w:sz w:val="22"/>
          <w:szCs w:val="22"/>
        </w:rPr>
      </w:pPr>
      <w:ins w:id="403" w:author="Unknown">
        <w:r w:rsidRPr="000F7034">
          <w:rPr>
            <w:color w:val="222222"/>
            <w:sz w:val="22"/>
            <w:szCs w:val="22"/>
          </w:rPr>
          <w:t>So here the velocity will be the sum of the story points = 30</w:t>
        </w:r>
      </w:ins>
    </w:p>
    <w:p w:rsidR="000F7034" w:rsidRPr="000F7034" w:rsidRDefault="000F7034" w:rsidP="000F7034">
      <w:pPr>
        <w:pStyle w:val="NormalWeb"/>
        <w:shd w:val="clear" w:color="auto" w:fill="FFFFFF"/>
        <w:spacing w:before="0" w:beforeAutospacing="0" w:after="0" w:afterAutospacing="0" w:line="369" w:lineRule="atLeast"/>
        <w:rPr>
          <w:ins w:id="404" w:author="Unknown"/>
          <w:color w:val="222222"/>
          <w:sz w:val="22"/>
          <w:szCs w:val="22"/>
        </w:rPr>
      </w:pPr>
      <w:ins w:id="405" w:author="Unknown">
        <w:r w:rsidRPr="000F7034">
          <w:rPr>
            <w:rStyle w:val="Strong"/>
            <w:color w:val="222222"/>
            <w:sz w:val="22"/>
            <w:szCs w:val="22"/>
          </w:rPr>
          <w:t>Definition of Done:</w:t>
        </w:r>
      </w:ins>
    </w:p>
    <w:p w:rsidR="000F7034" w:rsidRPr="000F7034" w:rsidRDefault="000F7034" w:rsidP="000F7034">
      <w:pPr>
        <w:pStyle w:val="NormalWeb"/>
        <w:shd w:val="clear" w:color="auto" w:fill="FFFFFF"/>
        <w:spacing w:before="0" w:beforeAutospacing="0" w:after="369" w:afterAutospacing="0" w:line="369" w:lineRule="atLeast"/>
        <w:rPr>
          <w:ins w:id="406" w:author="Unknown"/>
          <w:color w:val="222222"/>
          <w:sz w:val="22"/>
          <w:szCs w:val="22"/>
        </w:rPr>
      </w:pPr>
      <w:ins w:id="407" w:author="Unknown">
        <w:r w:rsidRPr="000F7034">
          <w:rPr>
            <w:color w:val="222222"/>
            <w:sz w:val="22"/>
            <w:szCs w:val="22"/>
          </w:rPr>
          <w:t xml:space="preserve">A Sprint is marked as Done when all the stories are completed, all </w:t>
        </w:r>
        <w:proofErr w:type="spellStart"/>
        <w:r w:rsidRPr="000F7034">
          <w:rPr>
            <w:color w:val="222222"/>
            <w:sz w:val="22"/>
            <w:szCs w:val="22"/>
          </w:rPr>
          <w:t>dev</w:t>
        </w:r>
        <w:proofErr w:type="spellEnd"/>
        <w:r w:rsidRPr="000F7034">
          <w:rPr>
            <w:color w:val="222222"/>
            <w:sz w:val="22"/>
            <w:szCs w:val="22"/>
          </w:rPr>
          <w:t>, research, QA tasks are marked ‘Completed’, all bugs are fixed-closed else the ones that can be done later (like not completely related or are less important) are pulled out and added in the backlog, the code reviews and unit testing is completed, the estimated hours have met the actual hours put up in the tasks and most importantly a successful demo has been given to the PO and the stakeholders.</w:t>
        </w:r>
      </w:ins>
    </w:p>
    <w:p w:rsidR="000F7034" w:rsidRPr="000F7034" w:rsidRDefault="000F7034" w:rsidP="000F7034">
      <w:pPr>
        <w:pStyle w:val="Heading3"/>
        <w:shd w:val="clear" w:color="auto" w:fill="FFFFFF"/>
        <w:spacing w:before="0" w:line="267" w:lineRule="atLeast"/>
        <w:rPr>
          <w:ins w:id="408" w:author="Unknown"/>
          <w:rFonts w:ascii="Times New Roman" w:hAnsi="Times New Roman" w:cs="Times New Roman"/>
          <w:color w:val="000000"/>
        </w:rPr>
      </w:pPr>
      <w:ins w:id="409" w:author="Unknown">
        <w:r w:rsidRPr="000F7034">
          <w:rPr>
            <w:rFonts w:ascii="Times New Roman" w:hAnsi="Times New Roman" w:cs="Times New Roman"/>
            <w:color w:val="000000"/>
            <w:u w:val="single"/>
          </w:rPr>
          <w:t>Activities done in SCRUM Methodology:</w:t>
        </w:r>
      </w:ins>
    </w:p>
    <w:p w:rsidR="000F7034" w:rsidRPr="000F7034" w:rsidRDefault="000F7034" w:rsidP="000F7034">
      <w:pPr>
        <w:pStyle w:val="NormalWeb"/>
        <w:shd w:val="clear" w:color="auto" w:fill="FFFFFF"/>
        <w:spacing w:before="0" w:beforeAutospacing="0" w:after="0" w:afterAutospacing="0" w:line="369" w:lineRule="atLeast"/>
        <w:rPr>
          <w:ins w:id="410" w:author="Unknown"/>
          <w:color w:val="222222"/>
          <w:sz w:val="22"/>
          <w:szCs w:val="22"/>
        </w:rPr>
      </w:pPr>
      <w:ins w:id="411" w:author="Unknown">
        <w:r w:rsidRPr="000F7034">
          <w:rPr>
            <w:rStyle w:val="Strong"/>
            <w:color w:val="222222"/>
            <w:sz w:val="22"/>
            <w:szCs w:val="22"/>
          </w:rPr>
          <w:t>#1: Planning meeting</w:t>
        </w:r>
      </w:ins>
    </w:p>
    <w:p w:rsidR="000F7034" w:rsidRPr="000F7034" w:rsidRDefault="000F7034" w:rsidP="000F7034">
      <w:pPr>
        <w:pStyle w:val="NormalWeb"/>
        <w:shd w:val="clear" w:color="auto" w:fill="FFFFFF"/>
        <w:spacing w:before="0" w:beforeAutospacing="0" w:after="369" w:afterAutospacing="0" w:line="369" w:lineRule="atLeast"/>
        <w:rPr>
          <w:ins w:id="412" w:author="Unknown"/>
          <w:color w:val="222222"/>
          <w:sz w:val="22"/>
          <w:szCs w:val="22"/>
        </w:rPr>
      </w:pPr>
      <w:ins w:id="413" w:author="Unknown">
        <w:r w:rsidRPr="000F7034">
          <w:rPr>
            <w:color w:val="222222"/>
            <w:sz w:val="22"/>
            <w:szCs w:val="22"/>
          </w:rPr>
          <w:t>A planning meeting is the starting point of Sprint. It is the meeting where the entire scrum team gather, the SCRUM Master selects a user story based on the priority from the product back log and the team brain storms on it. Based on the discussion, the scrum team decides the complexity of the story and sizes it as per the Fibonacci series. The team identifies the tasks along with the efforts (in hours) which would be done to complete the implementation the user story.</w:t>
        </w:r>
      </w:ins>
    </w:p>
    <w:p w:rsidR="000F7034" w:rsidRDefault="000F7034" w:rsidP="000F7034">
      <w:pPr>
        <w:pStyle w:val="NormalWeb"/>
        <w:shd w:val="clear" w:color="auto" w:fill="FFFFFF"/>
        <w:spacing w:before="0" w:beforeAutospacing="0" w:after="369" w:afterAutospacing="0" w:line="369" w:lineRule="atLeast"/>
        <w:rPr>
          <w:color w:val="222222"/>
          <w:sz w:val="22"/>
          <w:szCs w:val="22"/>
        </w:rPr>
      </w:pPr>
      <w:ins w:id="414" w:author="Unknown">
        <w:r w:rsidRPr="000F7034">
          <w:rPr>
            <w:color w:val="222222"/>
            <w:sz w:val="22"/>
            <w:szCs w:val="22"/>
          </w:rPr>
          <w:t>Many a time planning meeting is preceded by a “Pre-Planning meeting”. It’s just like a home work which the scrum team does before they sit for the formal planning meet. The team tries to write down the dependencies or other factors which they would like to discuss in the planning meet.</w:t>
        </w:r>
      </w:ins>
    </w:p>
    <w:p w:rsidR="00F33668" w:rsidRPr="000F7034" w:rsidRDefault="00F33668" w:rsidP="000F7034">
      <w:pPr>
        <w:pStyle w:val="NormalWeb"/>
        <w:shd w:val="clear" w:color="auto" w:fill="FFFFFF"/>
        <w:spacing w:before="0" w:beforeAutospacing="0" w:after="369" w:afterAutospacing="0" w:line="369" w:lineRule="atLeast"/>
        <w:rPr>
          <w:ins w:id="415" w:author="Unknown"/>
          <w:color w:val="222222"/>
          <w:sz w:val="22"/>
          <w:szCs w:val="22"/>
        </w:rPr>
      </w:pPr>
    </w:p>
    <w:p w:rsidR="000F7034" w:rsidRPr="000F7034" w:rsidRDefault="000F7034" w:rsidP="000F7034">
      <w:pPr>
        <w:pStyle w:val="NormalWeb"/>
        <w:shd w:val="clear" w:color="auto" w:fill="FFFFFF"/>
        <w:spacing w:before="0" w:beforeAutospacing="0" w:after="0" w:afterAutospacing="0" w:line="369" w:lineRule="atLeast"/>
        <w:rPr>
          <w:ins w:id="416" w:author="Unknown"/>
          <w:color w:val="222222"/>
          <w:sz w:val="22"/>
          <w:szCs w:val="22"/>
        </w:rPr>
      </w:pPr>
      <w:ins w:id="417" w:author="Unknown">
        <w:r w:rsidRPr="000F7034">
          <w:rPr>
            <w:rStyle w:val="Strong"/>
            <w:color w:val="222222"/>
            <w:sz w:val="22"/>
            <w:szCs w:val="22"/>
          </w:rPr>
          <w:t>#2: Execution of sprint tasks</w:t>
        </w:r>
      </w:ins>
    </w:p>
    <w:p w:rsidR="000F7034" w:rsidRPr="000F7034" w:rsidRDefault="000F7034" w:rsidP="000F7034">
      <w:pPr>
        <w:pStyle w:val="NormalWeb"/>
        <w:shd w:val="clear" w:color="auto" w:fill="FFFFFF"/>
        <w:spacing w:before="0" w:beforeAutospacing="0" w:after="369" w:afterAutospacing="0" w:line="369" w:lineRule="atLeast"/>
        <w:rPr>
          <w:ins w:id="418" w:author="Unknown"/>
          <w:color w:val="222222"/>
          <w:sz w:val="22"/>
          <w:szCs w:val="22"/>
        </w:rPr>
      </w:pPr>
      <w:ins w:id="419" w:author="Unknown">
        <w:r w:rsidRPr="000F7034">
          <w:rPr>
            <w:color w:val="222222"/>
            <w:sz w:val="22"/>
            <w:szCs w:val="22"/>
          </w:rPr>
          <w:t>As the name suggests, these are the actual work done by the scrum team to accomplish their task and take the user story into the “Done” state.</w:t>
        </w:r>
      </w:ins>
    </w:p>
    <w:p w:rsidR="000F7034" w:rsidRPr="000F7034" w:rsidRDefault="000F7034" w:rsidP="000F7034">
      <w:pPr>
        <w:pStyle w:val="NormalWeb"/>
        <w:shd w:val="clear" w:color="auto" w:fill="FFFFFF"/>
        <w:spacing w:before="0" w:beforeAutospacing="0" w:after="0" w:afterAutospacing="0" w:line="369" w:lineRule="atLeast"/>
        <w:rPr>
          <w:ins w:id="420" w:author="Unknown"/>
          <w:color w:val="222222"/>
          <w:sz w:val="22"/>
          <w:szCs w:val="22"/>
        </w:rPr>
      </w:pPr>
      <w:ins w:id="421" w:author="Unknown">
        <w:r w:rsidRPr="000F7034">
          <w:rPr>
            <w:rStyle w:val="Strong"/>
            <w:color w:val="222222"/>
            <w:sz w:val="22"/>
            <w:szCs w:val="22"/>
          </w:rPr>
          <w:lastRenderedPageBreak/>
          <w:t>#3: Daily Standup</w:t>
        </w:r>
      </w:ins>
    </w:p>
    <w:p w:rsidR="000F7034" w:rsidRPr="000F7034" w:rsidRDefault="000F7034" w:rsidP="000F7034">
      <w:pPr>
        <w:pStyle w:val="NormalWeb"/>
        <w:shd w:val="clear" w:color="auto" w:fill="FFFFFF"/>
        <w:spacing w:before="0" w:beforeAutospacing="0" w:after="369" w:afterAutospacing="0" w:line="369" w:lineRule="atLeast"/>
        <w:rPr>
          <w:ins w:id="422" w:author="Unknown"/>
          <w:color w:val="222222"/>
          <w:sz w:val="22"/>
          <w:szCs w:val="22"/>
        </w:rPr>
      </w:pPr>
      <w:ins w:id="423" w:author="Unknown">
        <w:r w:rsidRPr="000F7034">
          <w:rPr>
            <w:color w:val="222222"/>
            <w:sz w:val="22"/>
            <w:szCs w:val="22"/>
          </w:rPr>
          <w:t>During the sprint cycle, every day the scrum team meets for, not more than 15 minutes (could be a stand up call, recommended to have during the beginning of the day) and state 3 points:</w:t>
        </w:r>
      </w:ins>
    </w:p>
    <w:p w:rsidR="000F7034" w:rsidRPr="000F7034" w:rsidRDefault="000F7034" w:rsidP="000F7034">
      <w:pPr>
        <w:numPr>
          <w:ilvl w:val="0"/>
          <w:numId w:val="74"/>
        </w:numPr>
        <w:shd w:val="clear" w:color="auto" w:fill="FFFFFF"/>
        <w:spacing w:after="0" w:line="369" w:lineRule="atLeast"/>
        <w:rPr>
          <w:ins w:id="424" w:author="Unknown"/>
          <w:rFonts w:ascii="Times New Roman" w:hAnsi="Times New Roman" w:cs="Times New Roman"/>
          <w:color w:val="222222"/>
        </w:rPr>
      </w:pPr>
      <w:ins w:id="425" w:author="Unknown">
        <w:r w:rsidRPr="000F7034">
          <w:rPr>
            <w:rFonts w:ascii="Times New Roman" w:hAnsi="Times New Roman" w:cs="Times New Roman"/>
            <w:color w:val="222222"/>
          </w:rPr>
          <w:t>What did the team member did yesterday</w:t>
        </w:r>
      </w:ins>
    </w:p>
    <w:p w:rsidR="000F7034" w:rsidRPr="000F7034" w:rsidRDefault="000F7034" w:rsidP="000F7034">
      <w:pPr>
        <w:numPr>
          <w:ilvl w:val="0"/>
          <w:numId w:val="74"/>
        </w:numPr>
        <w:shd w:val="clear" w:color="auto" w:fill="FFFFFF"/>
        <w:spacing w:after="0" w:line="369" w:lineRule="atLeast"/>
        <w:rPr>
          <w:ins w:id="426" w:author="Unknown"/>
          <w:rFonts w:ascii="Times New Roman" w:hAnsi="Times New Roman" w:cs="Times New Roman"/>
          <w:color w:val="222222"/>
        </w:rPr>
      </w:pPr>
      <w:ins w:id="427" w:author="Unknown">
        <w:r w:rsidRPr="000F7034">
          <w:rPr>
            <w:rFonts w:ascii="Times New Roman" w:hAnsi="Times New Roman" w:cs="Times New Roman"/>
            <w:color w:val="222222"/>
          </w:rPr>
          <w:t>What did the team member plan to do today</w:t>
        </w:r>
      </w:ins>
    </w:p>
    <w:p w:rsidR="000F7034" w:rsidRPr="000F7034" w:rsidRDefault="000F7034" w:rsidP="000F7034">
      <w:pPr>
        <w:numPr>
          <w:ilvl w:val="0"/>
          <w:numId w:val="74"/>
        </w:numPr>
        <w:shd w:val="clear" w:color="auto" w:fill="FFFFFF"/>
        <w:spacing w:after="0" w:line="369" w:lineRule="atLeast"/>
        <w:rPr>
          <w:ins w:id="428" w:author="Unknown"/>
          <w:rFonts w:ascii="Times New Roman" w:hAnsi="Times New Roman" w:cs="Times New Roman"/>
          <w:color w:val="222222"/>
        </w:rPr>
      </w:pPr>
      <w:ins w:id="429" w:author="Unknown">
        <w:r w:rsidRPr="000F7034">
          <w:rPr>
            <w:rFonts w:ascii="Times New Roman" w:hAnsi="Times New Roman" w:cs="Times New Roman"/>
            <w:color w:val="222222"/>
          </w:rPr>
          <w:t>Any impediments (roadblocks)</w:t>
        </w:r>
      </w:ins>
    </w:p>
    <w:p w:rsidR="000F7034" w:rsidRPr="000F7034" w:rsidRDefault="000F7034" w:rsidP="000F7034">
      <w:pPr>
        <w:pStyle w:val="NormalWeb"/>
        <w:shd w:val="clear" w:color="auto" w:fill="FFFFFF"/>
        <w:spacing w:before="0" w:beforeAutospacing="0" w:after="369" w:afterAutospacing="0" w:line="369" w:lineRule="atLeast"/>
        <w:rPr>
          <w:ins w:id="430" w:author="Unknown"/>
          <w:color w:val="222222"/>
          <w:sz w:val="22"/>
          <w:szCs w:val="22"/>
        </w:rPr>
      </w:pPr>
      <w:ins w:id="431" w:author="Unknown">
        <w:r w:rsidRPr="000F7034">
          <w:rPr>
            <w:color w:val="222222"/>
            <w:sz w:val="22"/>
            <w:szCs w:val="22"/>
          </w:rPr>
          <w:t>It is the Scrum master who facilitates this meeting. In case, any team member is facing any kind of difficulties, the scrum master follows up to get it resolved. In Standups, the board is also reviewed and it itself shows the progress of the team.</w:t>
        </w:r>
      </w:ins>
    </w:p>
    <w:p w:rsidR="000F7034" w:rsidRPr="000F7034" w:rsidRDefault="000F7034" w:rsidP="000F7034">
      <w:pPr>
        <w:pStyle w:val="NormalWeb"/>
        <w:shd w:val="clear" w:color="auto" w:fill="FFFFFF"/>
        <w:spacing w:before="0" w:beforeAutospacing="0" w:after="0" w:afterAutospacing="0" w:line="369" w:lineRule="atLeast"/>
        <w:rPr>
          <w:ins w:id="432" w:author="Unknown"/>
          <w:color w:val="222222"/>
          <w:sz w:val="22"/>
          <w:szCs w:val="22"/>
        </w:rPr>
      </w:pPr>
      <w:ins w:id="433" w:author="Unknown">
        <w:r w:rsidRPr="000F7034">
          <w:rPr>
            <w:rStyle w:val="Strong"/>
            <w:color w:val="222222"/>
            <w:sz w:val="22"/>
            <w:szCs w:val="22"/>
          </w:rPr>
          <w:t>#4: Review meeting</w:t>
        </w:r>
      </w:ins>
    </w:p>
    <w:p w:rsidR="000F7034" w:rsidRPr="000F7034" w:rsidRDefault="000F7034" w:rsidP="000F7034">
      <w:pPr>
        <w:pStyle w:val="NormalWeb"/>
        <w:shd w:val="clear" w:color="auto" w:fill="FFFFFF"/>
        <w:spacing w:before="0" w:beforeAutospacing="0" w:after="369" w:afterAutospacing="0" w:line="369" w:lineRule="atLeast"/>
        <w:rPr>
          <w:ins w:id="434" w:author="Unknown"/>
          <w:color w:val="222222"/>
          <w:sz w:val="22"/>
          <w:szCs w:val="22"/>
        </w:rPr>
      </w:pPr>
      <w:ins w:id="435" w:author="Unknown">
        <w:r w:rsidRPr="000F7034">
          <w:rPr>
            <w:color w:val="222222"/>
            <w:sz w:val="22"/>
            <w:szCs w:val="22"/>
          </w:rPr>
          <w:t>At the end of every sprint cycle, the SCRUM team meets again and demonstrates implemented user stories to the product owner. The product owner may cross verify the stories as per its acceptance criteria. It’s again the responsibility of the Scrum master to preside over this meeting. Also in the SCRUM tool, the Sprint is closed and the tasks that are marked done.</w:t>
        </w:r>
      </w:ins>
    </w:p>
    <w:p w:rsidR="000F7034" w:rsidRPr="000F7034" w:rsidRDefault="000F7034" w:rsidP="000F7034">
      <w:pPr>
        <w:pStyle w:val="NormalWeb"/>
        <w:shd w:val="clear" w:color="auto" w:fill="FFFFFF"/>
        <w:spacing w:before="0" w:beforeAutospacing="0" w:after="0" w:afterAutospacing="0" w:line="369" w:lineRule="atLeast"/>
        <w:rPr>
          <w:ins w:id="436" w:author="Unknown"/>
          <w:color w:val="222222"/>
          <w:sz w:val="22"/>
          <w:szCs w:val="22"/>
        </w:rPr>
      </w:pPr>
      <w:ins w:id="437" w:author="Unknown">
        <w:r w:rsidRPr="000F7034">
          <w:rPr>
            <w:rStyle w:val="Strong"/>
            <w:color w:val="222222"/>
            <w:sz w:val="22"/>
            <w:szCs w:val="22"/>
          </w:rPr>
          <w:t>#5: Retrospective meeting</w:t>
        </w:r>
      </w:ins>
    </w:p>
    <w:p w:rsidR="000F7034" w:rsidRPr="000F7034" w:rsidRDefault="000F7034" w:rsidP="000F7034">
      <w:pPr>
        <w:pStyle w:val="NormalWeb"/>
        <w:shd w:val="clear" w:color="auto" w:fill="FFFFFF"/>
        <w:spacing w:before="0" w:beforeAutospacing="0" w:after="369" w:afterAutospacing="0" w:line="369" w:lineRule="atLeast"/>
        <w:rPr>
          <w:ins w:id="438" w:author="Unknown"/>
          <w:color w:val="222222"/>
          <w:sz w:val="22"/>
          <w:szCs w:val="22"/>
        </w:rPr>
      </w:pPr>
      <w:ins w:id="439" w:author="Unknown">
        <w:r w:rsidRPr="000F7034">
          <w:rPr>
            <w:color w:val="222222"/>
            <w:sz w:val="22"/>
            <w:szCs w:val="22"/>
          </w:rPr>
          <w:t>The retrospective meeting happens after the review meeting. The SCRUM team meets and discusses &amp; document the following points:</w:t>
        </w:r>
      </w:ins>
    </w:p>
    <w:p w:rsidR="000F7034" w:rsidRPr="000F7034" w:rsidRDefault="000F7034" w:rsidP="000F7034">
      <w:pPr>
        <w:numPr>
          <w:ilvl w:val="0"/>
          <w:numId w:val="75"/>
        </w:numPr>
        <w:shd w:val="clear" w:color="auto" w:fill="FFFFFF"/>
        <w:spacing w:after="0" w:line="369" w:lineRule="atLeast"/>
        <w:rPr>
          <w:ins w:id="440" w:author="Unknown"/>
          <w:rFonts w:ascii="Times New Roman" w:hAnsi="Times New Roman" w:cs="Times New Roman"/>
          <w:color w:val="222222"/>
        </w:rPr>
      </w:pPr>
      <w:ins w:id="441" w:author="Unknown">
        <w:r w:rsidRPr="000F7034">
          <w:rPr>
            <w:rFonts w:ascii="Times New Roman" w:hAnsi="Times New Roman" w:cs="Times New Roman"/>
            <w:color w:val="222222"/>
          </w:rPr>
          <w:t>What went well during the Sprint (Best practices)</w:t>
        </w:r>
      </w:ins>
    </w:p>
    <w:p w:rsidR="000F7034" w:rsidRPr="000F7034" w:rsidRDefault="000F7034" w:rsidP="000F7034">
      <w:pPr>
        <w:numPr>
          <w:ilvl w:val="0"/>
          <w:numId w:val="75"/>
        </w:numPr>
        <w:shd w:val="clear" w:color="auto" w:fill="FFFFFF"/>
        <w:spacing w:after="0" w:line="369" w:lineRule="atLeast"/>
        <w:rPr>
          <w:ins w:id="442" w:author="Unknown"/>
          <w:rFonts w:ascii="Times New Roman" w:hAnsi="Times New Roman" w:cs="Times New Roman"/>
          <w:color w:val="222222"/>
        </w:rPr>
      </w:pPr>
      <w:ins w:id="443" w:author="Unknown">
        <w:r w:rsidRPr="000F7034">
          <w:rPr>
            <w:rFonts w:ascii="Times New Roman" w:hAnsi="Times New Roman" w:cs="Times New Roman"/>
            <w:color w:val="222222"/>
          </w:rPr>
          <w:t>What did not went well in the Sprint</w:t>
        </w:r>
      </w:ins>
    </w:p>
    <w:p w:rsidR="000F7034" w:rsidRPr="000F7034" w:rsidRDefault="000F7034" w:rsidP="000F7034">
      <w:pPr>
        <w:numPr>
          <w:ilvl w:val="0"/>
          <w:numId w:val="75"/>
        </w:numPr>
        <w:shd w:val="clear" w:color="auto" w:fill="FFFFFF"/>
        <w:spacing w:after="0" w:line="369" w:lineRule="atLeast"/>
        <w:rPr>
          <w:ins w:id="444" w:author="Unknown"/>
          <w:rFonts w:ascii="Times New Roman" w:hAnsi="Times New Roman" w:cs="Times New Roman"/>
          <w:color w:val="222222"/>
        </w:rPr>
      </w:pPr>
      <w:ins w:id="445" w:author="Unknown">
        <w:r w:rsidRPr="000F7034">
          <w:rPr>
            <w:rFonts w:ascii="Times New Roman" w:hAnsi="Times New Roman" w:cs="Times New Roman"/>
            <w:color w:val="222222"/>
          </w:rPr>
          <w:t>Lessons learnt</w:t>
        </w:r>
      </w:ins>
    </w:p>
    <w:p w:rsidR="000F7034" w:rsidRPr="000F7034" w:rsidRDefault="000F7034" w:rsidP="000F7034">
      <w:pPr>
        <w:numPr>
          <w:ilvl w:val="0"/>
          <w:numId w:val="75"/>
        </w:numPr>
        <w:shd w:val="clear" w:color="auto" w:fill="FFFFFF"/>
        <w:spacing w:after="0" w:line="369" w:lineRule="atLeast"/>
        <w:rPr>
          <w:ins w:id="446" w:author="Unknown"/>
          <w:rFonts w:ascii="Times New Roman" w:hAnsi="Times New Roman" w:cs="Times New Roman"/>
          <w:color w:val="222222"/>
        </w:rPr>
      </w:pPr>
      <w:ins w:id="447" w:author="Unknown">
        <w:r w:rsidRPr="000F7034">
          <w:rPr>
            <w:rFonts w:ascii="Times New Roman" w:hAnsi="Times New Roman" w:cs="Times New Roman"/>
            <w:color w:val="222222"/>
          </w:rPr>
          <w:t>Action Items.</w:t>
        </w:r>
      </w:ins>
    </w:p>
    <w:p w:rsidR="000F7034" w:rsidRPr="000F7034" w:rsidRDefault="000F7034" w:rsidP="000F7034">
      <w:pPr>
        <w:pStyle w:val="NormalWeb"/>
        <w:shd w:val="clear" w:color="auto" w:fill="FFFFFF"/>
        <w:spacing w:before="0" w:beforeAutospacing="0" w:after="369" w:afterAutospacing="0" w:line="369" w:lineRule="atLeast"/>
        <w:rPr>
          <w:ins w:id="448" w:author="Unknown"/>
          <w:color w:val="222222"/>
          <w:sz w:val="22"/>
          <w:szCs w:val="22"/>
        </w:rPr>
      </w:pPr>
      <w:ins w:id="449" w:author="Unknown">
        <w:r w:rsidRPr="000F7034">
          <w:rPr>
            <w:color w:val="222222"/>
            <w:sz w:val="22"/>
            <w:szCs w:val="22"/>
          </w:rPr>
          <w:t>The Scrum team should continue to follow the best practice, ignore the “not best practices” and implement the lessons learned during the consequent sprints. The retrospective meeting helps to implement the continuous improvement of the SCRUM process.</w:t>
        </w:r>
      </w:ins>
    </w:p>
    <w:p w:rsidR="000F7034" w:rsidRPr="000F7034" w:rsidRDefault="000F7034" w:rsidP="000F7034">
      <w:pPr>
        <w:pStyle w:val="Heading3"/>
        <w:shd w:val="clear" w:color="auto" w:fill="FFFFFF"/>
        <w:spacing w:before="0" w:line="267" w:lineRule="atLeast"/>
        <w:rPr>
          <w:ins w:id="450" w:author="Unknown"/>
          <w:rFonts w:ascii="Times New Roman" w:hAnsi="Times New Roman" w:cs="Times New Roman"/>
          <w:color w:val="000000"/>
        </w:rPr>
      </w:pPr>
      <w:ins w:id="451" w:author="Unknown">
        <w:r w:rsidRPr="000F7034">
          <w:rPr>
            <w:rFonts w:ascii="Times New Roman" w:hAnsi="Times New Roman" w:cs="Times New Roman"/>
            <w:color w:val="000000"/>
            <w:u w:val="single"/>
          </w:rPr>
          <w:t>How the Process is done? An example!</w:t>
        </w:r>
      </w:ins>
    </w:p>
    <w:p w:rsidR="000F7034" w:rsidRPr="000F7034" w:rsidRDefault="000F7034" w:rsidP="000F7034">
      <w:pPr>
        <w:pStyle w:val="NormalWeb"/>
        <w:shd w:val="clear" w:color="auto" w:fill="FFFFFF"/>
        <w:spacing w:before="0" w:beforeAutospacing="0" w:after="369" w:afterAutospacing="0" w:line="369" w:lineRule="atLeast"/>
        <w:rPr>
          <w:ins w:id="452" w:author="Unknown"/>
          <w:color w:val="222222"/>
          <w:sz w:val="22"/>
          <w:szCs w:val="22"/>
        </w:rPr>
      </w:pPr>
      <w:ins w:id="453" w:author="Unknown">
        <w:r w:rsidRPr="000F7034">
          <w:rPr>
            <w:color w:val="222222"/>
            <w:sz w:val="22"/>
            <w:szCs w:val="22"/>
          </w:rPr>
          <w:t>Having read about the technical jargons of SCRUM; let me try to demonstrate the whole process with an example.</w:t>
        </w:r>
      </w:ins>
    </w:p>
    <w:p w:rsidR="000F7034" w:rsidRPr="000F7034" w:rsidRDefault="000F7034" w:rsidP="000F7034">
      <w:pPr>
        <w:pStyle w:val="NormalWeb"/>
        <w:shd w:val="clear" w:color="auto" w:fill="FFFFFF"/>
        <w:spacing w:before="0" w:beforeAutospacing="0" w:after="0" w:afterAutospacing="0" w:line="369" w:lineRule="atLeast"/>
        <w:rPr>
          <w:ins w:id="454" w:author="Unknown"/>
          <w:color w:val="222222"/>
          <w:sz w:val="22"/>
          <w:szCs w:val="22"/>
        </w:rPr>
      </w:pPr>
      <w:ins w:id="455" w:author="Unknown">
        <w:r w:rsidRPr="000F7034">
          <w:rPr>
            <w:rStyle w:val="Strong"/>
            <w:color w:val="222222"/>
            <w:sz w:val="22"/>
            <w:szCs w:val="22"/>
          </w:rPr>
          <w:t>Step #1</w:t>
        </w:r>
        <w:r w:rsidRPr="000F7034">
          <w:rPr>
            <w:color w:val="222222"/>
            <w:sz w:val="22"/>
            <w:szCs w:val="22"/>
          </w:rPr>
          <w:t>: Let’s have a SCRUM team of 9 people comprising of 1 product owner, 1 Scrum master, 2 testers, 4 developers and 1 DBA.</w:t>
        </w:r>
      </w:ins>
    </w:p>
    <w:p w:rsidR="000F7034" w:rsidRPr="000F7034" w:rsidRDefault="000F7034" w:rsidP="000F7034">
      <w:pPr>
        <w:pStyle w:val="NormalWeb"/>
        <w:shd w:val="clear" w:color="auto" w:fill="FFFFFF"/>
        <w:spacing w:before="0" w:beforeAutospacing="0" w:after="0" w:afterAutospacing="0" w:line="369" w:lineRule="atLeast"/>
        <w:rPr>
          <w:ins w:id="456" w:author="Unknown"/>
          <w:color w:val="222222"/>
          <w:sz w:val="22"/>
          <w:szCs w:val="22"/>
        </w:rPr>
      </w:pPr>
      <w:ins w:id="457" w:author="Unknown">
        <w:r w:rsidRPr="000F7034">
          <w:rPr>
            <w:rStyle w:val="Strong"/>
            <w:color w:val="222222"/>
            <w:sz w:val="22"/>
            <w:szCs w:val="22"/>
          </w:rPr>
          <w:lastRenderedPageBreak/>
          <w:t>Step #2</w:t>
        </w:r>
        <w:r w:rsidRPr="000F7034">
          <w:rPr>
            <w:color w:val="222222"/>
            <w:sz w:val="22"/>
            <w:szCs w:val="22"/>
          </w:rPr>
          <w:t>: The Sprint is decided to follow 4 weeks cycle. So we have 1-month Sprint starting 5th June to 4</w:t>
        </w:r>
        <w:r w:rsidRPr="000F7034">
          <w:rPr>
            <w:color w:val="222222"/>
            <w:sz w:val="22"/>
            <w:szCs w:val="22"/>
            <w:vertAlign w:val="superscript"/>
          </w:rPr>
          <w:t>th</w:t>
        </w:r>
        <w:r w:rsidRPr="000F7034">
          <w:rPr>
            <w:color w:val="222222"/>
            <w:sz w:val="22"/>
            <w:szCs w:val="22"/>
          </w:rPr>
          <w:t> of July.</w:t>
        </w:r>
      </w:ins>
    </w:p>
    <w:p w:rsidR="000F7034" w:rsidRPr="000F7034" w:rsidRDefault="000F7034" w:rsidP="000F7034">
      <w:pPr>
        <w:pStyle w:val="NormalWeb"/>
        <w:shd w:val="clear" w:color="auto" w:fill="FFFFFF"/>
        <w:spacing w:before="0" w:beforeAutospacing="0" w:after="0" w:afterAutospacing="0" w:line="369" w:lineRule="atLeast"/>
        <w:rPr>
          <w:ins w:id="458" w:author="Unknown"/>
          <w:color w:val="222222"/>
          <w:sz w:val="22"/>
          <w:szCs w:val="22"/>
        </w:rPr>
      </w:pPr>
      <w:ins w:id="459" w:author="Unknown">
        <w:r w:rsidRPr="000F7034">
          <w:rPr>
            <w:rStyle w:val="Strong"/>
            <w:color w:val="222222"/>
            <w:sz w:val="22"/>
            <w:szCs w:val="22"/>
          </w:rPr>
          <w:t>Step #3</w:t>
        </w:r>
        <w:r w:rsidRPr="000F7034">
          <w:rPr>
            <w:color w:val="222222"/>
            <w:sz w:val="22"/>
            <w:szCs w:val="22"/>
          </w:rPr>
          <w:t>: The Product owner has the prioritized list of user stories in the product backlog.</w:t>
        </w:r>
      </w:ins>
    </w:p>
    <w:p w:rsidR="000F7034" w:rsidRPr="000F7034" w:rsidRDefault="000F7034" w:rsidP="000F7034">
      <w:pPr>
        <w:pStyle w:val="NormalWeb"/>
        <w:shd w:val="clear" w:color="auto" w:fill="FFFFFF"/>
        <w:spacing w:before="0" w:beforeAutospacing="0" w:after="0" w:afterAutospacing="0" w:line="369" w:lineRule="atLeast"/>
        <w:rPr>
          <w:ins w:id="460" w:author="Unknown"/>
          <w:color w:val="222222"/>
          <w:sz w:val="22"/>
          <w:szCs w:val="22"/>
        </w:rPr>
      </w:pPr>
      <w:ins w:id="461" w:author="Unknown">
        <w:r w:rsidRPr="000F7034">
          <w:rPr>
            <w:rStyle w:val="Strong"/>
            <w:color w:val="222222"/>
            <w:sz w:val="22"/>
            <w:szCs w:val="22"/>
          </w:rPr>
          <w:t>Step #4:</w:t>
        </w:r>
        <w:r w:rsidRPr="000F7034">
          <w:rPr>
            <w:color w:val="222222"/>
            <w:sz w:val="22"/>
            <w:szCs w:val="22"/>
          </w:rPr>
          <w:t> The team decides to meet on 4</w:t>
        </w:r>
        <w:r w:rsidRPr="000F7034">
          <w:rPr>
            <w:color w:val="222222"/>
            <w:sz w:val="22"/>
            <w:szCs w:val="22"/>
            <w:vertAlign w:val="superscript"/>
          </w:rPr>
          <w:t>th</w:t>
        </w:r>
        <w:r w:rsidRPr="000F7034">
          <w:rPr>
            <w:color w:val="222222"/>
            <w:sz w:val="22"/>
            <w:szCs w:val="22"/>
          </w:rPr>
          <w:t> June for the “Pre Planning” meeting.</w:t>
        </w:r>
      </w:ins>
    </w:p>
    <w:p w:rsidR="000F7034" w:rsidRPr="000F7034" w:rsidRDefault="000F7034" w:rsidP="000F7034">
      <w:pPr>
        <w:numPr>
          <w:ilvl w:val="0"/>
          <w:numId w:val="76"/>
        </w:numPr>
        <w:shd w:val="clear" w:color="auto" w:fill="FFFFFF"/>
        <w:spacing w:after="0" w:line="369" w:lineRule="atLeast"/>
        <w:rPr>
          <w:ins w:id="462" w:author="Unknown"/>
          <w:rFonts w:ascii="Times New Roman" w:hAnsi="Times New Roman" w:cs="Times New Roman"/>
          <w:color w:val="222222"/>
        </w:rPr>
      </w:pPr>
      <w:ins w:id="463" w:author="Unknown">
        <w:r w:rsidRPr="000F7034">
          <w:rPr>
            <w:rFonts w:ascii="Times New Roman" w:hAnsi="Times New Roman" w:cs="Times New Roman"/>
            <w:color w:val="222222"/>
          </w:rPr>
          <w:t>The product owner takes 1 story from the product backlog, describes it and leaves it to the team to brainstorm on it.</w:t>
        </w:r>
      </w:ins>
    </w:p>
    <w:p w:rsidR="000F7034" w:rsidRPr="000F7034" w:rsidRDefault="000F7034" w:rsidP="000F7034">
      <w:pPr>
        <w:numPr>
          <w:ilvl w:val="0"/>
          <w:numId w:val="76"/>
        </w:numPr>
        <w:shd w:val="clear" w:color="auto" w:fill="FFFFFF"/>
        <w:spacing w:after="0" w:line="369" w:lineRule="atLeast"/>
        <w:rPr>
          <w:ins w:id="464" w:author="Unknown"/>
          <w:rFonts w:ascii="Times New Roman" w:hAnsi="Times New Roman" w:cs="Times New Roman"/>
          <w:color w:val="222222"/>
        </w:rPr>
      </w:pPr>
      <w:ins w:id="465" w:author="Unknown">
        <w:r w:rsidRPr="000F7034">
          <w:rPr>
            <w:rFonts w:ascii="Times New Roman" w:hAnsi="Times New Roman" w:cs="Times New Roman"/>
            <w:color w:val="222222"/>
          </w:rPr>
          <w:t>The entire team discusses and communicates directly to the product owner to have clear understood of the user story.</w:t>
        </w:r>
      </w:ins>
    </w:p>
    <w:p w:rsidR="000F7034" w:rsidRPr="000F7034" w:rsidRDefault="000F7034" w:rsidP="000F7034">
      <w:pPr>
        <w:numPr>
          <w:ilvl w:val="0"/>
          <w:numId w:val="76"/>
        </w:numPr>
        <w:shd w:val="clear" w:color="auto" w:fill="FFFFFF"/>
        <w:spacing w:after="0" w:line="369" w:lineRule="atLeast"/>
        <w:rPr>
          <w:ins w:id="466" w:author="Unknown"/>
          <w:rFonts w:ascii="Times New Roman" w:hAnsi="Times New Roman" w:cs="Times New Roman"/>
          <w:color w:val="222222"/>
        </w:rPr>
      </w:pPr>
      <w:ins w:id="467" w:author="Unknown">
        <w:r w:rsidRPr="000F7034">
          <w:rPr>
            <w:rFonts w:ascii="Times New Roman" w:hAnsi="Times New Roman" w:cs="Times New Roman"/>
            <w:color w:val="222222"/>
          </w:rPr>
          <w:t>In a similar way, various other user stories are taken. If possible team can go ahead and size the stories as well.</w:t>
        </w:r>
      </w:ins>
    </w:p>
    <w:p w:rsidR="000F7034" w:rsidRPr="000F7034" w:rsidRDefault="000F7034" w:rsidP="000F7034">
      <w:pPr>
        <w:pStyle w:val="NormalWeb"/>
        <w:shd w:val="clear" w:color="auto" w:fill="FFFFFF"/>
        <w:spacing w:before="0" w:beforeAutospacing="0" w:after="369" w:afterAutospacing="0" w:line="369" w:lineRule="atLeast"/>
        <w:rPr>
          <w:ins w:id="468" w:author="Unknown"/>
          <w:color w:val="222222"/>
          <w:sz w:val="22"/>
          <w:szCs w:val="22"/>
        </w:rPr>
      </w:pPr>
      <w:ins w:id="469" w:author="Unknown">
        <w:r w:rsidRPr="000F7034">
          <w:rPr>
            <w:color w:val="222222"/>
            <w:sz w:val="22"/>
            <w:szCs w:val="22"/>
          </w:rPr>
          <w:t>After all the discussion, Individual team member go back to their work stations and</w:t>
        </w:r>
      </w:ins>
    </w:p>
    <w:p w:rsidR="000F7034" w:rsidRPr="000F7034" w:rsidRDefault="000F7034" w:rsidP="000F7034">
      <w:pPr>
        <w:numPr>
          <w:ilvl w:val="0"/>
          <w:numId w:val="77"/>
        </w:numPr>
        <w:shd w:val="clear" w:color="auto" w:fill="FFFFFF"/>
        <w:spacing w:after="0" w:line="369" w:lineRule="atLeast"/>
        <w:rPr>
          <w:ins w:id="470" w:author="Unknown"/>
          <w:rFonts w:ascii="Times New Roman" w:hAnsi="Times New Roman" w:cs="Times New Roman"/>
          <w:color w:val="222222"/>
        </w:rPr>
      </w:pPr>
      <w:ins w:id="471" w:author="Unknown">
        <w:r w:rsidRPr="000F7034">
          <w:rPr>
            <w:rFonts w:ascii="Times New Roman" w:hAnsi="Times New Roman" w:cs="Times New Roman"/>
            <w:color w:val="222222"/>
          </w:rPr>
          <w:t>Identify their individual tasks for each story.</w:t>
        </w:r>
      </w:ins>
    </w:p>
    <w:p w:rsidR="000F7034" w:rsidRPr="000F7034" w:rsidRDefault="000F7034" w:rsidP="000F7034">
      <w:pPr>
        <w:numPr>
          <w:ilvl w:val="0"/>
          <w:numId w:val="77"/>
        </w:numPr>
        <w:shd w:val="clear" w:color="auto" w:fill="FFFFFF"/>
        <w:spacing w:after="0" w:line="369" w:lineRule="atLeast"/>
        <w:rPr>
          <w:ins w:id="472" w:author="Unknown"/>
          <w:rFonts w:ascii="Times New Roman" w:hAnsi="Times New Roman" w:cs="Times New Roman"/>
          <w:color w:val="222222"/>
        </w:rPr>
      </w:pPr>
      <w:ins w:id="473" w:author="Unknown">
        <w:r w:rsidRPr="000F7034">
          <w:rPr>
            <w:rFonts w:ascii="Times New Roman" w:hAnsi="Times New Roman" w:cs="Times New Roman"/>
            <w:color w:val="222222"/>
          </w:rPr>
          <w:t>Calculate the exact number of hours on which they will be working. How the member concludes these hours; let’s check that</w:t>
        </w:r>
      </w:ins>
    </w:p>
    <w:p w:rsidR="000F7034" w:rsidRPr="000F7034" w:rsidRDefault="000F7034" w:rsidP="000F7034">
      <w:pPr>
        <w:pStyle w:val="NormalWeb"/>
        <w:shd w:val="clear" w:color="auto" w:fill="FFFFFF"/>
        <w:spacing w:before="0" w:beforeAutospacing="0" w:after="0" w:afterAutospacing="0" w:line="369" w:lineRule="atLeast"/>
        <w:rPr>
          <w:ins w:id="474" w:author="Unknown"/>
          <w:color w:val="222222"/>
          <w:sz w:val="22"/>
          <w:szCs w:val="22"/>
        </w:rPr>
      </w:pPr>
      <w:ins w:id="475" w:author="Unknown">
        <w:r w:rsidRPr="000F7034">
          <w:rPr>
            <w:color w:val="222222"/>
            <w:sz w:val="22"/>
            <w:szCs w:val="22"/>
          </w:rPr>
          <w:t>Total number of working hours = 9</w:t>
        </w:r>
        <w:r w:rsidRPr="000F7034">
          <w:rPr>
            <w:color w:val="222222"/>
            <w:sz w:val="22"/>
            <w:szCs w:val="22"/>
          </w:rPr>
          <w:br/>
        </w:r>
        <w:r w:rsidRPr="000F7034">
          <w:rPr>
            <w:rStyle w:val="Emphasis"/>
            <w:color w:val="222222"/>
            <w:sz w:val="22"/>
            <w:szCs w:val="22"/>
          </w:rPr>
          <w:t>Minus 1 hour for break, minus 1 hour for meetings, minus 1 hour for mails, discussions, troubleshooting etc.</w:t>
        </w:r>
        <w:r w:rsidRPr="000F7034">
          <w:rPr>
            <w:color w:val="222222"/>
            <w:sz w:val="22"/>
            <w:szCs w:val="22"/>
          </w:rPr>
          <w:br/>
        </w:r>
        <w:r w:rsidRPr="000F7034">
          <w:rPr>
            <w:rStyle w:val="Emphasis"/>
            <w:color w:val="222222"/>
            <w:sz w:val="22"/>
            <w:szCs w:val="22"/>
          </w:rPr>
          <w:t>So the actual working hours = 6</w:t>
        </w:r>
        <w:r w:rsidRPr="000F7034">
          <w:rPr>
            <w:color w:val="222222"/>
            <w:sz w:val="22"/>
            <w:szCs w:val="22"/>
          </w:rPr>
          <w:br/>
        </w:r>
        <w:r w:rsidRPr="000F7034">
          <w:rPr>
            <w:rStyle w:val="Emphasis"/>
            <w:color w:val="222222"/>
            <w:sz w:val="22"/>
            <w:szCs w:val="22"/>
          </w:rPr>
          <w:t>A total number of working days during the Sprint = 21 days.</w:t>
        </w:r>
        <w:r w:rsidRPr="000F7034">
          <w:rPr>
            <w:color w:val="222222"/>
            <w:sz w:val="22"/>
            <w:szCs w:val="22"/>
          </w:rPr>
          <w:br/>
        </w:r>
        <w:r w:rsidRPr="000F7034">
          <w:rPr>
            <w:rStyle w:val="Emphasis"/>
            <w:color w:val="222222"/>
            <w:sz w:val="22"/>
            <w:szCs w:val="22"/>
          </w:rPr>
          <w:t>Total number of hours available = 21*6 = 126</w:t>
        </w:r>
        <w:r w:rsidRPr="000F7034">
          <w:rPr>
            <w:color w:val="222222"/>
            <w:sz w:val="22"/>
            <w:szCs w:val="22"/>
          </w:rPr>
          <w:br/>
        </w:r>
        <w:proofErr w:type="gramStart"/>
        <w:r w:rsidRPr="000F7034">
          <w:rPr>
            <w:rStyle w:val="Emphasis"/>
            <w:color w:val="222222"/>
            <w:sz w:val="22"/>
            <w:szCs w:val="22"/>
          </w:rPr>
          <w:t>The</w:t>
        </w:r>
        <w:proofErr w:type="gramEnd"/>
        <w:r w:rsidRPr="000F7034">
          <w:rPr>
            <w:rStyle w:val="Emphasis"/>
            <w:color w:val="222222"/>
            <w:sz w:val="22"/>
            <w:szCs w:val="22"/>
          </w:rPr>
          <w:t xml:space="preserve"> member is on leave for 2 days = 12 hours (This varies for each member, some may take leave and some may not.)</w:t>
        </w:r>
        <w:r w:rsidRPr="000F7034">
          <w:rPr>
            <w:color w:val="222222"/>
            <w:sz w:val="22"/>
            <w:szCs w:val="22"/>
          </w:rPr>
          <w:br/>
        </w:r>
        <w:r w:rsidRPr="000F7034">
          <w:rPr>
            <w:rStyle w:val="Emphasis"/>
            <w:color w:val="222222"/>
            <w:sz w:val="22"/>
            <w:szCs w:val="22"/>
          </w:rPr>
          <w:t>Number of actual hours = 126 – 12 = 114 hours.</w:t>
        </w:r>
      </w:ins>
    </w:p>
    <w:p w:rsidR="000F7034" w:rsidRPr="000F7034" w:rsidRDefault="000F7034" w:rsidP="000F7034">
      <w:pPr>
        <w:pStyle w:val="NormalWeb"/>
        <w:shd w:val="clear" w:color="auto" w:fill="FFFFFF"/>
        <w:spacing w:before="0" w:beforeAutospacing="0" w:after="369" w:afterAutospacing="0" w:line="369" w:lineRule="atLeast"/>
        <w:rPr>
          <w:ins w:id="476" w:author="Unknown"/>
          <w:color w:val="222222"/>
          <w:sz w:val="22"/>
          <w:szCs w:val="22"/>
        </w:rPr>
      </w:pPr>
      <w:ins w:id="477" w:author="Unknown">
        <w:r w:rsidRPr="000F7034">
          <w:rPr>
            <w:color w:val="222222"/>
            <w:sz w:val="22"/>
            <w:szCs w:val="22"/>
          </w:rPr>
          <w:t>This means that the member will actually available for 114 hours for this sprint. So he will break down his individual sprint task in such a way that total of 114 hours is reached.</w:t>
        </w:r>
      </w:ins>
    </w:p>
    <w:p w:rsidR="000F7034" w:rsidRPr="000F7034" w:rsidRDefault="000F7034" w:rsidP="000F7034">
      <w:pPr>
        <w:pStyle w:val="NormalWeb"/>
        <w:shd w:val="clear" w:color="auto" w:fill="FFFFFF"/>
        <w:spacing w:before="0" w:beforeAutospacing="0" w:after="0" w:afterAutospacing="0" w:line="369" w:lineRule="atLeast"/>
        <w:rPr>
          <w:ins w:id="478" w:author="Unknown"/>
          <w:color w:val="222222"/>
          <w:sz w:val="22"/>
          <w:szCs w:val="22"/>
        </w:rPr>
      </w:pPr>
      <w:ins w:id="479" w:author="Unknown">
        <w:r w:rsidRPr="000F7034">
          <w:rPr>
            <w:rStyle w:val="Strong"/>
            <w:color w:val="222222"/>
            <w:sz w:val="22"/>
            <w:szCs w:val="22"/>
          </w:rPr>
          <w:t>Step #5</w:t>
        </w:r>
        <w:r w:rsidRPr="000F7034">
          <w:rPr>
            <w:color w:val="222222"/>
            <w:sz w:val="22"/>
            <w:szCs w:val="22"/>
          </w:rPr>
          <w:t>: On 5</w:t>
        </w:r>
        <w:r w:rsidRPr="000F7034">
          <w:rPr>
            <w:color w:val="222222"/>
            <w:sz w:val="22"/>
            <w:szCs w:val="22"/>
            <w:vertAlign w:val="superscript"/>
          </w:rPr>
          <w:t>th</w:t>
        </w:r>
        <w:r w:rsidRPr="000F7034">
          <w:rPr>
            <w:color w:val="222222"/>
            <w:sz w:val="22"/>
            <w:szCs w:val="22"/>
          </w:rPr>
          <w:t> of June the entire Scrum team meets for the “Planning Meeting”.</w:t>
        </w:r>
      </w:ins>
    </w:p>
    <w:p w:rsidR="000F7034" w:rsidRPr="000F7034" w:rsidRDefault="000F7034" w:rsidP="000F7034">
      <w:pPr>
        <w:numPr>
          <w:ilvl w:val="0"/>
          <w:numId w:val="78"/>
        </w:numPr>
        <w:shd w:val="clear" w:color="auto" w:fill="FFFFFF"/>
        <w:spacing w:after="0" w:line="369" w:lineRule="atLeast"/>
        <w:rPr>
          <w:ins w:id="480" w:author="Unknown"/>
          <w:rFonts w:ascii="Times New Roman" w:hAnsi="Times New Roman" w:cs="Times New Roman"/>
          <w:color w:val="222222"/>
        </w:rPr>
      </w:pPr>
      <w:ins w:id="481" w:author="Unknown">
        <w:r w:rsidRPr="000F7034">
          <w:rPr>
            <w:rFonts w:ascii="Times New Roman" w:hAnsi="Times New Roman" w:cs="Times New Roman"/>
            <w:color w:val="222222"/>
          </w:rPr>
          <w:t>Final verdict of the user story from the product backlog is done and the story is moved to the Sprint back log.</w:t>
        </w:r>
      </w:ins>
    </w:p>
    <w:p w:rsidR="000F7034" w:rsidRPr="000F7034" w:rsidRDefault="000F7034" w:rsidP="000F7034">
      <w:pPr>
        <w:numPr>
          <w:ilvl w:val="0"/>
          <w:numId w:val="78"/>
        </w:numPr>
        <w:shd w:val="clear" w:color="auto" w:fill="FFFFFF"/>
        <w:spacing w:after="0" w:line="369" w:lineRule="atLeast"/>
        <w:rPr>
          <w:ins w:id="482" w:author="Unknown"/>
          <w:rFonts w:ascii="Times New Roman" w:hAnsi="Times New Roman" w:cs="Times New Roman"/>
          <w:color w:val="222222"/>
        </w:rPr>
      </w:pPr>
      <w:ins w:id="483" w:author="Unknown">
        <w:r w:rsidRPr="000F7034">
          <w:rPr>
            <w:rFonts w:ascii="Times New Roman" w:hAnsi="Times New Roman" w:cs="Times New Roman"/>
            <w:color w:val="222222"/>
          </w:rPr>
          <w:t>For each story, each team member declares their identified tasks, if required can have a discussion on those tasks, can size or resize it (remember the Fibonacci series!!).</w:t>
        </w:r>
      </w:ins>
    </w:p>
    <w:p w:rsidR="000F7034" w:rsidRPr="000F7034" w:rsidRDefault="000F7034" w:rsidP="000F7034">
      <w:pPr>
        <w:numPr>
          <w:ilvl w:val="0"/>
          <w:numId w:val="78"/>
        </w:numPr>
        <w:shd w:val="clear" w:color="auto" w:fill="FFFFFF"/>
        <w:spacing w:after="0" w:line="369" w:lineRule="atLeast"/>
        <w:rPr>
          <w:ins w:id="484" w:author="Unknown"/>
          <w:rFonts w:ascii="Times New Roman" w:hAnsi="Times New Roman" w:cs="Times New Roman"/>
          <w:color w:val="222222"/>
        </w:rPr>
      </w:pPr>
      <w:ins w:id="485" w:author="Unknown">
        <w:r w:rsidRPr="000F7034">
          <w:rPr>
            <w:rFonts w:ascii="Times New Roman" w:hAnsi="Times New Roman" w:cs="Times New Roman"/>
            <w:color w:val="222222"/>
          </w:rPr>
          <w:t>The Scrum master or the team enter their individual tasks along with their hours for each story in a tool.</w:t>
        </w:r>
      </w:ins>
    </w:p>
    <w:p w:rsidR="000F7034" w:rsidRPr="000F7034" w:rsidRDefault="000F7034" w:rsidP="000F7034">
      <w:pPr>
        <w:numPr>
          <w:ilvl w:val="0"/>
          <w:numId w:val="78"/>
        </w:numPr>
        <w:shd w:val="clear" w:color="auto" w:fill="FFFFFF"/>
        <w:spacing w:after="0" w:line="369" w:lineRule="atLeast"/>
        <w:rPr>
          <w:ins w:id="486" w:author="Unknown"/>
          <w:rFonts w:ascii="Times New Roman" w:hAnsi="Times New Roman" w:cs="Times New Roman"/>
          <w:color w:val="222222"/>
        </w:rPr>
      </w:pPr>
      <w:ins w:id="487" w:author="Unknown">
        <w:r w:rsidRPr="000F7034">
          <w:rPr>
            <w:rFonts w:ascii="Times New Roman" w:hAnsi="Times New Roman" w:cs="Times New Roman"/>
            <w:color w:val="222222"/>
          </w:rPr>
          <w:lastRenderedPageBreak/>
          <w:t>After all the stories are completed, Scrum master notes the initial Velocity and formally starts the Sprint.</w:t>
        </w:r>
      </w:ins>
    </w:p>
    <w:p w:rsidR="000F7034" w:rsidRPr="000F7034" w:rsidRDefault="000F7034" w:rsidP="000F7034">
      <w:pPr>
        <w:pStyle w:val="NormalWeb"/>
        <w:shd w:val="clear" w:color="auto" w:fill="FFFFFF"/>
        <w:spacing w:before="0" w:beforeAutospacing="0" w:after="0" w:afterAutospacing="0" w:line="369" w:lineRule="atLeast"/>
        <w:rPr>
          <w:ins w:id="488" w:author="Unknown"/>
          <w:color w:val="222222"/>
          <w:sz w:val="22"/>
          <w:szCs w:val="22"/>
        </w:rPr>
      </w:pPr>
      <w:ins w:id="489" w:author="Unknown">
        <w:r w:rsidRPr="000F7034">
          <w:rPr>
            <w:rStyle w:val="Strong"/>
            <w:color w:val="222222"/>
            <w:sz w:val="22"/>
            <w:szCs w:val="22"/>
          </w:rPr>
          <w:t>Step #6</w:t>
        </w:r>
        <w:r w:rsidRPr="000F7034">
          <w:rPr>
            <w:color w:val="222222"/>
            <w:sz w:val="22"/>
            <w:szCs w:val="22"/>
          </w:rPr>
          <w:t>: Once the Sprint has started, based on the tasks assigned, each team member starts working on those tasks.</w:t>
        </w:r>
      </w:ins>
    </w:p>
    <w:p w:rsidR="000F7034" w:rsidRPr="000F7034" w:rsidRDefault="000F7034" w:rsidP="000F7034">
      <w:pPr>
        <w:pStyle w:val="NormalWeb"/>
        <w:shd w:val="clear" w:color="auto" w:fill="FFFFFF"/>
        <w:spacing w:before="0" w:beforeAutospacing="0" w:after="0" w:afterAutospacing="0" w:line="369" w:lineRule="atLeast"/>
        <w:rPr>
          <w:ins w:id="490" w:author="Unknown"/>
          <w:color w:val="222222"/>
          <w:sz w:val="22"/>
          <w:szCs w:val="22"/>
        </w:rPr>
      </w:pPr>
      <w:ins w:id="491" w:author="Unknown">
        <w:r w:rsidRPr="000F7034">
          <w:rPr>
            <w:rStyle w:val="Strong"/>
            <w:color w:val="222222"/>
            <w:sz w:val="22"/>
            <w:szCs w:val="22"/>
          </w:rPr>
          <w:t>Step #7</w:t>
        </w:r>
        <w:r w:rsidRPr="000F7034">
          <w:rPr>
            <w:color w:val="222222"/>
            <w:sz w:val="22"/>
            <w:szCs w:val="22"/>
          </w:rPr>
          <w:t>: The team meets daily for 15 minutes and discusses 3 things:</w:t>
        </w:r>
      </w:ins>
    </w:p>
    <w:p w:rsidR="000F7034" w:rsidRPr="000F7034" w:rsidRDefault="000F7034" w:rsidP="000F7034">
      <w:pPr>
        <w:numPr>
          <w:ilvl w:val="0"/>
          <w:numId w:val="79"/>
        </w:numPr>
        <w:shd w:val="clear" w:color="auto" w:fill="FFFFFF"/>
        <w:spacing w:after="0" w:line="369" w:lineRule="atLeast"/>
        <w:rPr>
          <w:ins w:id="492" w:author="Unknown"/>
          <w:rFonts w:ascii="Times New Roman" w:hAnsi="Times New Roman" w:cs="Times New Roman"/>
          <w:color w:val="222222"/>
        </w:rPr>
      </w:pPr>
      <w:ins w:id="493" w:author="Unknown">
        <w:r w:rsidRPr="000F7034">
          <w:rPr>
            <w:rFonts w:ascii="Times New Roman" w:hAnsi="Times New Roman" w:cs="Times New Roman"/>
            <w:color w:val="222222"/>
          </w:rPr>
          <w:t>What did they do yesterday?</w:t>
        </w:r>
      </w:ins>
    </w:p>
    <w:p w:rsidR="000F7034" w:rsidRPr="000F7034" w:rsidRDefault="000F7034" w:rsidP="000F7034">
      <w:pPr>
        <w:numPr>
          <w:ilvl w:val="0"/>
          <w:numId w:val="79"/>
        </w:numPr>
        <w:shd w:val="clear" w:color="auto" w:fill="FFFFFF"/>
        <w:spacing w:after="0" w:line="369" w:lineRule="atLeast"/>
        <w:rPr>
          <w:ins w:id="494" w:author="Unknown"/>
          <w:rFonts w:ascii="Times New Roman" w:hAnsi="Times New Roman" w:cs="Times New Roman"/>
          <w:color w:val="222222"/>
        </w:rPr>
      </w:pPr>
      <w:ins w:id="495" w:author="Unknown">
        <w:r w:rsidRPr="000F7034">
          <w:rPr>
            <w:rFonts w:ascii="Times New Roman" w:hAnsi="Times New Roman" w:cs="Times New Roman"/>
            <w:color w:val="222222"/>
          </w:rPr>
          <w:t>What they plan to do today</w:t>
        </w:r>
      </w:ins>
    </w:p>
    <w:p w:rsidR="000F7034" w:rsidRPr="000F7034" w:rsidRDefault="000F7034" w:rsidP="000F7034">
      <w:pPr>
        <w:numPr>
          <w:ilvl w:val="0"/>
          <w:numId w:val="79"/>
        </w:numPr>
        <w:shd w:val="clear" w:color="auto" w:fill="FFFFFF"/>
        <w:spacing w:after="0" w:line="369" w:lineRule="atLeast"/>
        <w:rPr>
          <w:ins w:id="496" w:author="Unknown"/>
          <w:rFonts w:ascii="Times New Roman" w:hAnsi="Times New Roman" w:cs="Times New Roman"/>
          <w:color w:val="222222"/>
        </w:rPr>
      </w:pPr>
      <w:ins w:id="497" w:author="Unknown">
        <w:r w:rsidRPr="000F7034">
          <w:rPr>
            <w:rFonts w:ascii="Times New Roman" w:hAnsi="Times New Roman" w:cs="Times New Roman"/>
            <w:color w:val="222222"/>
          </w:rPr>
          <w:t>Any impediments (roadblocks)?</w:t>
        </w:r>
      </w:ins>
    </w:p>
    <w:p w:rsidR="000F7034" w:rsidRPr="000F7034" w:rsidRDefault="000F7034" w:rsidP="000F7034">
      <w:pPr>
        <w:pStyle w:val="NormalWeb"/>
        <w:shd w:val="clear" w:color="auto" w:fill="FFFFFF"/>
        <w:spacing w:before="0" w:beforeAutospacing="0" w:after="0" w:afterAutospacing="0" w:line="369" w:lineRule="atLeast"/>
        <w:rPr>
          <w:ins w:id="498" w:author="Unknown"/>
          <w:color w:val="222222"/>
          <w:sz w:val="22"/>
          <w:szCs w:val="22"/>
        </w:rPr>
      </w:pPr>
      <w:ins w:id="499" w:author="Unknown">
        <w:r w:rsidRPr="000F7034">
          <w:rPr>
            <w:rStyle w:val="Strong"/>
            <w:color w:val="222222"/>
            <w:sz w:val="22"/>
            <w:szCs w:val="22"/>
          </w:rPr>
          <w:t>Step #8</w:t>
        </w:r>
        <w:r w:rsidRPr="000F7034">
          <w:rPr>
            <w:color w:val="222222"/>
            <w:sz w:val="22"/>
            <w:szCs w:val="22"/>
          </w:rPr>
          <w:t>: The scrum master tracks the progress on daily basis with the help of “Burn down chart”</w:t>
        </w:r>
      </w:ins>
    </w:p>
    <w:p w:rsidR="000F7034" w:rsidRPr="000F7034" w:rsidRDefault="000F7034" w:rsidP="000F7034">
      <w:pPr>
        <w:pStyle w:val="NormalWeb"/>
        <w:shd w:val="clear" w:color="auto" w:fill="FFFFFF"/>
        <w:spacing w:before="0" w:beforeAutospacing="0" w:after="0" w:afterAutospacing="0" w:line="369" w:lineRule="atLeast"/>
        <w:rPr>
          <w:ins w:id="500" w:author="Unknown"/>
          <w:color w:val="222222"/>
          <w:sz w:val="22"/>
          <w:szCs w:val="22"/>
        </w:rPr>
      </w:pPr>
      <w:ins w:id="501" w:author="Unknown">
        <w:r w:rsidRPr="000F7034">
          <w:rPr>
            <w:rStyle w:val="Strong"/>
            <w:color w:val="222222"/>
            <w:sz w:val="22"/>
            <w:szCs w:val="22"/>
          </w:rPr>
          <w:t>Step #9</w:t>
        </w:r>
        <w:r w:rsidRPr="000F7034">
          <w:rPr>
            <w:color w:val="222222"/>
            <w:sz w:val="22"/>
            <w:szCs w:val="22"/>
          </w:rPr>
          <w:t>: In case of any impediments, the Scrum master follows up to resolve those.</w:t>
        </w:r>
      </w:ins>
    </w:p>
    <w:p w:rsidR="000F7034" w:rsidRPr="000F7034" w:rsidRDefault="000F7034" w:rsidP="000F7034">
      <w:pPr>
        <w:pStyle w:val="NormalWeb"/>
        <w:shd w:val="clear" w:color="auto" w:fill="FFFFFF"/>
        <w:spacing w:before="0" w:beforeAutospacing="0" w:after="0" w:afterAutospacing="0" w:line="369" w:lineRule="atLeast"/>
        <w:rPr>
          <w:ins w:id="502" w:author="Unknown"/>
          <w:color w:val="222222"/>
          <w:sz w:val="22"/>
          <w:szCs w:val="22"/>
        </w:rPr>
      </w:pPr>
      <w:ins w:id="503" w:author="Unknown">
        <w:r w:rsidRPr="000F7034">
          <w:rPr>
            <w:rStyle w:val="Strong"/>
            <w:color w:val="222222"/>
            <w:sz w:val="22"/>
            <w:szCs w:val="22"/>
          </w:rPr>
          <w:t>Step #10</w:t>
        </w:r>
        <w:r w:rsidRPr="000F7034">
          <w:rPr>
            <w:color w:val="222222"/>
            <w:sz w:val="22"/>
            <w:szCs w:val="22"/>
          </w:rPr>
          <w:t>: On 4</w:t>
        </w:r>
        <w:r w:rsidRPr="000F7034">
          <w:rPr>
            <w:color w:val="222222"/>
            <w:sz w:val="22"/>
            <w:szCs w:val="22"/>
            <w:vertAlign w:val="superscript"/>
          </w:rPr>
          <w:t>th</w:t>
        </w:r>
        <w:r w:rsidRPr="000F7034">
          <w:rPr>
            <w:color w:val="222222"/>
            <w:sz w:val="22"/>
            <w:szCs w:val="22"/>
          </w:rPr>
          <w:t> July, the team meets again for the review meeting. A member demonstrates the implemented user story to the product owner.</w:t>
        </w:r>
      </w:ins>
    </w:p>
    <w:p w:rsidR="000F7034" w:rsidRPr="000F7034" w:rsidRDefault="000F7034" w:rsidP="000F7034">
      <w:pPr>
        <w:pStyle w:val="NormalWeb"/>
        <w:shd w:val="clear" w:color="auto" w:fill="FFFFFF"/>
        <w:spacing w:before="0" w:beforeAutospacing="0" w:after="0" w:afterAutospacing="0" w:line="369" w:lineRule="atLeast"/>
        <w:rPr>
          <w:ins w:id="504" w:author="Unknown"/>
          <w:color w:val="222222"/>
          <w:sz w:val="22"/>
          <w:szCs w:val="22"/>
        </w:rPr>
      </w:pPr>
      <w:ins w:id="505" w:author="Unknown">
        <w:r w:rsidRPr="000F7034">
          <w:rPr>
            <w:rStyle w:val="Strong"/>
            <w:color w:val="222222"/>
            <w:sz w:val="22"/>
            <w:szCs w:val="22"/>
          </w:rPr>
          <w:t>Step #11</w:t>
        </w:r>
        <w:r w:rsidRPr="000F7034">
          <w:rPr>
            <w:color w:val="222222"/>
            <w:sz w:val="22"/>
            <w:szCs w:val="22"/>
          </w:rPr>
          <w:t>: On 5</w:t>
        </w:r>
        <w:r w:rsidRPr="000F7034">
          <w:rPr>
            <w:color w:val="222222"/>
            <w:sz w:val="22"/>
            <w:szCs w:val="22"/>
            <w:vertAlign w:val="superscript"/>
          </w:rPr>
          <w:t>th</w:t>
        </w:r>
        <w:r w:rsidRPr="000F7034">
          <w:rPr>
            <w:color w:val="222222"/>
            <w:sz w:val="22"/>
            <w:szCs w:val="22"/>
          </w:rPr>
          <w:t> July, Team meets again for the Retrospective, where they discuss</w:t>
        </w:r>
      </w:ins>
    </w:p>
    <w:p w:rsidR="000F7034" w:rsidRPr="000F7034" w:rsidRDefault="000F7034" w:rsidP="000F7034">
      <w:pPr>
        <w:numPr>
          <w:ilvl w:val="0"/>
          <w:numId w:val="80"/>
        </w:numPr>
        <w:shd w:val="clear" w:color="auto" w:fill="FFFFFF"/>
        <w:spacing w:after="0" w:line="369" w:lineRule="atLeast"/>
        <w:rPr>
          <w:ins w:id="506" w:author="Unknown"/>
          <w:rFonts w:ascii="Times New Roman" w:hAnsi="Times New Roman" w:cs="Times New Roman"/>
          <w:color w:val="222222"/>
        </w:rPr>
      </w:pPr>
      <w:ins w:id="507" w:author="Unknown">
        <w:r w:rsidRPr="000F7034">
          <w:rPr>
            <w:rFonts w:ascii="Times New Roman" w:hAnsi="Times New Roman" w:cs="Times New Roman"/>
            <w:color w:val="222222"/>
          </w:rPr>
          <w:t>What went well?</w:t>
        </w:r>
      </w:ins>
    </w:p>
    <w:p w:rsidR="000F7034" w:rsidRPr="000F7034" w:rsidRDefault="000F7034" w:rsidP="000F7034">
      <w:pPr>
        <w:numPr>
          <w:ilvl w:val="0"/>
          <w:numId w:val="80"/>
        </w:numPr>
        <w:shd w:val="clear" w:color="auto" w:fill="FFFFFF"/>
        <w:spacing w:after="0" w:line="369" w:lineRule="atLeast"/>
        <w:rPr>
          <w:ins w:id="508" w:author="Unknown"/>
          <w:rFonts w:ascii="Times New Roman" w:hAnsi="Times New Roman" w:cs="Times New Roman"/>
          <w:color w:val="222222"/>
        </w:rPr>
      </w:pPr>
      <w:ins w:id="509" w:author="Unknown">
        <w:r w:rsidRPr="000F7034">
          <w:rPr>
            <w:rFonts w:ascii="Times New Roman" w:hAnsi="Times New Roman" w:cs="Times New Roman"/>
            <w:color w:val="222222"/>
          </w:rPr>
          <w:t>What did not went well</w:t>
        </w:r>
      </w:ins>
    </w:p>
    <w:p w:rsidR="000F7034" w:rsidRPr="000F7034" w:rsidRDefault="000F7034" w:rsidP="000F7034">
      <w:pPr>
        <w:numPr>
          <w:ilvl w:val="0"/>
          <w:numId w:val="80"/>
        </w:numPr>
        <w:shd w:val="clear" w:color="auto" w:fill="FFFFFF"/>
        <w:spacing w:after="0" w:line="369" w:lineRule="atLeast"/>
        <w:rPr>
          <w:ins w:id="510" w:author="Unknown"/>
          <w:rFonts w:ascii="Times New Roman" w:hAnsi="Times New Roman" w:cs="Times New Roman"/>
          <w:color w:val="222222"/>
        </w:rPr>
      </w:pPr>
      <w:ins w:id="511" w:author="Unknown">
        <w:r w:rsidRPr="000F7034">
          <w:rPr>
            <w:rFonts w:ascii="Times New Roman" w:hAnsi="Times New Roman" w:cs="Times New Roman"/>
            <w:color w:val="222222"/>
          </w:rPr>
          <w:t>Action Items.</w:t>
        </w:r>
      </w:ins>
    </w:p>
    <w:p w:rsidR="000F7034" w:rsidRPr="000F7034" w:rsidRDefault="000F7034" w:rsidP="000F7034">
      <w:pPr>
        <w:pStyle w:val="NormalWeb"/>
        <w:shd w:val="clear" w:color="auto" w:fill="FFFFFF"/>
        <w:spacing w:before="0" w:beforeAutospacing="0" w:after="0" w:afterAutospacing="0" w:line="369" w:lineRule="atLeast"/>
        <w:rPr>
          <w:ins w:id="512" w:author="Unknown"/>
          <w:color w:val="222222"/>
          <w:sz w:val="22"/>
          <w:szCs w:val="22"/>
        </w:rPr>
      </w:pPr>
      <w:ins w:id="513" w:author="Unknown">
        <w:r w:rsidRPr="000F7034">
          <w:rPr>
            <w:rStyle w:val="Strong"/>
            <w:color w:val="222222"/>
            <w:sz w:val="22"/>
            <w:szCs w:val="22"/>
          </w:rPr>
          <w:t>Step #12</w:t>
        </w:r>
        <w:r w:rsidRPr="000F7034">
          <w:rPr>
            <w:color w:val="222222"/>
            <w:sz w:val="22"/>
            <w:szCs w:val="22"/>
          </w:rPr>
          <w:t>: On 6</w:t>
        </w:r>
        <w:r w:rsidRPr="000F7034">
          <w:rPr>
            <w:color w:val="222222"/>
            <w:sz w:val="22"/>
            <w:szCs w:val="22"/>
            <w:vertAlign w:val="superscript"/>
          </w:rPr>
          <w:t>th</w:t>
        </w:r>
        <w:r w:rsidRPr="000F7034">
          <w:rPr>
            <w:color w:val="222222"/>
            <w:sz w:val="22"/>
            <w:szCs w:val="22"/>
          </w:rPr>
          <w:t> July, Team again meets for the pre-planning meeting for the next sprint and the cycle continues.</w:t>
        </w:r>
      </w:ins>
    </w:p>
    <w:p w:rsidR="000F7034" w:rsidRPr="000F7034" w:rsidRDefault="000F7034" w:rsidP="000F7034">
      <w:pPr>
        <w:pStyle w:val="NormalWeb"/>
        <w:shd w:val="clear" w:color="auto" w:fill="FFFFFF"/>
        <w:spacing w:before="0" w:beforeAutospacing="0" w:after="0" w:afterAutospacing="0" w:line="369" w:lineRule="atLeast"/>
        <w:rPr>
          <w:ins w:id="514" w:author="Unknown"/>
          <w:color w:val="222222"/>
          <w:sz w:val="22"/>
          <w:szCs w:val="22"/>
        </w:rPr>
      </w:pPr>
      <w:r w:rsidRPr="000F7034">
        <w:rPr>
          <w:noProof/>
          <w:color w:val="777777"/>
          <w:sz w:val="22"/>
          <w:szCs w:val="22"/>
          <w:bdr w:val="none" w:sz="0" w:space="0" w:color="auto" w:frame="1"/>
        </w:rPr>
        <w:drawing>
          <wp:inline distT="0" distB="0" distL="0" distR="0" wp14:anchorId="1DE75292" wp14:editId="4E576269">
            <wp:extent cx="3668411" cy="3419061"/>
            <wp:effectExtent l="0" t="0" r="8255" b="0"/>
            <wp:docPr id="6" name="Picture 6" descr="scrum agile methodology process">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um agile methodology process">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668499" cy="3419143"/>
                    </a:xfrm>
                    <a:prstGeom prst="rect">
                      <a:avLst/>
                    </a:prstGeom>
                    <a:noFill/>
                    <a:ln>
                      <a:noFill/>
                    </a:ln>
                  </pic:spPr>
                </pic:pic>
              </a:graphicData>
            </a:graphic>
          </wp:inline>
        </w:drawing>
      </w:r>
    </w:p>
    <w:p w:rsidR="000F7034" w:rsidRPr="000F7034" w:rsidRDefault="000F7034" w:rsidP="000F7034">
      <w:pPr>
        <w:pStyle w:val="Heading3"/>
        <w:shd w:val="clear" w:color="auto" w:fill="FFFFFF"/>
        <w:spacing w:before="0" w:line="267" w:lineRule="atLeast"/>
        <w:rPr>
          <w:ins w:id="515" w:author="Unknown"/>
          <w:rFonts w:ascii="Times New Roman" w:hAnsi="Times New Roman" w:cs="Times New Roman"/>
          <w:color w:val="000000"/>
        </w:rPr>
      </w:pPr>
      <w:ins w:id="516" w:author="Unknown">
        <w:r w:rsidRPr="000F7034">
          <w:rPr>
            <w:rFonts w:ascii="Times New Roman" w:hAnsi="Times New Roman" w:cs="Times New Roman"/>
            <w:color w:val="000000"/>
          </w:rPr>
          <w:lastRenderedPageBreak/>
          <w:t>Tools that can be used for SCRUM activities:</w:t>
        </w:r>
      </w:ins>
    </w:p>
    <w:p w:rsidR="000F7034" w:rsidRPr="000F7034" w:rsidRDefault="000F7034" w:rsidP="000F7034">
      <w:pPr>
        <w:pStyle w:val="NormalWeb"/>
        <w:shd w:val="clear" w:color="auto" w:fill="FFFFFF"/>
        <w:spacing w:before="0" w:beforeAutospacing="0" w:after="369" w:afterAutospacing="0" w:line="369" w:lineRule="atLeast"/>
        <w:rPr>
          <w:ins w:id="517" w:author="Unknown"/>
          <w:color w:val="222222"/>
          <w:sz w:val="22"/>
          <w:szCs w:val="22"/>
        </w:rPr>
      </w:pPr>
      <w:ins w:id="518" w:author="Unknown">
        <w:r w:rsidRPr="000F7034">
          <w:rPr>
            <w:color w:val="222222"/>
            <w:sz w:val="22"/>
            <w:szCs w:val="22"/>
          </w:rPr>
          <w:t>There are many tools available which can be used extensively for tracking the scrum activities. Some of them include:</w:t>
        </w:r>
      </w:ins>
    </w:p>
    <w:p w:rsidR="000F7034" w:rsidRPr="000F7034" w:rsidRDefault="000F7034" w:rsidP="000F7034">
      <w:pPr>
        <w:numPr>
          <w:ilvl w:val="0"/>
          <w:numId w:val="81"/>
        </w:numPr>
        <w:shd w:val="clear" w:color="auto" w:fill="FFFFFF"/>
        <w:spacing w:after="0" w:line="369" w:lineRule="atLeast"/>
        <w:rPr>
          <w:ins w:id="519" w:author="Unknown"/>
          <w:rFonts w:ascii="Times New Roman" w:hAnsi="Times New Roman" w:cs="Times New Roman"/>
          <w:color w:val="222222"/>
        </w:rPr>
      </w:pPr>
      <w:ins w:id="520" w:author="Unknown">
        <w:r w:rsidRPr="000F7034">
          <w:rPr>
            <w:rFonts w:ascii="Times New Roman" w:hAnsi="Times New Roman" w:cs="Times New Roman"/>
            <w:color w:val="222222"/>
          </w:rPr>
          <w:fldChar w:fldCharType="begin"/>
        </w:r>
        <w:r w:rsidRPr="000F7034">
          <w:rPr>
            <w:rFonts w:ascii="Times New Roman" w:hAnsi="Times New Roman" w:cs="Times New Roman"/>
            <w:color w:val="222222"/>
          </w:rPr>
          <w:instrText xml:space="preserve"> HYPERLINK "http://www.softwaretestinghelp.com/atlassian-jira-tutorial-1/" </w:instrText>
        </w:r>
        <w:r w:rsidRPr="000F7034">
          <w:rPr>
            <w:rFonts w:ascii="Times New Roman" w:hAnsi="Times New Roman" w:cs="Times New Roman"/>
            <w:color w:val="222222"/>
          </w:rPr>
          <w:fldChar w:fldCharType="separate"/>
        </w:r>
        <w:proofErr w:type="spellStart"/>
        <w:r w:rsidRPr="000F7034">
          <w:rPr>
            <w:rStyle w:val="Hyperlink"/>
            <w:rFonts w:ascii="Times New Roman" w:hAnsi="Times New Roman" w:cs="Times New Roman"/>
            <w:color w:val="777777"/>
            <w:bdr w:val="none" w:sz="0" w:space="0" w:color="auto" w:frame="1"/>
          </w:rPr>
          <w:t>Jira</w:t>
        </w:r>
        <w:proofErr w:type="spellEnd"/>
        <w:r w:rsidRPr="000F7034">
          <w:rPr>
            <w:rFonts w:ascii="Times New Roman" w:hAnsi="Times New Roman" w:cs="Times New Roman"/>
            <w:color w:val="222222"/>
          </w:rPr>
          <w:fldChar w:fldCharType="end"/>
        </w:r>
      </w:ins>
    </w:p>
    <w:p w:rsidR="000F7034" w:rsidRPr="000F7034" w:rsidRDefault="000F7034" w:rsidP="000F7034">
      <w:pPr>
        <w:numPr>
          <w:ilvl w:val="0"/>
          <w:numId w:val="81"/>
        </w:numPr>
        <w:shd w:val="clear" w:color="auto" w:fill="FFFFFF"/>
        <w:spacing w:after="0" w:line="369" w:lineRule="atLeast"/>
        <w:rPr>
          <w:ins w:id="521" w:author="Unknown"/>
          <w:rFonts w:ascii="Times New Roman" w:hAnsi="Times New Roman" w:cs="Times New Roman"/>
          <w:color w:val="222222"/>
        </w:rPr>
      </w:pPr>
      <w:ins w:id="522" w:author="Unknown">
        <w:r w:rsidRPr="000F7034">
          <w:rPr>
            <w:rFonts w:ascii="Times New Roman" w:hAnsi="Times New Roman" w:cs="Times New Roman"/>
            <w:color w:val="222222"/>
          </w:rPr>
          <w:fldChar w:fldCharType="begin"/>
        </w:r>
        <w:r w:rsidRPr="000F7034">
          <w:rPr>
            <w:rFonts w:ascii="Times New Roman" w:hAnsi="Times New Roman" w:cs="Times New Roman"/>
            <w:color w:val="222222"/>
          </w:rPr>
          <w:instrText xml:space="preserve"> HYPERLINK "http://xplanner.codehaus.org/" \t "_blank" </w:instrText>
        </w:r>
        <w:r w:rsidRPr="000F7034">
          <w:rPr>
            <w:rFonts w:ascii="Times New Roman" w:hAnsi="Times New Roman" w:cs="Times New Roman"/>
            <w:color w:val="222222"/>
          </w:rPr>
          <w:fldChar w:fldCharType="separate"/>
        </w:r>
        <w:proofErr w:type="spellStart"/>
        <w:r w:rsidRPr="000F7034">
          <w:rPr>
            <w:rStyle w:val="Hyperlink"/>
            <w:rFonts w:ascii="Times New Roman" w:hAnsi="Times New Roman" w:cs="Times New Roman"/>
            <w:color w:val="777777"/>
            <w:bdr w:val="none" w:sz="0" w:space="0" w:color="auto" w:frame="1"/>
          </w:rPr>
          <w:t>XPlanner</w:t>
        </w:r>
        <w:proofErr w:type="spellEnd"/>
        <w:r w:rsidRPr="000F7034">
          <w:rPr>
            <w:rFonts w:ascii="Times New Roman" w:hAnsi="Times New Roman" w:cs="Times New Roman"/>
            <w:color w:val="222222"/>
          </w:rPr>
          <w:fldChar w:fldCharType="end"/>
        </w:r>
      </w:ins>
    </w:p>
    <w:p w:rsidR="000F7034" w:rsidRPr="000F7034" w:rsidRDefault="000F7034" w:rsidP="000F7034">
      <w:pPr>
        <w:numPr>
          <w:ilvl w:val="0"/>
          <w:numId w:val="81"/>
        </w:numPr>
        <w:shd w:val="clear" w:color="auto" w:fill="FFFFFF"/>
        <w:spacing w:after="0" w:line="369" w:lineRule="atLeast"/>
        <w:rPr>
          <w:ins w:id="523" w:author="Unknown"/>
          <w:rFonts w:ascii="Times New Roman" w:hAnsi="Times New Roman" w:cs="Times New Roman"/>
          <w:color w:val="222222"/>
        </w:rPr>
      </w:pPr>
      <w:ins w:id="524" w:author="Unknown">
        <w:r w:rsidRPr="000F7034">
          <w:rPr>
            <w:rFonts w:ascii="Times New Roman" w:hAnsi="Times New Roman" w:cs="Times New Roman"/>
            <w:color w:val="222222"/>
          </w:rPr>
          <w:fldChar w:fldCharType="begin"/>
        </w:r>
        <w:r w:rsidRPr="000F7034">
          <w:rPr>
            <w:rFonts w:ascii="Times New Roman" w:hAnsi="Times New Roman" w:cs="Times New Roman"/>
            <w:color w:val="222222"/>
          </w:rPr>
          <w:instrText xml:space="preserve"> HYPERLINK "http://www.versionone.com/" \t "_blank" </w:instrText>
        </w:r>
        <w:r w:rsidRPr="000F7034">
          <w:rPr>
            <w:rFonts w:ascii="Times New Roman" w:hAnsi="Times New Roman" w:cs="Times New Roman"/>
            <w:color w:val="222222"/>
          </w:rPr>
          <w:fldChar w:fldCharType="separate"/>
        </w:r>
        <w:proofErr w:type="spellStart"/>
        <w:r w:rsidRPr="000F7034">
          <w:rPr>
            <w:rStyle w:val="Hyperlink"/>
            <w:rFonts w:ascii="Times New Roman" w:hAnsi="Times New Roman" w:cs="Times New Roman"/>
            <w:color w:val="777777"/>
            <w:bdr w:val="none" w:sz="0" w:space="0" w:color="auto" w:frame="1"/>
          </w:rPr>
          <w:t>VersionOne</w:t>
        </w:r>
        <w:proofErr w:type="spellEnd"/>
        <w:r w:rsidRPr="000F7034">
          <w:rPr>
            <w:rFonts w:ascii="Times New Roman" w:hAnsi="Times New Roman" w:cs="Times New Roman"/>
            <w:color w:val="222222"/>
          </w:rPr>
          <w:fldChar w:fldCharType="end"/>
        </w:r>
      </w:ins>
    </w:p>
    <w:p w:rsidR="000F7034" w:rsidRPr="000F7034" w:rsidRDefault="000F7034" w:rsidP="000F7034">
      <w:pPr>
        <w:numPr>
          <w:ilvl w:val="0"/>
          <w:numId w:val="81"/>
        </w:numPr>
        <w:shd w:val="clear" w:color="auto" w:fill="FFFFFF"/>
        <w:spacing w:after="0" w:line="369" w:lineRule="atLeast"/>
        <w:rPr>
          <w:ins w:id="525" w:author="Unknown"/>
          <w:rFonts w:ascii="Times New Roman" w:hAnsi="Times New Roman" w:cs="Times New Roman"/>
          <w:color w:val="222222"/>
        </w:rPr>
      </w:pPr>
      <w:ins w:id="526" w:author="Unknown">
        <w:r w:rsidRPr="000F7034">
          <w:rPr>
            <w:rFonts w:ascii="Times New Roman" w:hAnsi="Times New Roman" w:cs="Times New Roman"/>
            <w:color w:val="222222"/>
          </w:rPr>
          <w:fldChar w:fldCharType="begin"/>
        </w:r>
        <w:r w:rsidRPr="000F7034">
          <w:rPr>
            <w:rFonts w:ascii="Times New Roman" w:hAnsi="Times New Roman" w:cs="Times New Roman"/>
            <w:color w:val="222222"/>
          </w:rPr>
          <w:instrText xml:space="preserve"> HYPERLINK "http://sprintometer.com/" \t "_blank" </w:instrText>
        </w:r>
        <w:r w:rsidRPr="000F7034">
          <w:rPr>
            <w:rFonts w:ascii="Times New Roman" w:hAnsi="Times New Roman" w:cs="Times New Roman"/>
            <w:color w:val="222222"/>
          </w:rPr>
          <w:fldChar w:fldCharType="separate"/>
        </w:r>
        <w:proofErr w:type="spellStart"/>
        <w:r w:rsidRPr="000F7034">
          <w:rPr>
            <w:rStyle w:val="Hyperlink"/>
            <w:rFonts w:ascii="Times New Roman" w:hAnsi="Times New Roman" w:cs="Times New Roman"/>
            <w:color w:val="777777"/>
            <w:bdr w:val="none" w:sz="0" w:space="0" w:color="auto" w:frame="1"/>
          </w:rPr>
          <w:t>Sprintometer</w:t>
        </w:r>
        <w:proofErr w:type="spellEnd"/>
        <w:r w:rsidRPr="000F7034">
          <w:rPr>
            <w:rFonts w:ascii="Times New Roman" w:hAnsi="Times New Roman" w:cs="Times New Roman"/>
            <w:color w:val="222222"/>
          </w:rPr>
          <w:fldChar w:fldCharType="end"/>
        </w:r>
      </w:ins>
    </w:p>
    <w:p w:rsidR="000F7034" w:rsidRPr="000F7034" w:rsidRDefault="000F7034" w:rsidP="000F7034">
      <w:pPr>
        <w:numPr>
          <w:ilvl w:val="0"/>
          <w:numId w:val="81"/>
        </w:numPr>
        <w:shd w:val="clear" w:color="auto" w:fill="FFFFFF"/>
        <w:spacing w:after="0" w:line="369" w:lineRule="atLeast"/>
        <w:rPr>
          <w:ins w:id="527" w:author="Unknown"/>
          <w:rFonts w:ascii="Times New Roman" w:hAnsi="Times New Roman" w:cs="Times New Roman"/>
          <w:color w:val="222222"/>
        </w:rPr>
      </w:pPr>
      <w:ins w:id="528" w:author="Unknown">
        <w:r w:rsidRPr="000F7034">
          <w:rPr>
            <w:rFonts w:ascii="Times New Roman" w:hAnsi="Times New Roman" w:cs="Times New Roman"/>
            <w:color w:val="222222"/>
          </w:rPr>
          <w:fldChar w:fldCharType="begin"/>
        </w:r>
        <w:r w:rsidRPr="000F7034">
          <w:rPr>
            <w:rFonts w:ascii="Times New Roman" w:hAnsi="Times New Roman" w:cs="Times New Roman"/>
            <w:color w:val="222222"/>
          </w:rPr>
          <w:instrText xml:space="preserve"> HYPERLINK "http://scrumninja.com/scrum-software" \t "_blank" </w:instrText>
        </w:r>
        <w:r w:rsidRPr="000F7034">
          <w:rPr>
            <w:rFonts w:ascii="Times New Roman" w:hAnsi="Times New Roman" w:cs="Times New Roman"/>
            <w:color w:val="222222"/>
          </w:rPr>
          <w:fldChar w:fldCharType="separate"/>
        </w:r>
        <w:proofErr w:type="spellStart"/>
        <w:r w:rsidRPr="000F7034">
          <w:rPr>
            <w:rStyle w:val="Hyperlink"/>
            <w:rFonts w:ascii="Times New Roman" w:hAnsi="Times New Roman" w:cs="Times New Roman"/>
            <w:color w:val="777777"/>
            <w:bdr w:val="none" w:sz="0" w:space="0" w:color="auto" w:frame="1"/>
          </w:rPr>
          <w:t>ScrumNinja</w:t>
        </w:r>
        <w:proofErr w:type="spellEnd"/>
        <w:r w:rsidRPr="000F7034">
          <w:rPr>
            <w:rFonts w:ascii="Times New Roman" w:hAnsi="Times New Roman" w:cs="Times New Roman"/>
            <w:color w:val="222222"/>
          </w:rPr>
          <w:fldChar w:fldCharType="end"/>
        </w:r>
      </w:ins>
    </w:p>
    <w:p w:rsidR="00BF34FD" w:rsidRDefault="00BF34FD" w:rsidP="000F7034">
      <w:pPr>
        <w:pStyle w:val="Heading3"/>
        <w:shd w:val="clear" w:color="auto" w:fill="FFFFFF"/>
        <w:spacing w:before="0" w:line="267" w:lineRule="atLeast"/>
        <w:rPr>
          <w:rFonts w:ascii="Times New Roman" w:hAnsi="Times New Roman" w:cs="Times New Roman"/>
          <w:color w:val="000000"/>
        </w:rPr>
      </w:pPr>
    </w:p>
    <w:p w:rsidR="000F7034" w:rsidRPr="000F7034" w:rsidRDefault="000F7034" w:rsidP="000F7034">
      <w:pPr>
        <w:pStyle w:val="Heading3"/>
        <w:shd w:val="clear" w:color="auto" w:fill="FFFFFF"/>
        <w:spacing w:before="0" w:line="267" w:lineRule="atLeast"/>
        <w:rPr>
          <w:ins w:id="529" w:author="Unknown"/>
          <w:rFonts w:ascii="Times New Roman" w:hAnsi="Times New Roman" w:cs="Times New Roman"/>
          <w:color w:val="000000"/>
        </w:rPr>
      </w:pPr>
      <w:ins w:id="530" w:author="Unknown">
        <w:r w:rsidRPr="000F7034">
          <w:rPr>
            <w:rFonts w:ascii="Times New Roman" w:hAnsi="Times New Roman" w:cs="Times New Roman"/>
            <w:color w:val="000000"/>
          </w:rPr>
          <w:t>Conclusion:</w:t>
        </w:r>
      </w:ins>
    </w:p>
    <w:p w:rsidR="000F7034" w:rsidRPr="000F7034" w:rsidRDefault="000F7034" w:rsidP="000F7034">
      <w:pPr>
        <w:pStyle w:val="NormalWeb"/>
        <w:shd w:val="clear" w:color="auto" w:fill="FFFFFF"/>
        <w:spacing w:before="0" w:beforeAutospacing="0" w:after="369" w:afterAutospacing="0" w:line="369" w:lineRule="atLeast"/>
        <w:rPr>
          <w:ins w:id="531" w:author="Unknown"/>
          <w:color w:val="222222"/>
          <w:sz w:val="22"/>
          <w:szCs w:val="22"/>
        </w:rPr>
      </w:pPr>
      <w:ins w:id="532" w:author="Unknown">
        <w:r w:rsidRPr="000F7034">
          <w:rPr>
            <w:color w:val="222222"/>
            <w:sz w:val="22"/>
            <w:szCs w:val="22"/>
          </w:rPr>
          <w:t>In the beginning, people may face some difficulty to adopt this methodology, but through practice, you will see SCRUM doing wonders. It keeps the resources very focused and you can actually see your application growing.</w:t>
        </w:r>
      </w:ins>
    </w:p>
    <w:p w:rsidR="000F7034" w:rsidRPr="000F7034" w:rsidRDefault="000F7034" w:rsidP="000F7034">
      <w:pPr>
        <w:pStyle w:val="NormalWeb"/>
        <w:shd w:val="clear" w:color="auto" w:fill="FFFFFF"/>
        <w:spacing w:before="0" w:beforeAutospacing="0" w:after="0" w:afterAutospacing="0" w:line="369" w:lineRule="atLeast"/>
        <w:rPr>
          <w:ins w:id="533" w:author="Unknown"/>
          <w:color w:val="222222"/>
          <w:sz w:val="22"/>
          <w:szCs w:val="22"/>
        </w:rPr>
      </w:pPr>
      <w:ins w:id="534" w:author="Unknown">
        <w:r w:rsidRPr="000F7034">
          <w:rPr>
            <w:color w:val="222222"/>
            <w:sz w:val="22"/>
            <w:szCs w:val="22"/>
          </w:rPr>
          <w:t>Many a time’s organization encourages team to have few hours as self-study and development as a scrum task and allocate few hours. During the review, team members also demonstrate what they have studied, and sometimes present any tool or application which they have developed. I personally appreciate this approach as it gives the people a chance to enhance their knowledge and also present their skills. (Well, I have </w:t>
        </w:r>
        <w:r w:rsidRPr="000F7034">
          <w:rPr>
            <w:color w:val="222222"/>
            <w:sz w:val="22"/>
            <w:szCs w:val="22"/>
          </w:rPr>
          <w:fldChar w:fldCharType="begin"/>
        </w:r>
        <w:r w:rsidRPr="000F7034">
          <w:rPr>
            <w:color w:val="222222"/>
            <w:sz w:val="22"/>
            <w:szCs w:val="22"/>
          </w:rPr>
          <w:instrText xml:space="preserve"> HYPERLINK "http://www.softwaretestinghelp.org/selenium-training-online-course/" </w:instrText>
        </w:r>
        <w:r w:rsidRPr="000F7034">
          <w:rPr>
            <w:color w:val="222222"/>
            <w:sz w:val="22"/>
            <w:szCs w:val="22"/>
          </w:rPr>
          <w:fldChar w:fldCharType="separate"/>
        </w:r>
        <w:r w:rsidRPr="000F7034">
          <w:rPr>
            <w:rStyle w:val="Hyperlink"/>
            <w:color w:val="777777"/>
            <w:sz w:val="22"/>
            <w:szCs w:val="22"/>
            <w:bdr w:val="none" w:sz="0" w:space="0" w:color="auto" w:frame="1"/>
          </w:rPr>
          <w:t>learnt Selenium</w:t>
        </w:r>
        <w:r w:rsidRPr="000F7034">
          <w:rPr>
            <w:color w:val="222222"/>
            <w:sz w:val="22"/>
            <w:szCs w:val="22"/>
          </w:rPr>
          <w:fldChar w:fldCharType="end"/>
        </w:r>
        <w:r w:rsidRPr="000F7034">
          <w:rPr>
            <w:color w:val="222222"/>
            <w:sz w:val="22"/>
            <w:szCs w:val="22"/>
          </w:rPr>
          <w:t> through this approach only! :) </w:t>
        </w:r>
      </w:ins>
    </w:p>
    <w:p w:rsidR="000F7034" w:rsidRDefault="000F7034" w:rsidP="00696093">
      <w:pPr>
        <w:pStyle w:val="NormalWeb"/>
        <w:shd w:val="clear" w:color="auto" w:fill="FFFFFF"/>
        <w:spacing w:before="0" w:beforeAutospacing="0" w:after="0" w:afterAutospacing="0"/>
        <w:textAlignment w:val="baseline"/>
        <w:rPr>
          <w:color w:val="595959" w:themeColor="text1" w:themeTint="A6"/>
          <w:sz w:val="20"/>
          <w:szCs w:val="20"/>
        </w:rPr>
      </w:pPr>
    </w:p>
    <w:p w:rsidR="000A3520" w:rsidRDefault="000A3520" w:rsidP="00696093">
      <w:pPr>
        <w:pStyle w:val="NormalWeb"/>
        <w:shd w:val="clear" w:color="auto" w:fill="FFFFFF"/>
        <w:spacing w:before="0" w:beforeAutospacing="0" w:after="0" w:afterAutospacing="0"/>
        <w:textAlignment w:val="baseline"/>
        <w:rPr>
          <w:color w:val="595959" w:themeColor="text1" w:themeTint="A6"/>
          <w:sz w:val="20"/>
          <w:szCs w:val="20"/>
        </w:rPr>
      </w:pPr>
    </w:p>
    <w:sectPr w:rsidR="000A35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4D3" w:rsidRDefault="009754D3" w:rsidP="009824E5">
      <w:pPr>
        <w:spacing w:after="0" w:line="240" w:lineRule="auto"/>
      </w:pPr>
      <w:r>
        <w:separator/>
      </w:r>
    </w:p>
  </w:endnote>
  <w:endnote w:type="continuationSeparator" w:id="0">
    <w:p w:rsidR="009754D3" w:rsidRDefault="009754D3" w:rsidP="0098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4D3" w:rsidRDefault="009754D3" w:rsidP="009824E5">
      <w:pPr>
        <w:spacing w:after="0" w:line="240" w:lineRule="auto"/>
      </w:pPr>
      <w:r>
        <w:separator/>
      </w:r>
    </w:p>
  </w:footnote>
  <w:footnote w:type="continuationSeparator" w:id="0">
    <w:p w:rsidR="009754D3" w:rsidRDefault="009754D3" w:rsidP="009824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6709"/>
    <w:multiLevelType w:val="multilevel"/>
    <w:tmpl w:val="1386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B3BC1"/>
    <w:multiLevelType w:val="multilevel"/>
    <w:tmpl w:val="5BA2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611DD9"/>
    <w:multiLevelType w:val="multilevel"/>
    <w:tmpl w:val="6682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75926"/>
    <w:multiLevelType w:val="multilevel"/>
    <w:tmpl w:val="BA0252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0A963CB0"/>
    <w:multiLevelType w:val="multilevel"/>
    <w:tmpl w:val="C508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216C31"/>
    <w:multiLevelType w:val="multilevel"/>
    <w:tmpl w:val="D746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460C7"/>
    <w:multiLevelType w:val="multilevel"/>
    <w:tmpl w:val="EAE8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9C7DDC"/>
    <w:multiLevelType w:val="multilevel"/>
    <w:tmpl w:val="61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341EC5"/>
    <w:multiLevelType w:val="multilevel"/>
    <w:tmpl w:val="5508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92794E"/>
    <w:multiLevelType w:val="multilevel"/>
    <w:tmpl w:val="F08E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985D32"/>
    <w:multiLevelType w:val="multilevel"/>
    <w:tmpl w:val="1F36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87220E"/>
    <w:multiLevelType w:val="multilevel"/>
    <w:tmpl w:val="5786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F04F22"/>
    <w:multiLevelType w:val="multilevel"/>
    <w:tmpl w:val="0EB20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280685"/>
    <w:multiLevelType w:val="multilevel"/>
    <w:tmpl w:val="959C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AE11ED"/>
    <w:multiLevelType w:val="multilevel"/>
    <w:tmpl w:val="C110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265C0C"/>
    <w:multiLevelType w:val="multilevel"/>
    <w:tmpl w:val="0D04A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4518B0"/>
    <w:multiLevelType w:val="multilevel"/>
    <w:tmpl w:val="B8B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2560488"/>
    <w:multiLevelType w:val="multilevel"/>
    <w:tmpl w:val="2E22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41160CC"/>
    <w:multiLevelType w:val="multilevel"/>
    <w:tmpl w:val="913C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683266A"/>
    <w:multiLevelType w:val="multilevel"/>
    <w:tmpl w:val="B016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5570CA"/>
    <w:multiLevelType w:val="multilevel"/>
    <w:tmpl w:val="9EA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AA44AA"/>
    <w:multiLevelType w:val="multilevel"/>
    <w:tmpl w:val="D638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8F73AC9"/>
    <w:multiLevelType w:val="multilevel"/>
    <w:tmpl w:val="CFE0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3D311C"/>
    <w:multiLevelType w:val="multilevel"/>
    <w:tmpl w:val="6F76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A965B6"/>
    <w:multiLevelType w:val="multilevel"/>
    <w:tmpl w:val="8434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4440AF"/>
    <w:multiLevelType w:val="multilevel"/>
    <w:tmpl w:val="95A0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651E6E"/>
    <w:multiLevelType w:val="hybridMultilevel"/>
    <w:tmpl w:val="57282FB2"/>
    <w:lvl w:ilvl="0" w:tplc="8880F74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7">
    <w:nsid w:val="2EBB71F9"/>
    <w:multiLevelType w:val="multilevel"/>
    <w:tmpl w:val="3B62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4F363F"/>
    <w:multiLevelType w:val="multilevel"/>
    <w:tmpl w:val="975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14F6F5A"/>
    <w:multiLevelType w:val="multilevel"/>
    <w:tmpl w:val="40B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2854608"/>
    <w:multiLevelType w:val="multilevel"/>
    <w:tmpl w:val="D79E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044D93"/>
    <w:multiLevelType w:val="multilevel"/>
    <w:tmpl w:val="A434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1F46E6"/>
    <w:multiLevelType w:val="multilevel"/>
    <w:tmpl w:val="75D4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8AE2A6B"/>
    <w:multiLevelType w:val="multilevel"/>
    <w:tmpl w:val="F11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90529E3"/>
    <w:multiLevelType w:val="multilevel"/>
    <w:tmpl w:val="53FA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AC32D6"/>
    <w:multiLevelType w:val="multilevel"/>
    <w:tmpl w:val="EFB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A00593B"/>
    <w:multiLevelType w:val="multilevel"/>
    <w:tmpl w:val="D16C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A3F3379"/>
    <w:multiLevelType w:val="multilevel"/>
    <w:tmpl w:val="F26E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D65171A"/>
    <w:multiLevelType w:val="multilevel"/>
    <w:tmpl w:val="097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02470B5"/>
    <w:multiLevelType w:val="multilevel"/>
    <w:tmpl w:val="6108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20037E3"/>
    <w:multiLevelType w:val="multilevel"/>
    <w:tmpl w:val="912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30602AE"/>
    <w:multiLevelType w:val="multilevel"/>
    <w:tmpl w:val="F37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4F66639"/>
    <w:multiLevelType w:val="multilevel"/>
    <w:tmpl w:val="DDDE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76C4E46"/>
    <w:multiLevelType w:val="multilevel"/>
    <w:tmpl w:val="358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AE27E10"/>
    <w:multiLevelType w:val="multilevel"/>
    <w:tmpl w:val="24C0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AFC7802"/>
    <w:multiLevelType w:val="multilevel"/>
    <w:tmpl w:val="5F5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B327AD5"/>
    <w:multiLevelType w:val="multilevel"/>
    <w:tmpl w:val="3088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CF10AE8"/>
    <w:multiLevelType w:val="multilevel"/>
    <w:tmpl w:val="47BA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D30706D"/>
    <w:multiLevelType w:val="multilevel"/>
    <w:tmpl w:val="A69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AF4CC8"/>
    <w:multiLevelType w:val="multilevel"/>
    <w:tmpl w:val="AB6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23F0217"/>
    <w:multiLevelType w:val="multilevel"/>
    <w:tmpl w:val="D99A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29E3F53"/>
    <w:multiLevelType w:val="multilevel"/>
    <w:tmpl w:val="0346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43F41D6"/>
    <w:multiLevelType w:val="multilevel"/>
    <w:tmpl w:val="FA4A8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5EC0DA7"/>
    <w:multiLevelType w:val="multilevel"/>
    <w:tmpl w:val="E7DA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65957D1"/>
    <w:multiLevelType w:val="multilevel"/>
    <w:tmpl w:val="821A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6A53423"/>
    <w:multiLevelType w:val="multilevel"/>
    <w:tmpl w:val="BA1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7312DA3"/>
    <w:multiLevelType w:val="multilevel"/>
    <w:tmpl w:val="198A2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A1B182C"/>
    <w:multiLevelType w:val="multilevel"/>
    <w:tmpl w:val="F7E82B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CD928F3"/>
    <w:multiLevelType w:val="multilevel"/>
    <w:tmpl w:val="549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ED073D"/>
    <w:multiLevelType w:val="multilevel"/>
    <w:tmpl w:val="BBD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027787C"/>
    <w:multiLevelType w:val="multilevel"/>
    <w:tmpl w:val="038A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0FB36BF"/>
    <w:multiLevelType w:val="multilevel"/>
    <w:tmpl w:val="124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14C6769"/>
    <w:multiLevelType w:val="multilevel"/>
    <w:tmpl w:val="087A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1A52FC7"/>
    <w:multiLevelType w:val="multilevel"/>
    <w:tmpl w:val="454A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2AD5549"/>
    <w:multiLevelType w:val="multilevel"/>
    <w:tmpl w:val="C460318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4B40F08"/>
    <w:multiLevelType w:val="multilevel"/>
    <w:tmpl w:val="947A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5320E31"/>
    <w:multiLevelType w:val="multilevel"/>
    <w:tmpl w:val="3832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53455D0"/>
    <w:multiLevelType w:val="multilevel"/>
    <w:tmpl w:val="B890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7A73F96"/>
    <w:multiLevelType w:val="multilevel"/>
    <w:tmpl w:val="2214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85F4BE2"/>
    <w:multiLevelType w:val="multilevel"/>
    <w:tmpl w:val="CB68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88B5C54"/>
    <w:multiLevelType w:val="multilevel"/>
    <w:tmpl w:val="7EB8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9250033"/>
    <w:multiLevelType w:val="multilevel"/>
    <w:tmpl w:val="9BBE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BE5096B"/>
    <w:multiLevelType w:val="multilevel"/>
    <w:tmpl w:val="E7DC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09D100E"/>
    <w:multiLevelType w:val="multilevel"/>
    <w:tmpl w:val="46DA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0FE1E1D"/>
    <w:multiLevelType w:val="multilevel"/>
    <w:tmpl w:val="D6D8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4925E48"/>
    <w:multiLevelType w:val="multilevel"/>
    <w:tmpl w:val="6AA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69045FE"/>
    <w:multiLevelType w:val="multilevel"/>
    <w:tmpl w:val="E1C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6CE016E"/>
    <w:multiLevelType w:val="multilevel"/>
    <w:tmpl w:val="F080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8F6518F"/>
    <w:multiLevelType w:val="multilevel"/>
    <w:tmpl w:val="6424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AB07FC6"/>
    <w:multiLevelType w:val="hybridMultilevel"/>
    <w:tmpl w:val="C254A340"/>
    <w:lvl w:ilvl="0" w:tplc="C58C2B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B8567E3"/>
    <w:multiLevelType w:val="multilevel"/>
    <w:tmpl w:val="5BFAF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EA127A1"/>
    <w:multiLevelType w:val="multilevel"/>
    <w:tmpl w:val="1A74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7"/>
  </w:num>
  <w:num w:numId="2">
    <w:abstractNumId w:val="47"/>
  </w:num>
  <w:num w:numId="3">
    <w:abstractNumId w:val="7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9"/>
  </w:num>
  <w:num w:numId="5">
    <w:abstractNumId w:val="11"/>
  </w:num>
  <w:num w:numId="6">
    <w:abstractNumId w:val="23"/>
  </w:num>
  <w:num w:numId="7">
    <w:abstractNumId w:val="73"/>
    <w:lvlOverride w:ilvl="0">
      <w:lvl w:ilvl="0">
        <w:numFmt w:val="lowerLetter"/>
        <w:lvlText w:val="%1."/>
        <w:lvlJc w:val="left"/>
      </w:lvl>
    </w:lvlOverride>
  </w:num>
  <w:num w:numId="8">
    <w:abstractNumId w:val="8"/>
  </w:num>
  <w:num w:numId="9">
    <w:abstractNumId w:val="51"/>
  </w:num>
  <w:num w:numId="10">
    <w:abstractNumId w:val="34"/>
  </w:num>
  <w:num w:numId="11">
    <w:abstractNumId w:val="24"/>
    <w:lvlOverride w:ilvl="0">
      <w:lvl w:ilvl="0">
        <w:numFmt w:val="lowerLetter"/>
        <w:lvlText w:val="%1."/>
        <w:lvlJc w:val="left"/>
      </w:lvl>
    </w:lvlOverride>
  </w:num>
  <w:num w:numId="12">
    <w:abstractNumId w:val="63"/>
    <w:lvlOverride w:ilvl="0">
      <w:lvl w:ilvl="0">
        <w:numFmt w:val="lowerLetter"/>
        <w:lvlText w:val="%1."/>
        <w:lvlJc w:val="left"/>
      </w:lvl>
    </w:lvlOverride>
  </w:num>
  <w:num w:numId="13">
    <w:abstractNumId w:val="31"/>
    <w:lvlOverride w:ilvl="0">
      <w:lvl w:ilvl="0">
        <w:numFmt w:val="lowerLetter"/>
        <w:lvlText w:val="%1."/>
        <w:lvlJc w:val="left"/>
      </w:lvl>
    </w:lvlOverride>
  </w:num>
  <w:num w:numId="14">
    <w:abstractNumId w:val="43"/>
  </w:num>
  <w:num w:numId="15">
    <w:abstractNumId w:val="61"/>
  </w:num>
  <w:num w:numId="16">
    <w:abstractNumId w:val="62"/>
  </w:num>
  <w:num w:numId="17">
    <w:abstractNumId w:val="59"/>
  </w:num>
  <w:num w:numId="18">
    <w:abstractNumId w:val="48"/>
  </w:num>
  <w:num w:numId="19">
    <w:abstractNumId w:val="4"/>
  </w:num>
  <w:num w:numId="20">
    <w:abstractNumId w:val="44"/>
  </w:num>
  <w:num w:numId="21">
    <w:abstractNumId w:val="70"/>
  </w:num>
  <w:num w:numId="22">
    <w:abstractNumId w:val="42"/>
  </w:num>
  <w:num w:numId="23">
    <w:abstractNumId w:val="81"/>
  </w:num>
  <w:num w:numId="24">
    <w:abstractNumId w:val="60"/>
  </w:num>
  <w:num w:numId="25">
    <w:abstractNumId w:val="20"/>
  </w:num>
  <w:num w:numId="26">
    <w:abstractNumId w:val="58"/>
  </w:num>
  <w:num w:numId="27">
    <w:abstractNumId w:val="68"/>
  </w:num>
  <w:num w:numId="28">
    <w:abstractNumId w:val="1"/>
  </w:num>
  <w:num w:numId="29">
    <w:abstractNumId w:val="22"/>
  </w:num>
  <w:num w:numId="30">
    <w:abstractNumId w:val="13"/>
  </w:num>
  <w:num w:numId="31">
    <w:abstractNumId w:val="19"/>
  </w:num>
  <w:num w:numId="32">
    <w:abstractNumId w:val="7"/>
  </w:num>
  <w:num w:numId="33">
    <w:abstractNumId w:val="28"/>
  </w:num>
  <w:num w:numId="34">
    <w:abstractNumId w:val="55"/>
  </w:num>
  <w:num w:numId="35">
    <w:abstractNumId w:val="21"/>
  </w:num>
  <w:num w:numId="36">
    <w:abstractNumId w:val="57"/>
  </w:num>
  <w:num w:numId="37">
    <w:abstractNumId w:val="41"/>
  </w:num>
  <w:num w:numId="38">
    <w:abstractNumId w:val="5"/>
  </w:num>
  <w:num w:numId="39">
    <w:abstractNumId w:val="56"/>
    <w:lvlOverride w:ilvl="0">
      <w:lvl w:ilvl="0">
        <w:numFmt w:val="decimal"/>
        <w:lvlText w:val="%1."/>
        <w:lvlJc w:val="left"/>
      </w:lvl>
    </w:lvlOverride>
  </w:num>
  <w:num w:numId="40">
    <w:abstractNumId w:val="14"/>
  </w:num>
  <w:num w:numId="41">
    <w:abstractNumId w:val="53"/>
  </w:num>
  <w:num w:numId="42">
    <w:abstractNumId w:val="67"/>
  </w:num>
  <w:num w:numId="43">
    <w:abstractNumId w:val="0"/>
  </w:num>
  <w:num w:numId="44">
    <w:abstractNumId w:val="50"/>
  </w:num>
  <w:num w:numId="45">
    <w:abstractNumId w:val="78"/>
  </w:num>
  <w:num w:numId="46">
    <w:abstractNumId w:val="71"/>
  </w:num>
  <w:num w:numId="47">
    <w:abstractNumId w:val="6"/>
  </w:num>
  <w:num w:numId="48">
    <w:abstractNumId w:val="74"/>
  </w:num>
  <w:num w:numId="49">
    <w:abstractNumId w:val="15"/>
  </w:num>
  <w:num w:numId="50">
    <w:abstractNumId w:val="2"/>
  </w:num>
  <w:num w:numId="51">
    <w:abstractNumId w:val="12"/>
  </w:num>
  <w:num w:numId="52">
    <w:abstractNumId w:val="80"/>
  </w:num>
  <w:num w:numId="53">
    <w:abstractNumId w:val="3"/>
  </w:num>
  <w:num w:numId="54">
    <w:abstractNumId w:val="64"/>
  </w:num>
  <w:num w:numId="55">
    <w:abstractNumId w:val="45"/>
  </w:num>
  <w:num w:numId="56">
    <w:abstractNumId w:val="16"/>
  </w:num>
  <w:num w:numId="57">
    <w:abstractNumId w:val="65"/>
  </w:num>
  <w:num w:numId="58">
    <w:abstractNumId w:val="40"/>
  </w:num>
  <w:num w:numId="59">
    <w:abstractNumId w:val="17"/>
  </w:num>
  <w:num w:numId="60">
    <w:abstractNumId w:val="27"/>
  </w:num>
  <w:num w:numId="61">
    <w:abstractNumId w:val="49"/>
  </w:num>
  <w:num w:numId="62">
    <w:abstractNumId w:val="32"/>
  </w:num>
  <w:num w:numId="63">
    <w:abstractNumId w:val="38"/>
  </w:num>
  <w:num w:numId="64">
    <w:abstractNumId w:val="69"/>
  </w:num>
  <w:num w:numId="65">
    <w:abstractNumId w:val="37"/>
  </w:num>
  <w:num w:numId="66">
    <w:abstractNumId w:val="79"/>
  </w:num>
  <w:num w:numId="67">
    <w:abstractNumId w:val="26"/>
  </w:num>
  <w:num w:numId="68">
    <w:abstractNumId w:val="75"/>
  </w:num>
  <w:num w:numId="69">
    <w:abstractNumId w:val="35"/>
  </w:num>
  <w:num w:numId="70">
    <w:abstractNumId w:val="46"/>
  </w:num>
  <w:num w:numId="71">
    <w:abstractNumId w:val="30"/>
  </w:num>
  <w:num w:numId="72">
    <w:abstractNumId w:val="18"/>
  </w:num>
  <w:num w:numId="73">
    <w:abstractNumId w:val="10"/>
  </w:num>
  <w:num w:numId="74">
    <w:abstractNumId w:val="9"/>
  </w:num>
  <w:num w:numId="75">
    <w:abstractNumId w:val="33"/>
  </w:num>
  <w:num w:numId="76">
    <w:abstractNumId w:val="29"/>
  </w:num>
  <w:num w:numId="77">
    <w:abstractNumId w:val="72"/>
  </w:num>
  <w:num w:numId="78">
    <w:abstractNumId w:val="54"/>
  </w:num>
  <w:num w:numId="79">
    <w:abstractNumId w:val="25"/>
  </w:num>
  <w:num w:numId="80">
    <w:abstractNumId w:val="66"/>
  </w:num>
  <w:num w:numId="81">
    <w:abstractNumId w:val="36"/>
  </w:num>
  <w:num w:numId="82">
    <w:abstractNumId w:val="5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11"/>
    <w:rsid w:val="00000C2B"/>
    <w:rsid w:val="00002487"/>
    <w:rsid w:val="00002515"/>
    <w:rsid w:val="00023C76"/>
    <w:rsid w:val="000452A9"/>
    <w:rsid w:val="00045349"/>
    <w:rsid w:val="000500AB"/>
    <w:rsid w:val="000505EA"/>
    <w:rsid w:val="000563FD"/>
    <w:rsid w:val="00071CF4"/>
    <w:rsid w:val="00095DC3"/>
    <w:rsid w:val="00096106"/>
    <w:rsid w:val="00096FDB"/>
    <w:rsid w:val="000A3520"/>
    <w:rsid w:val="000A4243"/>
    <w:rsid w:val="000B1DF0"/>
    <w:rsid w:val="000C2E3D"/>
    <w:rsid w:val="000C5B7C"/>
    <w:rsid w:val="000E1A86"/>
    <w:rsid w:val="000E56CE"/>
    <w:rsid w:val="000F7034"/>
    <w:rsid w:val="00135B88"/>
    <w:rsid w:val="00140BFB"/>
    <w:rsid w:val="0015204A"/>
    <w:rsid w:val="00161BD1"/>
    <w:rsid w:val="00162369"/>
    <w:rsid w:val="00177F92"/>
    <w:rsid w:val="00180009"/>
    <w:rsid w:val="001A0D71"/>
    <w:rsid w:val="001B4B75"/>
    <w:rsid w:val="001C40A8"/>
    <w:rsid w:val="001D0F77"/>
    <w:rsid w:val="001E4CA8"/>
    <w:rsid w:val="001E5F2A"/>
    <w:rsid w:val="001F02FB"/>
    <w:rsid w:val="001F344A"/>
    <w:rsid w:val="001F7E4D"/>
    <w:rsid w:val="002217F6"/>
    <w:rsid w:val="00221DA6"/>
    <w:rsid w:val="002243BF"/>
    <w:rsid w:val="00233089"/>
    <w:rsid w:val="00240CB0"/>
    <w:rsid w:val="00250A3F"/>
    <w:rsid w:val="002610D9"/>
    <w:rsid w:val="00262054"/>
    <w:rsid w:val="002628C6"/>
    <w:rsid w:val="00277735"/>
    <w:rsid w:val="00280275"/>
    <w:rsid w:val="002814D7"/>
    <w:rsid w:val="00282897"/>
    <w:rsid w:val="00294742"/>
    <w:rsid w:val="00294B1E"/>
    <w:rsid w:val="002A010F"/>
    <w:rsid w:val="002A500C"/>
    <w:rsid w:val="002A5763"/>
    <w:rsid w:val="002B0C74"/>
    <w:rsid w:val="002B725B"/>
    <w:rsid w:val="002C6946"/>
    <w:rsid w:val="002D3128"/>
    <w:rsid w:val="002D5991"/>
    <w:rsid w:val="002D6D0F"/>
    <w:rsid w:val="002E1594"/>
    <w:rsid w:val="002E2E6A"/>
    <w:rsid w:val="002E69AF"/>
    <w:rsid w:val="002F1284"/>
    <w:rsid w:val="002F676F"/>
    <w:rsid w:val="00307546"/>
    <w:rsid w:val="00317F32"/>
    <w:rsid w:val="0033299C"/>
    <w:rsid w:val="00343DEC"/>
    <w:rsid w:val="003517B5"/>
    <w:rsid w:val="00351D79"/>
    <w:rsid w:val="00370B94"/>
    <w:rsid w:val="00397352"/>
    <w:rsid w:val="003A0176"/>
    <w:rsid w:val="003A3DC4"/>
    <w:rsid w:val="003B0D99"/>
    <w:rsid w:val="003B34EC"/>
    <w:rsid w:val="003B4688"/>
    <w:rsid w:val="003D7E82"/>
    <w:rsid w:val="003E0ED3"/>
    <w:rsid w:val="003F3C39"/>
    <w:rsid w:val="00410EE4"/>
    <w:rsid w:val="00417D5B"/>
    <w:rsid w:val="0042228C"/>
    <w:rsid w:val="00434E7F"/>
    <w:rsid w:val="00437EA6"/>
    <w:rsid w:val="00441540"/>
    <w:rsid w:val="00463223"/>
    <w:rsid w:val="004650C6"/>
    <w:rsid w:val="00465A98"/>
    <w:rsid w:val="004972E8"/>
    <w:rsid w:val="004C52C9"/>
    <w:rsid w:val="004D0E30"/>
    <w:rsid w:val="004E3731"/>
    <w:rsid w:val="00502D22"/>
    <w:rsid w:val="005175FF"/>
    <w:rsid w:val="00517C5A"/>
    <w:rsid w:val="00523E7E"/>
    <w:rsid w:val="00530BFD"/>
    <w:rsid w:val="00534240"/>
    <w:rsid w:val="00535CB5"/>
    <w:rsid w:val="0055587F"/>
    <w:rsid w:val="00565A69"/>
    <w:rsid w:val="00583F2A"/>
    <w:rsid w:val="005A1555"/>
    <w:rsid w:val="005A2783"/>
    <w:rsid w:val="005A5E04"/>
    <w:rsid w:val="005C41EE"/>
    <w:rsid w:val="005C4D0A"/>
    <w:rsid w:val="005C4D21"/>
    <w:rsid w:val="005D7D0B"/>
    <w:rsid w:val="005E2EA5"/>
    <w:rsid w:val="00600502"/>
    <w:rsid w:val="006043CA"/>
    <w:rsid w:val="006072BA"/>
    <w:rsid w:val="006077CB"/>
    <w:rsid w:val="00620F23"/>
    <w:rsid w:val="006325D0"/>
    <w:rsid w:val="00643321"/>
    <w:rsid w:val="00647736"/>
    <w:rsid w:val="00663CB0"/>
    <w:rsid w:val="00672042"/>
    <w:rsid w:val="00672E0D"/>
    <w:rsid w:val="00674685"/>
    <w:rsid w:val="00692C6D"/>
    <w:rsid w:val="00696093"/>
    <w:rsid w:val="006B4F9F"/>
    <w:rsid w:val="006D67F2"/>
    <w:rsid w:val="006D6907"/>
    <w:rsid w:val="006F459F"/>
    <w:rsid w:val="006F728E"/>
    <w:rsid w:val="006F73B5"/>
    <w:rsid w:val="006F7EB4"/>
    <w:rsid w:val="00701FFE"/>
    <w:rsid w:val="00702D77"/>
    <w:rsid w:val="00706B56"/>
    <w:rsid w:val="007113EA"/>
    <w:rsid w:val="007136EF"/>
    <w:rsid w:val="0072569D"/>
    <w:rsid w:val="00730CAD"/>
    <w:rsid w:val="00732BEB"/>
    <w:rsid w:val="00740552"/>
    <w:rsid w:val="0074661F"/>
    <w:rsid w:val="00756805"/>
    <w:rsid w:val="00766692"/>
    <w:rsid w:val="007954C4"/>
    <w:rsid w:val="00795DF3"/>
    <w:rsid w:val="007C67A6"/>
    <w:rsid w:val="007F02A9"/>
    <w:rsid w:val="0080065B"/>
    <w:rsid w:val="00804715"/>
    <w:rsid w:val="008154E3"/>
    <w:rsid w:val="00836294"/>
    <w:rsid w:val="00837CAE"/>
    <w:rsid w:val="0087382E"/>
    <w:rsid w:val="008811C6"/>
    <w:rsid w:val="00883E39"/>
    <w:rsid w:val="008903B9"/>
    <w:rsid w:val="00890E75"/>
    <w:rsid w:val="00893B65"/>
    <w:rsid w:val="00896A58"/>
    <w:rsid w:val="008A4061"/>
    <w:rsid w:val="008B21F0"/>
    <w:rsid w:val="008B6832"/>
    <w:rsid w:val="008C0D21"/>
    <w:rsid w:val="008C5ABE"/>
    <w:rsid w:val="008D0E87"/>
    <w:rsid w:val="008D6095"/>
    <w:rsid w:val="009000A5"/>
    <w:rsid w:val="00911188"/>
    <w:rsid w:val="009265C0"/>
    <w:rsid w:val="00931547"/>
    <w:rsid w:val="00932097"/>
    <w:rsid w:val="00932EE1"/>
    <w:rsid w:val="00951198"/>
    <w:rsid w:val="00953CE7"/>
    <w:rsid w:val="0095403C"/>
    <w:rsid w:val="009558A3"/>
    <w:rsid w:val="00961277"/>
    <w:rsid w:val="00964940"/>
    <w:rsid w:val="00966A32"/>
    <w:rsid w:val="009754D3"/>
    <w:rsid w:val="00976FC0"/>
    <w:rsid w:val="009811CD"/>
    <w:rsid w:val="009824E5"/>
    <w:rsid w:val="009A4160"/>
    <w:rsid w:val="009A4256"/>
    <w:rsid w:val="009C24AB"/>
    <w:rsid w:val="009D1CF5"/>
    <w:rsid w:val="009D6287"/>
    <w:rsid w:val="009E77BB"/>
    <w:rsid w:val="009F6117"/>
    <w:rsid w:val="00A00E16"/>
    <w:rsid w:val="00A127AE"/>
    <w:rsid w:val="00A15E41"/>
    <w:rsid w:val="00A20C2D"/>
    <w:rsid w:val="00A268DE"/>
    <w:rsid w:val="00A27B58"/>
    <w:rsid w:val="00A3404B"/>
    <w:rsid w:val="00A37BBA"/>
    <w:rsid w:val="00A44F73"/>
    <w:rsid w:val="00A450C5"/>
    <w:rsid w:val="00A50F2B"/>
    <w:rsid w:val="00A55DE1"/>
    <w:rsid w:val="00A64068"/>
    <w:rsid w:val="00A679A1"/>
    <w:rsid w:val="00A70950"/>
    <w:rsid w:val="00A75A9B"/>
    <w:rsid w:val="00A826F7"/>
    <w:rsid w:val="00A94417"/>
    <w:rsid w:val="00A969BA"/>
    <w:rsid w:val="00A96C99"/>
    <w:rsid w:val="00AA3209"/>
    <w:rsid w:val="00AD5E4C"/>
    <w:rsid w:val="00AE405F"/>
    <w:rsid w:val="00AF270F"/>
    <w:rsid w:val="00B01022"/>
    <w:rsid w:val="00B168AB"/>
    <w:rsid w:val="00B30474"/>
    <w:rsid w:val="00B67511"/>
    <w:rsid w:val="00B67A9C"/>
    <w:rsid w:val="00B86B1B"/>
    <w:rsid w:val="00BA0A85"/>
    <w:rsid w:val="00BA5EDF"/>
    <w:rsid w:val="00BB65C3"/>
    <w:rsid w:val="00BB7E6E"/>
    <w:rsid w:val="00BC678F"/>
    <w:rsid w:val="00BF34FD"/>
    <w:rsid w:val="00BF3B4B"/>
    <w:rsid w:val="00C0412F"/>
    <w:rsid w:val="00C0633F"/>
    <w:rsid w:val="00C07A25"/>
    <w:rsid w:val="00C11B03"/>
    <w:rsid w:val="00C164F8"/>
    <w:rsid w:val="00C25ABA"/>
    <w:rsid w:val="00C32A34"/>
    <w:rsid w:val="00C339D7"/>
    <w:rsid w:val="00C4036B"/>
    <w:rsid w:val="00C40B81"/>
    <w:rsid w:val="00C447B6"/>
    <w:rsid w:val="00C50A6F"/>
    <w:rsid w:val="00C60900"/>
    <w:rsid w:val="00C632E1"/>
    <w:rsid w:val="00C6629D"/>
    <w:rsid w:val="00C74933"/>
    <w:rsid w:val="00C80BB9"/>
    <w:rsid w:val="00C85E3E"/>
    <w:rsid w:val="00C87F75"/>
    <w:rsid w:val="00CA31D3"/>
    <w:rsid w:val="00CB3DA8"/>
    <w:rsid w:val="00CB439F"/>
    <w:rsid w:val="00CC56B5"/>
    <w:rsid w:val="00CD5923"/>
    <w:rsid w:val="00D208F7"/>
    <w:rsid w:val="00D36484"/>
    <w:rsid w:val="00D61CEF"/>
    <w:rsid w:val="00D629D1"/>
    <w:rsid w:val="00D65F74"/>
    <w:rsid w:val="00D816D5"/>
    <w:rsid w:val="00D913CE"/>
    <w:rsid w:val="00D959BA"/>
    <w:rsid w:val="00DA4F84"/>
    <w:rsid w:val="00DA6FCF"/>
    <w:rsid w:val="00DB6E4C"/>
    <w:rsid w:val="00DC5EDC"/>
    <w:rsid w:val="00DC7E5E"/>
    <w:rsid w:val="00DD18B2"/>
    <w:rsid w:val="00DE13E6"/>
    <w:rsid w:val="00E116E9"/>
    <w:rsid w:val="00E14149"/>
    <w:rsid w:val="00E15086"/>
    <w:rsid w:val="00E33486"/>
    <w:rsid w:val="00E37E25"/>
    <w:rsid w:val="00E4707D"/>
    <w:rsid w:val="00E500ED"/>
    <w:rsid w:val="00E62098"/>
    <w:rsid w:val="00E63D98"/>
    <w:rsid w:val="00E65BA8"/>
    <w:rsid w:val="00E90E1A"/>
    <w:rsid w:val="00E9677A"/>
    <w:rsid w:val="00EA10AC"/>
    <w:rsid w:val="00EA2701"/>
    <w:rsid w:val="00EB18FA"/>
    <w:rsid w:val="00EC035D"/>
    <w:rsid w:val="00ED0594"/>
    <w:rsid w:val="00EE224E"/>
    <w:rsid w:val="00EF365C"/>
    <w:rsid w:val="00F04C00"/>
    <w:rsid w:val="00F14312"/>
    <w:rsid w:val="00F22DC1"/>
    <w:rsid w:val="00F33668"/>
    <w:rsid w:val="00F4790A"/>
    <w:rsid w:val="00F51BDA"/>
    <w:rsid w:val="00F52E82"/>
    <w:rsid w:val="00F770E8"/>
    <w:rsid w:val="00F82DAD"/>
    <w:rsid w:val="00F850D1"/>
    <w:rsid w:val="00F94FF7"/>
    <w:rsid w:val="00FA63B7"/>
    <w:rsid w:val="00FA7DCA"/>
    <w:rsid w:val="00FB19CF"/>
    <w:rsid w:val="00FC1937"/>
    <w:rsid w:val="00FC5383"/>
    <w:rsid w:val="00FD5917"/>
    <w:rsid w:val="00FE0845"/>
    <w:rsid w:val="00FE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7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58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675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6751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5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751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6751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67511"/>
    <w:rPr>
      <w:rFonts w:ascii="Times New Roman" w:eastAsia="Times New Roman" w:hAnsi="Times New Roman" w:cs="Times New Roman"/>
      <w:b/>
      <w:bCs/>
      <w:sz w:val="20"/>
      <w:szCs w:val="20"/>
    </w:rPr>
  </w:style>
  <w:style w:type="paragraph" w:styleId="NormalWeb">
    <w:name w:val="Normal (Web)"/>
    <w:basedOn w:val="Normal"/>
    <w:uiPriority w:val="99"/>
    <w:unhideWhenUsed/>
    <w:rsid w:val="00B675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7511"/>
    <w:rPr>
      <w:color w:val="0000FF"/>
      <w:u w:val="single"/>
    </w:rPr>
  </w:style>
  <w:style w:type="character" w:styleId="FollowedHyperlink">
    <w:name w:val="FollowedHyperlink"/>
    <w:basedOn w:val="DefaultParagraphFont"/>
    <w:uiPriority w:val="99"/>
    <w:semiHidden/>
    <w:unhideWhenUsed/>
    <w:rsid w:val="00B67511"/>
    <w:rPr>
      <w:color w:val="800080"/>
      <w:u w:val="single"/>
    </w:rPr>
  </w:style>
  <w:style w:type="character" w:customStyle="1" w:styleId="apple-tab-span">
    <w:name w:val="apple-tab-span"/>
    <w:basedOn w:val="DefaultParagraphFont"/>
    <w:rsid w:val="00B67511"/>
  </w:style>
  <w:style w:type="paragraph" w:styleId="BalloonText">
    <w:name w:val="Balloon Text"/>
    <w:basedOn w:val="Normal"/>
    <w:link w:val="BalloonTextChar"/>
    <w:uiPriority w:val="99"/>
    <w:semiHidden/>
    <w:unhideWhenUsed/>
    <w:rsid w:val="00B67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11"/>
    <w:rPr>
      <w:rFonts w:ascii="Tahoma" w:hAnsi="Tahoma" w:cs="Tahoma"/>
      <w:sz w:val="16"/>
      <w:szCs w:val="16"/>
    </w:rPr>
  </w:style>
  <w:style w:type="character" w:styleId="Strong">
    <w:name w:val="Strong"/>
    <w:basedOn w:val="DefaultParagraphFont"/>
    <w:uiPriority w:val="22"/>
    <w:qFormat/>
    <w:rsid w:val="00C87F75"/>
    <w:rPr>
      <w:b/>
      <w:bCs/>
    </w:rPr>
  </w:style>
  <w:style w:type="character" w:styleId="Emphasis">
    <w:name w:val="Emphasis"/>
    <w:basedOn w:val="DefaultParagraphFont"/>
    <w:uiPriority w:val="20"/>
    <w:qFormat/>
    <w:rsid w:val="00C87F75"/>
    <w:rPr>
      <w:i/>
      <w:iCs/>
    </w:rPr>
  </w:style>
  <w:style w:type="character" w:customStyle="1" w:styleId="code">
    <w:name w:val="code"/>
    <w:basedOn w:val="DefaultParagraphFont"/>
    <w:rsid w:val="0055587F"/>
  </w:style>
  <w:style w:type="paragraph" w:customStyle="1" w:styleId="qtextpara">
    <w:name w:val="qtext_para"/>
    <w:basedOn w:val="Normal"/>
    <w:rsid w:val="00555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5587F"/>
    <w:rPr>
      <w:rFonts w:asciiTheme="majorHAnsi" w:eastAsiaTheme="majorEastAsia" w:hAnsiTheme="majorHAnsi" w:cstheme="majorBidi"/>
      <w:b/>
      <w:bCs/>
      <w:color w:val="4F81BD" w:themeColor="accent1"/>
    </w:rPr>
  </w:style>
  <w:style w:type="paragraph" w:customStyle="1" w:styleId="toctitle">
    <w:name w:val="toc_title"/>
    <w:basedOn w:val="Normal"/>
    <w:rsid w:val="00555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55587F"/>
  </w:style>
  <w:style w:type="character" w:customStyle="1" w:styleId="apple-converted-space">
    <w:name w:val="apple-converted-space"/>
    <w:basedOn w:val="DefaultParagraphFont"/>
    <w:rsid w:val="00A15E41"/>
  </w:style>
  <w:style w:type="paragraph" w:styleId="HTMLPreformatted">
    <w:name w:val="HTML Preformatted"/>
    <w:basedOn w:val="Normal"/>
    <w:link w:val="HTMLPreformattedChar"/>
    <w:uiPriority w:val="99"/>
    <w:semiHidden/>
    <w:unhideWhenUsed/>
    <w:rsid w:val="00A15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E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5E41"/>
    <w:rPr>
      <w:rFonts w:ascii="Courier New" w:eastAsia="Times New Roman" w:hAnsi="Courier New" w:cs="Courier New"/>
      <w:sz w:val="20"/>
      <w:szCs w:val="20"/>
    </w:rPr>
  </w:style>
  <w:style w:type="paragraph" w:styleId="ListParagraph">
    <w:name w:val="List Paragraph"/>
    <w:basedOn w:val="Normal"/>
    <w:uiPriority w:val="34"/>
    <w:qFormat/>
    <w:rsid w:val="00A15E41"/>
    <w:pPr>
      <w:ind w:left="720"/>
      <w:contextualSpacing/>
    </w:pPr>
  </w:style>
  <w:style w:type="character" w:customStyle="1" w:styleId="identifier">
    <w:name w:val="identifier"/>
    <w:basedOn w:val="DefaultParagraphFont"/>
    <w:rsid w:val="00A15E41"/>
  </w:style>
  <w:style w:type="character" w:customStyle="1" w:styleId="operator">
    <w:name w:val="operator"/>
    <w:basedOn w:val="DefaultParagraphFont"/>
    <w:rsid w:val="00A15E41"/>
  </w:style>
  <w:style w:type="character" w:customStyle="1" w:styleId="paren">
    <w:name w:val="paren"/>
    <w:basedOn w:val="DefaultParagraphFont"/>
    <w:rsid w:val="00A15E41"/>
  </w:style>
  <w:style w:type="character" w:customStyle="1" w:styleId="string">
    <w:name w:val="string"/>
    <w:basedOn w:val="DefaultParagraphFont"/>
    <w:rsid w:val="00A15E41"/>
  </w:style>
  <w:style w:type="character" w:customStyle="1" w:styleId="transcript">
    <w:name w:val="transcript"/>
    <w:basedOn w:val="DefaultParagraphFont"/>
    <w:rsid w:val="00A15E41"/>
  </w:style>
  <w:style w:type="paragraph" w:customStyle="1" w:styleId="postdate">
    <w:name w:val="post_date"/>
    <w:basedOn w:val="Normal"/>
    <w:rsid w:val="000F7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te-count-post">
    <w:name w:val="vote-count-post"/>
    <w:basedOn w:val="DefaultParagraphFont"/>
    <w:rsid w:val="00240CB0"/>
  </w:style>
  <w:style w:type="paragraph" w:styleId="Header">
    <w:name w:val="header"/>
    <w:basedOn w:val="Normal"/>
    <w:link w:val="HeaderChar"/>
    <w:uiPriority w:val="99"/>
    <w:unhideWhenUsed/>
    <w:rsid w:val="00982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4E5"/>
  </w:style>
  <w:style w:type="paragraph" w:styleId="Footer">
    <w:name w:val="footer"/>
    <w:basedOn w:val="Normal"/>
    <w:link w:val="FooterChar"/>
    <w:uiPriority w:val="99"/>
    <w:unhideWhenUsed/>
    <w:rsid w:val="00982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4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7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58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675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6751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5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751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6751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67511"/>
    <w:rPr>
      <w:rFonts w:ascii="Times New Roman" w:eastAsia="Times New Roman" w:hAnsi="Times New Roman" w:cs="Times New Roman"/>
      <w:b/>
      <w:bCs/>
      <w:sz w:val="20"/>
      <w:szCs w:val="20"/>
    </w:rPr>
  </w:style>
  <w:style w:type="paragraph" w:styleId="NormalWeb">
    <w:name w:val="Normal (Web)"/>
    <w:basedOn w:val="Normal"/>
    <w:uiPriority w:val="99"/>
    <w:unhideWhenUsed/>
    <w:rsid w:val="00B675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7511"/>
    <w:rPr>
      <w:color w:val="0000FF"/>
      <w:u w:val="single"/>
    </w:rPr>
  </w:style>
  <w:style w:type="character" w:styleId="FollowedHyperlink">
    <w:name w:val="FollowedHyperlink"/>
    <w:basedOn w:val="DefaultParagraphFont"/>
    <w:uiPriority w:val="99"/>
    <w:semiHidden/>
    <w:unhideWhenUsed/>
    <w:rsid w:val="00B67511"/>
    <w:rPr>
      <w:color w:val="800080"/>
      <w:u w:val="single"/>
    </w:rPr>
  </w:style>
  <w:style w:type="character" w:customStyle="1" w:styleId="apple-tab-span">
    <w:name w:val="apple-tab-span"/>
    <w:basedOn w:val="DefaultParagraphFont"/>
    <w:rsid w:val="00B67511"/>
  </w:style>
  <w:style w:type="paragraph" w:styleId="BalloonText">
    <w:name w:val="Balloon Text"/>
    <w:basedOn w:val="Normal"/>
    <w:link w:val="BalloonTextChar"/>
    <w:uiPriority w:val="99"/>
    <w:semiHidden/>
    <w:unhideWhenUsed/>
    <w:rsid w:val="00B67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11"/>
    <w:rPr>
      <w:rFonts w:ascii="Tahoma" w:hAnsi="Tahoma" w:cs="Tahoma"/>
      <w:sz w:val="16"/>
      <w:szCs w:val="16"/>
    </w:rPr>
  </w:style>
  <w:style w:type="character" w:styleId="Strong">
    <w:name w:val="Strong"/>
    <w:basedOn w:val="DefaultParagraphFont"/>
    <w:uiPriority w:val="22"/>
    <w:qFormat/>
    <w:rsid w:val="00C87F75"/>
    <w:rPr>
      <w:b/>
      <w:bCs/>
    </w:rPr>
  </w:style>
  <w:style w:type="character" w:styleId="Emphasis">
    <w:name w:val="Emphasis"/>
    <w:basedOn w:val="DefaultParagraphFont"/>
    <w:uiPriority w:val="20"/>
    <w:qFormat/>
    <w:rsid w:val="00C87F75"/>
    <w:rPr>
      <w:i/>
      <w:iCs/>
    </w:rPr>
  </w:style>
  <w:style w:type="character" w:customStyle="1" w:styleId="code">
    <w:name w:val="code"/>
    <w:basedOn w:val="DefaultParagraphFont"/>
    <w:rsid w:val="0055587F"/>
  </w:style>
  <w:style w:type="paragraph" w:customStyle="1" w:styleId="qtextpara">
    <w:name w:val="qtext_para"/>
    <w:basedOn w:val="Normal"/>
    <w:rsid w:val="00555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5587F"/>
    <w:rPr>
      <w:rFonts w:asciiTheme="majorHAnsi" w:eastAsiaTheme="majorEastAsia" w:hAnsiTheme="majorHAnsi" w:cstheme="majorBidi"/>
      <w:b/>
      <w:bCs/>
      <w:color w:val="4F81BD" w:themeColor="accent1"/>
    </w:rPr>
  </w:style>
  <w:style w:type="paragraph" w:customStyle="1" w:styleId="toctitle">
    <w:name w:val="toc_title"/>
    <w:basedOn w:val="Normal"/>
    <w:rsid w:val="00555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55587F"/>
  </w:style>
  <w:style w:type="character" w:customStyle="1" w:styleId="apple-converted-space">
    <w:name w:val="apple-converted-space"/>
    <w:basedOn w:val="DefaultParagraphFont"/>
    <w:rsid w:val="00A15E41"/>
  </w:style>
  <w:style w:type="paragraph" w:styleId="HTMLPreformatted">
    <w:name w:val="HTML Preformatted"/>
    <w:basedOn w:val="Normal"/>
    <w:link w:val="HTMLPreformattedChar"/>
    <w:uiPriority w:val="99"/>
    <w:semiHidden/>
    <w:unhideWhenUsed/>
    <w:rsid w:val="00A15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E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5E41"/>
    <w:rPr>
      <w:rFonts w:ascii="Courier New" w:eastAsia="Times New Roman" w:hAnsi="Courier New" w:cs="Courier New"/>
      <w:sz w:val="20"/>
      <w:szCs w:val="20"/>
    </w:rPr>
  </w:style>
  <w:style w:type="paragraph" w:styleId="ListParagraph">
    <w:name w:val="List Paragraph"/>
    <w:basedOn w:val="Normal"/>
    <w:uiPriority w:val="34"/>
    <w:qFormat/>
    <w:rsid w:val="00A15E41"/>
    <w:pPr>
      <w:ind w:left="720"/>
      <w:contextualSpacing/>
    </w:pPr>
  </w:style>
  <w:style w:type="character" w:customStyle="1" w:styleId="identifier">
    <w:name w:val="identifier"/>
    <w:basedOn w:val="DefaultParagraphFont"/>
    <w:rsid w:val="00A15E41"/>
  </w:style>
  <w:style w:type="character" w:customStyle="1" w:styleId="operator">
    <w:name w:val="operator"/>
    <w:basedOn w:val="DefaultParagraphFont"/>
    <w:rsid w:val="00A15E41"/>
  </w:style>
  <w:style w:type="character" w:customStyle="1" w:styleId="paren">
    <w:name w:val="paren"/>
    <w:basedOn w:val="DefaultParagraphFont"/>
    <w:rsid w:val="00A15E41"/>
  </w:style>
  <w:style w:type="character" w:customStyle="1" w:styleId="string">
    <w:name w:val="string"/>
    <w:basedOn w:val="DefaultParagraphFont"/>
    <w:rsid w:val="00A15E41"/>
  </w:style>
  <w:style w:type="character" w:customStyle="1" w:styleId="transcript">
    <w:name w:val="transcript"/>
    <w:basedOn w:val="DefaultParagraphFont"/>
    <w:rsid w:val="00A15E41"/>
  </w:style>
  <w:style w:type="paragraph" w:customStyle="1" w:styleId="postdate">
    <w:name w:val="post_date"/>
    <w:basedOn w:val="Normal"/>
    <w:rsid w:val="000F7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te-count-post">
    <w:name w:val="vote-count-post"/>
    <w:basedOn w:val="DefaultParagraphFont"/>
    <w:rsid w:val="00240CB0"/>
  </w:style>
  <w:style w:type="paragraph" w:styleId="Header">
    <w:name w:val="header"/>
    <w:basedOn w:val="Normal"/>
    <w:link w:val="HeaderChar"/>
    <w:uiPriority w:val="99"/>
    <w:unhideWhenUsed/>
    <w:rsid w:val="00982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4E5"/>
  </w:style>
  <w:style w:type="paragraph" w:styleId="Footer">
    <w:name w:val="footer"/>
    <w:basedOn w:val="Normal"/>
    <w:link w:val="FooterChar"/>
    <w:uiPriority w:val="99"/>
    <w:unhideWhenUsed/>
    <w:rsid w:val="00982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6284">
      <w:bodyDiv w:val="1"/>
      <w:marLeft w:val="0"/>
      <w:marRight w:val="0"/>
      <w:marTop w:val="0"/>
      <w:marBottom w:val="0"/>
      <w:divBdr>
        <w:top w:val="none" w:sz="0" w:space="0" w:color="auto"/>
        <w:left w:val="none" w:sz="0" w:space="0" w:color="auto"/>
        <w:bottom w:val="none" w:sz="0" w:space="0" w:color="auto"/>
        <w:right w:val="none" w:sz="0" w:space="0" w:color="auto"/>
      </w:divBdr>
      <w:divsChild>
        <w:div w:id="618924430">
          <w:marLeft w:val="0"/>
          <w:marRight w:val="0"/>
          <w:marTop w:val="0"/>
          <w:marBottom w:val="0"/>
          <w:divBdr>
            <w:top w:val="none" w:sz="0" w:space="0" w:color="auto"/>
            <w:left w:val="none" w:sz="0" w:space="0" w:color="auto"/>
            <w:bottom w:val="none" w:sz="0" w:space="0" w:color="auto"/>
            <w:right w:val="none" w:sz="0" w:space="0" w:color="auto"/>
          </w:divBdr>
          <w:divsChild>
            <w:div w:id="1433430208">
              <w:marLeft w:val="0"/>
              <w:marRight w:val="0"/>
              <w:marTop w:val="0"/>
              <w:marBottom w:val="240"/>
              <w:divBdr>
                <w:top w:val="single" w:sz="6" w:space="8" w:color="AAAAAA"/>
                <w:left w:val="single" w:sz="6" w:space="8" w:color="AAAAAA"/>
                <w:bottom w:val="single" w:sz="6" w:space="8" w:color="AAAAAA"/>
                <w:right w:val="single" w:sz="6" w:space="8" w:color="AAAAAA"/>
              </w:divBdr>
            </w:div>
            <w:div w:id="5924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5370">
      <w:bodyDiv w:val="1"/>
      <w:marLeft w:val="0"/>
      <w:marRight w:val="0"/>
      <w:marTop w:val="0"/>
      <w:marBottom w:val="0"/>
      <w:divBdr>
        <w:top w:val="none" w:sz="0" w:space="0" w:color="auto"/>
        <w:left w:val="none" w:sz="0" w:space="0" w:color="auto"/>
        <w:bottom w:val="none" w:sz="0" w:space="0" w:color="auto"/>
        <w:right w:val="none" w:sz="0" w:space="0" w:color="auto"/>
      </w:divBdr>
    </w:div>
    <w:div w:id="153881243">
      <w:bodyDiv w:val="1"/>
      <w:marLeft w:val="0"/>
      <w:marRight w:val="0"/>
      <w:marTop w:val="0"/>
      <w:marBottom w:val="0"/>
      <w:divBdr>
        <w:top w:val="none" w:sz="0" w:space="0" w:color="auto"/>
        <w:left w:val="none" w:sz="0" w:space="0" w:color="auto"/>
        <w:bottom w:val="none" w:sz="0" w:space="0" w:color="auto"/>
        <w:right w:val="none" w:sz="0" w:space="0" w:color="auto"/>
      </w:divBdr>
      <w:divsChild>
        <w:div w:id="1280799202">
          <w:marLeft w:val="0"/>
          <w:marRight w:val="0"/>
          <w:marTop w:val="0"/>
          <w:marBottom w:val="75"/>
          <w:divBdr>
            <w:top w:val="none" w:sz="0" w:space="0" w:color="auto"/>
            <w:left w:val="none" w:sz="0" w:space="0" w:color="auto"/>
            <w:bottom w:val="none" w:sz="0" w:space="0" w:color="auto"/>
            <w:right w:val="none" w:sz="0" w:space="0" w:color="auto"/>
          </w:divBdr>
        </w:div>
      </w:divsChild>
    </w:div>
    <w:div w:id="421534376">
      <w:bodyDiv w:val="1"/>
      <w:marLeft w:val="0"/>
      <w:marRight w:val="0"/>
      <w:marTop w:val="0"/>
      <w:marBottom w:val="0"/>
      <w:divBdr>
        <w:top w:val="none" w:sz="0" w:space="0" w:color="auto"/>
        <w:left w:val="none" w:sz="0" w:space="0" w:color="auto"/>
        <w:bottom w:val="none" w:sz="0" w:space="0" w:color="auto"/>
        <w:right w:val="none" w:sz="0" w:space="0" w:color="auto"/>
      </w:divBdr>
      <w:divsChild>
        <w:div w:id="1006325119">
          <w:marLeft w:val="90"/>
          <w:marRight w:val="0"/>
          <w:marTop w:val="0"/>
          <w:marBottom w:val="0"/>
          <w:divBdr>
            <w:top w:val="none" w:sz="0" w:space="0" w:color="auto"/>
            <w:left w:val="none" w:sz="0" w:space="0" w:color="auto"/>
            <w:bottom w:val="none" w:sz="0" w:space="0" w:color="auto"/>
            <w:right w:val="none" w:sz="0" w:space="0" w:color="auto"/>
          </w:divBdr>
        </w:div>
        <w:div w:id="1494830178">
          <w:marLeft w:val="-100"/>
          <w:marRight w:val="0"/>
          <w:marTop w:val="0"/>
          <w:marBottom w:val="0"/>
          <w:divBdr>
            <w:top w:val="none" w:sz="0" w:space="0" w:color="auto"/>
            <w:left w:val="none" w:sz="0" w:space="0" w:color="auto"/>
            <w:bottom w:val="none" w:sz="0" w:space="0" w:color="auto"/>
            <w:right w:val="none" w:sz="0" w:space="0" w:color="auto"/>
          </w:divBdr>
        </w:div>
        <w:div w:id="2138837979">
          <w:marLeft w:val="-100"/>
          <w:marRight w:val="0"/>
          <w:marTop w:val="0"/>
          <w:marBottom w:val="0"/>
          <w:divBdr>
            <w:top w:val="none" w:sz="0" w:space="0" w:color="auto"/>
            <w:left w:val="none" w:sz="0" w:space="0" w:color="auto"/>
            <w:bottom w:val="none" w:sz="0" w:space="0" w:color="auto"/>
            <w:right w:val="none" w:sz="0" w:space="0" w:color="auto"/>
          </w:divBdr>
        </w:div>
        <w:div w:id="1816559470">
          <w:marLeft w:val="-555"/>
          <w:marRight w:val="0"/>
          <w:marTop w:val="0"/>
          <w:marBottom w:val="0"/>
          <w:divBdr>
            <w:top w:val="none" w:sz="0" w:space="0" w:color="auto"/>
            <w:left w:val="none" w:sz="0" w:space="0" w:color="auto"/>
            <w:bottom w:val="none" w:sz="0" w:space="0" w:color="auto"/>
            <w:right w:val="none" w:sz="0" w:space="0" w:color="auto"/>
          </w:divBdr>
        </w:div>
        <w:div w:id="1390886020">
          <w:marLeft w:val="-100"/>
          <w:marRight w:val="0"/>
          <w:marTop w:val="0"/>
          <w:marBottom w:val="0"/>
          <w:divBdr>
            <w:top w:val="none" w:sz="0" w:space="0" w:color="auto"/>
            <w:left w:val="none" w:sz="0" w:space="0" w:color="auto"/>
            <w:bottom w:val="none" w:sz="0" w:space="0" w:color="auto"/>
            <w:right w:val="none" w:sz="0" w:space="0" w:color="auto"/>
          </w:divBdr>
        </w:div>
        <w:div w:id="1682321151">
          <w:marLeft w:val="0"/>
          <w:marRight w:val="0"/>
          <w:marTop w:val="0"/>
          <w:marBottom w:val="0"/>
          <w:divBdr>
            <w:top w:val="none" w:sz="0" w:space="0" w:color="auto"/>
            <w:left w:val="none" w:sz="0" w:space="0" w:color="auto"/>
            <w:bottom w:val="none" w:sz="0" w:space="0" w:color="auto"/>
            <w:right w:val="none" w:sz="0" w:space="0" w:color="auto"/>
          </w:divBdr>
        </w:div>
        <w:div w:id="1761095887">
          <w:marLeft w:val="-100"/>
          <w:marRight w:val="0"/>
          <w:marTop w:val="0"/>
          <w:marBottom w:val="0"/>
          <w:divBdr>
            <w:top w:val="none" w:sz="0" w:space="0" w:color="auto"/>
            <w:left w:val="none" w:sz="0" w:space="0" w:color="auto"/>
            <w:bottom w:val="none" w:sz="0" w:space="0" w:color="auto"/>
            <w:right w:val="none" w:sz="0" w:space="0" w:color="auto"/>
          </w:divBdr>
        </w:div>
      </w:divsChild>
    </w:div>
    <w:div w:id="481847339">
      <w:bodyDiv w:val="1"/>
      <w:marLeft w:val="0"/>
      <w:marRight w:val="0"/>
      <w:marTop w:val="0"/>
      <w:marBottom w:val="0"/>
      <w:divBdr>
        <w:top w:val="none" w:sz="0" w:space="0" w:color="auto"/>
        <w:left w:val="none" w:sz="0" w:space="0" w:color="auto"/>
        <w:bottom w:val="none" w:sz="0" w:space="0" w:color="auto"/>
        <w:right w:val="none" w:sz="0" w:space="0" w:color="auto"/>
      </w:divBdr>
      <w:divsChild>
        <w:div w:id="329598505">
          <w:marLeft w:val="0"/>
          <w:marRight w:val="0"/>
          <w:marTop w:val="0"/>
          <w:marBottom w:val="0"/>
          <w:divBdr>
            <w:top w:val="none" w:sz="0" w:space="0" w:color="auto"/>
            <w:left w:val="none" w:sz="0" w:space="0" w:color="auto"/>
            <w:bottom w:val="none" w:sz="0" w:space="0" w:color="auto"/>
            <w:right w:val="none" w:sz="0" w:space="0" w:color="auto"/>
          </w:divBdr>
          <w:divsChild>
            <w:div w:id="17132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8317">
      <w:bodyDiv w:val="1"/>
      <w:marLeft w:val="0"/>
      <w:marRight w:val="0"/>
      <w:marTop w:val="0"/>
      <w:marBottom w:val="0"/>
      <w:divBdr>
        <w:top w:val="none" w:sz="0" w:space="0" w:color="auto"/>
        <w:left w:val="none" w:sz="0" w:space="0" w:color="auto"/>
        <w:bottom w:val="none" w:sz="0" w:space="0" w:color="auto"/>
        <w:right w:val="none" w:sz="0" w:space="0" w:color="auto"/>
      </w:divBdr>
    </w:div>
    <w:div w:id="647708482">
      <w:bodyDiv w:val="1"/>
      <w:marLeft w:val="0"/>
      <w:marRight w:val="0"/>
      <w:marTop w:val="0"/>
      <w:marBottom w:val="0"/>
      <w:divBdr>
        <w:top w:val="none" w:sz="0" w:space="0" w:color="auto"/>
        <w:left w:val="none" w:sz="0" w:space="0" w:color="auto"/>
        <w:bottom w:val="none" w:sz="0" w:space="0" w:color="auto"/>
        <w:right w:val="none" w:sz="0" w:space="0" w:color="auto"/>
      </w:divBdr>
    </w:div>
    <w:div w:id="837426942">
      <w:bodyDiv w:val="1"/>
      <w:marLeft w:val="0"/>
      <w:marRight w:val="0"/>
      <w:marTop w:val="0"/>
      <w:marBottom w:val="0"/>
      <w:divBdr>
        <w:top w:val="none" w:sz="0" w:space="0" w:color="auto"/>
        <w:left w:val="none" w:sz="0" w:space="0" w:color="auto"/>
        <w:bottom w:val="none" w:sz="0" w:space="0" w:color="auto"/>
        <w:right w:val="none" w:sz="0" w:space="0" w:color="auto"/>
      </w:divBdr>
      <w:divsChild>
        <w:div w:id="1226797415">
          <w:marLeft w:val="0"/>
          <w:marRight w:val="0"/>
          <w:marTop w:val="0"/>
          <w:marBottom w:val="75"/>
          <w:divBdr>
            <w:top w:val="none" w:sz="0" w:space="0" w:color="auto"/>
            <w:left w:val="none" w:sz="0" w:space="0" w:color="auto"/>
            <w:bottom w:val="none" w:sz="0" w:space="0" w:color="auto"/>
            <w:right w:val="none" w:sz="0" w:space="0" w:color="auto"/>
          </w:divBdr>
        </w:div>
      </w:divsChild>
    </w:div>
    <w:div w:id="1167599529">
      <w:bodyDiv w:val="1"/>
      <w:marLeft w:val="0"/>
      <w:marRight w:val="0"/>
      <w:marTop w:val="0"/>
      <w:marBottom w:val="0"/>
      <w:divBdr>
        <w:top w:val="none" w:sz="0" w:space="0" w:color="auto"/>
        <w:left w:val="none" w:sz="0" w:space="0" w:color="auto"/>
        <w:bottom w:val="none" w:sz="0" w:space="0" w:color="auto"/>
        <w:right w:val="none" w:sz="0" w:space="0" w:color="auto"/>
      </w:divBdr>
    </w:div>
    <w:div w:id="1217542975">
      <w:bodyDiv w:val="1"/>
      <w:marLeft w:val="0"/>
      <w:marRight w:val="0"/>
      <w:marTop w:val="0"/>
      <w:marBottom w:val="0"/>
      <w:divBdr>
        <w:top w:val="none" w:sz="0" w:space="0" w:color="auto"/>
        <w:left w:val="none" w:sz="0" w:space="0" w:color="auto"/>
        <w:bottom w:val="none" w:sz="0" w:space="0" w:color="auto"/>
        <w:right w:val="none" w:sz="0" w:space="0" w:color="auto"/>
      </w:divBdr>
    </w:div>
    <w:div w:id="1260528806">
      <w:bodyDiv w:val="1"/>
      <w:marLeft w:val="0"/>
      <w:marRight w:val="0"/>
      <w:marTop w:val="0"/>
      <w:marBottom w:val="0"/>
      <w:divBdr>
        <w:top w:val="none" w:sz="0" w:space="0" w:color="auto"/>
        <w:left w:val="none" w:sz="0" w:space="0" w:color="auto"/>
        <w:bottom w:val="none" w:sz="0" w:space="0" w:color="auto"/>
        <w:right w:val="none" w:sz="0" w:space="0" w:color="auto"/>
      </w:divBdr>
    </w:div>
    <w:div w:id="1336804225">
      <w:bodyDiv w:val="1"/>
      <w:marLeft w:val="0"/>
      <w:marRight w:val="0"/>
      <w:marTop w:val="0"/>
      <w:marBottom w:val="0"/>
      <w:divBdr>
        <w:top w:val="none" w:sz="0" w:space="0" w:color="auto"/>
        <w:left w:val="none" w:sz="0" w:space="0" w:color="auto"/>
        <w:bottom w:val="none" w:sz="0" w:space="0" w:color="auto"/>
        <w:right w:val="none" w:sz="0" w:space="0" w:color="auto"/>
      </w:divBdr>
      <w:divsChild>
        <w:div w:id="908153430">
          <w:marLeft w:val="0"/>
          <w:marRight w:val="0"/>
          <w:marTop w:val="0"/>
          <w:marBottom w:val="0"/>
          <w:divBdr>
            <w:top w:val="none" w:sz="0" w:space="0" w:color="auto"/>
            <w:left w:val="none" w:sz="0" w:space="0" w:color="auto"/>
            <w:bottom w:val="none" w:sz="0" w:space="0" w:color="auto"/>
            <w:right w:val="none" w:sz="0" w:space="0" w:color="auto"/>
          </w:divBdr>
        </w:div>
      </w:divsChild>
    </w:div>
    <w:div w:id="1564830459">
      <w:bodyDiv w:val="1"/>
      <w:marLeft w:val="0"/>
      <w:marRight w:val="0"/>
      <w:marTop w:val="0"/>
      <w:marBottom w:val="0"/>
      <w:divBdr>
        <w:top w:val="none" w:sz="0" w:space="0" w:color="auto"/>
        <w:left w:val="none" w:sz="0" w:space="0" w:color="auto"/>
        <w:bottom w:val="none" w:sz="0" w:space="0" w:color="auto"/>
        <w:right w:val="none" w:sz="0" w:space="0" w:color="auto"/>
      </w:divBdr>
    </w:div>
    <w:div w:id="1631856926">
      <w:bodyDiv w:val="1"/>
      <w:marLeft w:val="0"/>
      <w:marRight w:val="0"/>
      <w:marTop w:val="0"/>
      <w:marBottom w:val="0"/>
      <w:divBdr>
        <w:top w:val="none" w:sz="0" w:space="0" w:color="auto"/>
        <w:left w:val="none" w:sz="0" w:space="0" w:color="auto"/>
        <w:bottom w:val="none" w:sz="0" w:space="0" w:color="auto"/>
        <w:right w:val="none" w:sz="0" w:space="0" w:color="auto"/>
      </w:divBdr>
    </w:div>
    <w:div w:id="1652248417">
      <w:bodyDiv w:val="1"/>
      <w:marLeft w:val="0"/>
      <w:marRight w:val="0"/>
      <w:marTop w:val="0"/>
      <w:marBottom w:val="0"/>
      <w:divBdr>
        <w:top w:val="none" w:sz="0" w:space="0" w:color="auto"/>
        <w:left w:val="none" w:sz="0" w:space="0" w:color="auto"/>
        <w:bottom w:val="none" w:sz="0" w:space="0" w:color="auto"/>
        <w:right w:val="none" w:sz="0" w:space="0" w:color="auto"/>
      </w:divBdr>
      <w:divsChild>
        <w:div w:id="2036227491">
          <w:marLeft w:val="0"/>
          <w:marRight w:val="0"/>
          <w:marTop w:val="0"/>
          <w:marBottom w:val="0"/>
          <w:divBdr>
            <w:top w:val="none" w:sz="0" w:space="0" w:color="auto"/>
            <w:left w:val="none" w:sz="0" w:space="0" w:color="auto"/>
            <w:bottom w:val="none" w:sz="0" w:space="0" w:color="auto"/>
            <w:right w:val="none" w:sz="0" w:space="0" w:color="auto"/>
          </w:divBdr>
          <w:divsChild>
            <w:div w:id="970287019">
              <w:marLeft w:val="0"/>
              <w:marRight w:val="0"/>
              <w:marTop w:val="0"/>
              <w:marBottom w:val="240"/>
              <w:divBdr>
                <w:top w:val="single" w:sz="6" w:space="8" w:color="AAAAAA"/>
                <w:left w:val="single" w:sz="6" w:space="8" w:color="AAAAAA"/>
                <w:bottom w:val="single" w:sz="6" w:space="8" w:color="AAAAAA"/>
                <w:right w:val="single" w:sz="6" w:space="8" w:color="AAAAAA"/>
              </w:divBdr>
            </w:div>
            <w:div w:id="15553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6710">
      <w:bodyDiv w:val="1"/>
      <w:marLeft w:val="0"/>
      <w:marRight w:val="0"/>
      <w:marTop w:val="0"/>
      <w:marBottom w:val="0"/>
      <w:divBdr>
        <w:top w:val="none" w:sz="0" w:space="0" w:color="auto"/>
        <w:left w:val="none" w:sz="0" w:space="0" w:color="auto"/>
        <w:bottom w:val="none" w:sz="0" w:space="0" w:color="auto"/>
        <w:right w:val="none" w:sz="0" w:space="0" w:color="auto"/>
      </w:divBdr>
      <w:divsChild>
        <w:div w:id="2111272681">
          <w:marLeft w:val="0"/>
          <w:marRight w:val="0"/>
          <w:marTop w:val="0"/>
          <w:marBottom w:val="0"/>
          <w:divBdr>
            <w:top w:val="none" w:sz="0" w:space="0" w:color="auto"/>
            <w:left w:val="none" w:sz="0" w:space="0" w:color="auto"/>
            <w:bottom w:val="none" w:sz="0" w:space="0" w:color="auto"/>
            <w:right w:val="none" w:sz="0" w:space="0" w:color="auto"/>
          </w:divBdr>
          <w:divsChild>
            <w:div w:id="1651783039">
              <w:marLeft w:val="0"/>
              <w:marRight w:val="0"/>
              <w:marTop w:val="0"/>
              <w:marBottom w:val="240"/>
              <w:divBdr>
                <w:top w:val="single" w:sz="6" w:space="8" w:color="AAAAAA"/>
                <w:left w:val="single" w:sz="6" w:space="8" w:color="AAAAAA"/>
                <w:bottom w:val="single" w:sz="6" w:space="8" w:color="AAAAAA"/>
                <w:right w:val="single" w:sz="6" w:space="8" w:color="AAAAAA"/>
              </w:divBdr>
            </w:div>
            <w:div w:id="4084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9841">
      <w:bodyDiv w:val="1"/>
      <w:marLeft w:val="0"/>
      <w:marRight w:val="0"/>
      <w:marTop w:val="0"/>
      <w:marBottom w:val="0"/>
      <w:divBdr>
        <w:top w:val="none" w:sz="0" w:space="0" w:color="auto"/>
        <w:left w:val="none" w:sz="0" w:space="0" w:color="auto"/>
        <w:bottom w:val="none" w:sz="0" w:space="0" w:color="auto"/>
        <w:right w:val="none" w:sz="0" w:space="0" w:color="auto"/>
      </w:divBdr>
    </w:div>
    <w:div w:id="1730688583">
      <w:bodyDiv w:val="1"/>
      <w:marLeft w:val="0"/>
      <w:marRight w:val="0"/>
      <w:marTop w:val="0"/>
      <w:marBottom w:val="0"/>
      <w:divBdr>
        <w:top w:val="none" w:sz="0" w:space="0" w:color="auto"/>
        <w:left w:val="none" w:sz="0" w:space="0" w:color="auto"/>
        <w:bottom w:val="none" w:sz="0" w:space="0" w:color="auto"/>
        <w:right w:val="none" w:sz="0" w:space="0" w:color="auto"/>
      </w:divBdr>
      <w:divsChild>
        <w:div w:id="1746761816">
          <w:marLeft w:val="0"/>
          <w:marRight w:val="0"/>
          <w:marTop w:val="0"/>
          <w:marBottom w:val="0"/>
          <w:divBdr>
            <w:top w:val="none" w:sz="0" w:space="0" w:color="auto"/>
            <w:left w:val="none" w:sz="0" w:space="0" w:color="auto"/>
            <w:bottom w:val="none" w:sz="0" w:space="0" w:color="auto"/>
            <w:right w:val="none" w:sz="0" w:space="0" w:color="auto"/>
          </w:divBdr>
          <w:divsChild>
            <w:div w:id="506407037">
              <w:marLeft w:val="0"/>
              <w:marRight w:val="0"/>
              <w:marTop w:val="0"/>
              <w:marBottom w:val="240"/>
              <w:divBdr>
                <w:top w:val="single" w:sz="6" w:space="8" w:color="AAAAAA"/>
                <w:left w:val="single" w:sz="6" w:space="8" w:color="AAAAAA"/>
                <w:bottom w:val="single" w:sz="6" w:space="8" w:color="AAAAAA"/>
                <w:right w:val="single" w:sz="6" w:space="8" w:color="AAAAAA"/>
              </w:divBdr>
            </w:div>
            <w:div w:id="1048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1370">
      <w:bodyDiv w:val="1"/>
      <w:marLeft w:val="0"/>
      <w:marRight w:val="0"/>
      <w:marTop w:val="0"/>
      <w:marBottom w:val="0"/>
      <w:divBdr>
        <w:top w:val="none" w:sz="0" w:space="0" w:color="auto"/>
        <w:left w:val="none" w:sz="0" w:space="0" w:color="auto"/>
        <w:bottom w:val="none" w:sz="0" w:space="0" w:color="auto"/>
        <w:right w:val="none" w:sz="0" w:space="0" w:color="auto"/>
      </w:divBdr>
    </w:div>
    <w:div w:id="207947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st_of_HTTP_header_fields" TargetMode="External"/><Relationship Id="rId21" Type="http://schemas.openxmlformats.org/officeDocument/2006/relationships/hyperlink" Target="https://en.wikipedia.org/wiki/File_extensions" TargetMode="External"/><Relationship Id="rId42" Type="http://schemas.openxmlformats.org/officeDocument/2006/relationships/hyperlink" Target="http://softwaretestingfundamentals.com/test-case/" TargetMode="External"/><Relationship Id="rId47" Type="http://schemas.openxmlformats.org/officeDocument/2006/relationships/hyperlink" Target="http://softwaretestingfundamentals.com/integration-testing/" TargetMode="External"/><Relationship Id="rId63" Type="http://schemas.openxmlformats.org/officeDocument/2006/relationships/hyperlink" Target="http://www.softwaretestinghelp.com/selenium-webdriver-waits-selenium-tutorial-15/" TargetMode="External"/><Relationship Id="rId68" Type="http://schemas.openxmlformats.org/officeDocument/2006/relationships/hyperlink" Target="http://www.softwaretestinghelp.com/test-automation-frameworks-selenium-tutorial-20/" TargetMode="External"/><Relationship Id="rId84" Type="http://schemas.openxmlformats.org/officeDocument/2006/relationships/hyperlink" Target="http://cdn.softwaretestinghelp.com/wp-content/qa/uploads/2014/03/mobile-device-emulator-5.jpg" TargetMode="External"/><Relationship Id="rId89" Type="http://schemas.openxmlformats.org/officeDocument/2006/relationships/hyperlink" Target="https://cran.r-project.org/web/packages/jsonlite/vignettes/json-apis.html" TargetMode="External"/><Relationship Id="rId112" Type="http://schemas.openxmlformats.org/officeDocument/2006/relationships/image" Target="media/image18.jpeg"/><Relationship Id="rId16" Type="http://schemas.openxmlformats.org/officeDocument/2006/relationships/hyperlink" Target="http://testingbasicinterviewquestions.blogspot.in/2012/01/what-is-integration-testing-explain-it.html" TargetMode="External"/><Relationship Id="rId107" Type="http://schemas.openxmlformats.org/officeDocument/2006/relationships/hyperlink" Target="http://cdn.softwaretestinghelp.com/wp-content/qa/uploads/2014/07/Burn-Down-chart-1.jpg" TargetMode="External"/><Relationship Id="rId11" Type="http://schemas.openxmlformats.org/officeDocument/2006/relationships/hyperlink" Target="http://istqbexamcertification.com/what-is-the-difference-between-severity-and-priority/" TargetMode="External"/><Relationship Id="rId24" Type="http://schemas.openxmlformats.org/officeDocument/2006/relationships/hyperlink" Target="https://en.wikipedia.org/wiki/Uniform_resource_identifier" TargetMode="External"/><Relationship Id="rId32" Type="http://schemas.openxmlformats.org/officeDocument/2006/relationships/hyperlink" Target="https://en.wikipedia.org/wiki/Micropayment" TargetMode="External"/><Relationship Id="rId37" Type="http://schemas.openxmlformats.org/officeDocument/2006/relationships/hyperlink" Target="https://en.wikipedia.org/wiki/Proxy_server" TargetMode="External"/><Relationship Id="rId40" Type="http://schemas.openxmlformats.org/officeDocument/2006/relationships/image" Target="media/image5.png"/><Relationship Id="rId45" Type="http://schemas.openxmlformats.org/officeDocument/2006/relationships/image" Target="media/image6.jpeg"/><Relationship Id="rId53" Type="http://schemas.openxmlformats.org/officeDocument/2006/relationships/hyperlink" Target="http://softwaretestingfundamentals.com/security-testing/" TargetMode="External"/><Relationship Id="rId58" Type="http://schemas.openxmlformats.org/officeDocument/2006/relationships/hyperlink" Target="http://softwaretestingfundamentals.com/software-testing-methods/" TargetMode="External"/><Relationship Id="rId66" Type="http://schemas.openxmlformats.org/officeDocument/2006/relationships/hyperlink" Target="http://www.softwaretestinghelp.com/handle-alerts-popups-selenium-webdriver-selenium-tutorial-16/" TargetMode="External"/><Relationship Id="rId74" Type="http://schemas.openxmlformats.org/officeDocument/2006/relationships/hyperlink" Target="http://www.guru99.com/adhoc-testing.html" TargetMode="External"/><Relationship Id="rId79" Type="http://schemas.openxmlformats.org/officeDocument/2006/relationships/image" Target="media/image8.jpeg"/><Relationship Id="rId87" Type="http://schemas.openxmlformats.org/officeDocument/2006/relationships/image" Target="media/image12.jpeg"/><Relationship Id="rId102" Type="http://schemas.openxmlformats.org/officeDocument/2006/relationships/image" Target="media/image13.png"/><Relationship Id="rId110" Type="http://schemas.openxmlformats.org/officeDocument/2006/relationships/image" Target="media/image17.jpeg"/><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testautomationguru.com/hybrid-test-automation-framework/" TargetMode="External"/><Relationship Id="rId82" Type="http://schemas.openxmlformats.org/officeDocument/2006/relationships/hyperlink" Target="http://cdn2.softwaretestinghelp.com/wp-content/qa/uploads/2014/03/mobile-device-emulator-4.jpg" TargetMode="External"/><Relationship Id="rId90" Type="http://schemas.openxmlformats.org/officeDocument/2006/relationships/hyperlink" Target="http://www.geonames.org/export/ajax-postalcode-autocomplete.html" TargetMode="External"/><Relationship Id="rId95" Type="http://schemas.openxmlformats.org/officeDocument/2006/relationships/hyperlink" Target="http://api.geonames.org/wikipediaSearch?q=london&amp;maxRows=10&amp;username=demo" TargetMode="External"/><Relationship Id="rId19" Type="http://schemas.openxmlformats.org/officeDocument/2006/relationships/hyperlink" Target="https://en.wikipedia.org/wiki/URL_redirection" TargetMode="External"/><Relationship Id="rId14" Type="http://schemas.openxmlformats.org/officeDocument/2006/relationships/image" Target="media/image2.jpeg"/><Relationship Id="rId22" Type="http://schemas.openxmlformats.org/officeDocument/2006/relationships/hyperlink" Target="https://en.wikipedia.org/wiki/Word_sense_disambiguation" TargetMode="External"/><Relationship Id="rId27" Type="http://schemas.openxmlformats.org/officeDocument/2006/relationships/hyperlink" Target="https://en.wikipedia.org/wiki/Mozilla" TargetMode="External"/><Relationship Id="rId30" Type="http://schemas.openxmlformats.org/officeDocument/2006/relationships/hyperlink" Target="https://en.wikipedia.org/wiki/Digest_access_authentication" TargetMode="External"/><Relationship Id="rId35" Type="http://schemas.openxmlformats.org/officeDocument/2006/relationships/hyperlink" Target="https://en.wikipedia.org/wiki/HTTP_404" TargetMode="External"/><Relationship Id="rId43" Type="http://schemas.openxmlformats.org/officeDocument/2006/relationships/hyperlink" Target="http://softwaretestingfundamentals.com/test-script/" TargetMode="External"/><Relationship Id="rId48" Type="http://schemas.openxmlformats.org/officeDocument/2006/relationships/hyperlink" Target="http://softwaretestingfundamentals.com/system-testing/" TargetMode="External"/><Relationship Id="rId56" Type="http://schemas.openxmlformats.org/officeDocument/2006/relationships/hyperlink" Target="http://softwaretestingfundamentals.com/compliance-testing/" TargetMode="External"/><Relationship Id="rId64" Type="http://schemas.openxmlformats.org/officeDocument/2006/relationships/hyperlink" Target="http://www.softwaretestinghelp.com/selenium-webdriver-waits-selenium-tutorial-15/" TargetMode="External"/><Relationship Id="rId69" Type="http://schemas.openxmlformats.org/officeDocument/2006/relationships/hyperlink" Target="http://learn-automation.com/upload-file-in-selenium-webdriver-using-autoit/" TargetMode="External"/><Relationship Id="rId77" Type="http://schemas.openxmlformats.org/officeDocument/2006/relationships/image" Target="media/image7.jpeg"/><Relationship Id="rId100" Type="http://schemas.openxmlformats.org/officeDocument/2006/relationships/hyperlink" Target="http://www.guru99.com/mobile-testing.html" TargetMode="External"/><Relationship Id="rId105" Type="http://schemas.openxmlformats.org/officeDocument/2006/relationships/hyperlink" Target="http://cdn.softwaretestinghelp.com/wp-content/qa/uploads/2014/07/Sprint-Backlog.jpg" TargetMode="External"/><Relationship Id="rId113" Type="http://schemas.openxmlformats.org/officeDocument/2006/relationships/hyperlink" Target="http://cdn.softwaretestinghelp.com/wp-content/qa/uploads/2014/07/scrum-agile-methodology-process.jpg" TargetMode="External"/><Relationship Id="rId8" Type="http://schemas.openxmlformats.org/officeDocument/2006/relationships/endnotes" Target="endnotes.xml"/><Relationship Id="rId51" Type="http://schemas.openxmlformats.org/officeDocument/2006/relationships/hyperlink" Target="http://softwaretestingfundamentals.com/functional-testing/" TargetMode="External"/><Relationship Id="rId72" Type="http://schemas.openxmlformats.org/officeDocument/2006/relationships/hyperlink" Target="http://www.guru99.com/exploratory-testing.html" TargetMode="External"/><Relationship Id="rId80" Type="http://schemas.openxmlformats.org/officeDocument/2006/relationships/hyperlink" Target="http://cdn2.softwaretestinghelp.com/wp-content/qa/uploads/2014/03/mobile-device-emulator-3.jpg" TargetMode="External"/><Relationship Id="rId85" Type="http://schemas.openxmlformats.org/officeDocument/2006/relationships/image" Target="media/image11.jpeg"/><Relationship Id="rId93" Type="http://schemas.openxmlformats.org/officeDocument/2006/relationships/hyperlink" Target="http://api.geonames.org/cities?north=44.1&amp;south=-9.9&amp;east=-22.4&amp;west=55.2&amp;username=demo" TargetMode="External"/><Relationship Id="rId98" Type="http://schemas.openxmlformats.org/officeDocument/2006/relationships/hyperlink" Target="http://searchsoa.techtarget.com/definition/URI" TargetMode="External"/><Relationship Id="rId3" Type="http://schemas.openxmlformats.org/officeDocument/2006/relationships/styles" Target="styles.xml"/><Relationship Id="rId12" Type="http://schemas.openxmlformats.org/officeDocument/2006/relationships/hyperlink" Target="http://testingbasicinterviewquestions.blogspot.in/2012/05/how-to-report-bug-in-small-companies.html" TargetMode="External"/><Relationship Id="rId17" Type="http://schemas.openxmlformats.org/officeDocument/2006/relationships/hyperlink" Target="http://testingbasicinterviewquestions.blogspot.in/2012/05/explain-bottom-up-strategy-of.html" TargetMode="External"/><Relationship Id="rId25" Type="http://schemas.openxmlformats.org/officeDocument/2006/relationships/hyperlink" Target="https://en.wikipedia.org/wiki/HTTP_302" TargetMode="External"/><Relationship Id="rId33" Type="http://schemas.openxmlformats.org/officeDocument/2006/relationships/hyperlink" Target="https://en.wikipedia.org/wiki/Google_Developers" TargetMode="External"/><Relationship Id="rId38" Type="http://schemas.openxmlformats.org/officeDocument/2006/relationships/hyperlink" Target="https://en.wikipedia.org/wiki/Gateway_%28telecommunications%29" TargetMode="External"/><Relationship Id="rId46" Type="http://schemas.openxmlformats.org/officeDocument/2006/relationships/hyperlink" Target="http://softwaretestingfundamentals.com/unit-testing/" TargetMode="External"/><Relationship Id="rId59" Type="http://schemas.openxmlformats.org/officeDocument/2006/relationships/hyperlink" Target="http://www.ranorex.com/blog/keyword-driven-test-automation-framework" TargetMode="External"/><Relationship Id="rId67" Type="http://schemas.openxmlformats.org/officeDocument/2006/relationships/hyperlink" Target="http://www.softwaretestinghelp.com/testng-framework-selenium-tutorial-12/" TargetMode="External"/><Relationship Id="rId103" Type="http://schemas.openxmlformats.org/officeDocument/2006/relationships/hyperlink" Target="http://cdn.softwaretestinghelp.com/wp-content/qa/uploads/2014/07/Scrum-Team.jpg" TargetMode="External"/><Relationship Id="rId108" Type="http://schemas.openxmlformats.org/officeDocument/2006/relationships/image" Target="media/image16.jpeg"/><Relationship Id="rId116" Type="http://schemas.openxmlformats.org/officeDocument/2006/relationships/theme" Target="theme/theme1.xml"/><Relationship Id="rId20" Type="http://schemas.openxmlformats.org/officeDocument/2006/relationships/hyperlink" Target="https://en.wikipedia.org/wiki/Content_negotiation" TargetMode="External"/><Relationship Id="rId41" Type="http://schemas.openxmlformats.org/officeDocument/2006/relationships/hyperlink" Target="http://softwaretestingfundamentals.com/test-plan/" TargetMode="External"/><Relationship Id="rId54" Type="http://schemas.openxmlformats.org/officeDocument/2006/relationships/hyperlink" Target="http://softwaretestingfundamentals.com/performance-testing/" TargetMode="External"/><Relationship Id="rId62" Type="http://schemas.openxmlformats.org/officeDocument/2006/relationships/hyperlink" Target="http://www.testautomationguru.com/arquillian-graphene-page-fragments/" TargetMode="External"/><Relationship Id="rId70" Type="http://schemas.openxmlformats.org/officeDocument/2006/relationships/hyperlink" Target="http://stackoverflow.com/questions/14694852/can-overridden-methods-differ-in-return-type" TargetMode="External"/><Relationship Id="rId75" Type="http://schemas.openxmlformats.org/officeDocument/2006/relationships/hyperlink" Target="http://www.tutorialspoint.com/software_testing_dictionary/adhoc_testing.htm" TargetMode="External"/><Relationship Id="rId83" Type="http://schemas.openxmlformats.org/officeDocument/2006/relationships/image" Target="media/image10.jpeg"/><Relationship Id="rId88" Type="http://schemas.openxmlformats.org/officeDocument/2006/relationships/hyperlink" Target="http://www.json.org/" TargetMode="External"/><Relationship Id="rId91" Type="http://schemas.openxmlformats.org/officeDocument/2006/relationships/hyperlink" Target="http://www.geonames.org/maps/json-googlemaps-example.html" TargetMode="External"/><Relationship Id="rId96" Type="http://schemas.openxmlformats.org/officeDocument/2006/relationships/hyperlink" Target="http://www.geonames.org/export/ws-overview.html" TargetMode="External"/><Relationship Id="rId111" Type="http://schemas.openxmlformats.org/officeDocument/2006/relationships/hyperlink" Target="http://cdn.softwaretestinghelp.com/wp-content/qa/uploads/2014/07/Scrum-Velocity.jp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HTTP_301" TargetMode="External"/><Relationship Id="rId28" Type="http://schemas.openxmlformats.org/officeDocument/2006/relationships/hyperlink" Target="https://en.wikipedia.org/wiki/Internet_Explorer" TargetMode="External"/><Relationship Id="rId36" Type="http://schemas.openxmlformats.org/officeDocument/2006/relationships/hyperlink" Target="https://en.wikipedia.org/wiki/POST_%28HTTP%29" TargetMode="External"/><Relationship Id="rId49" Type="http://schemas.openxmlformats.org/officeDocument/2006/relationships/hyperlink" Target="http://softwaretestingfundamentals.com/acceptance-testing/" TargetMode="External"/><Relationship Id="rId57" Type="http://schemas.openxmlformats.org/officeDocument/2006/relationships/hyperlink" Target="http://softwaretestingfundamentals.com/software-testing-levels/" TargetMode="External"/><Relationship Id="rId106" Type="http://schemas.openxmlformats.org/officeDocument/2006/relationships/image" Target="media/image15.jpeg"/><Relationship Id="rId114" Type="http://schemas.openxmlformats.org/officeDocument/2006/relationships/image" Target="media/image19.jpeg"/><Relationship Id="rId10" Type="http://schemas.openxmlformats.org/officeDocument/2006/relationships/hyperlink" Target="http://istqbexamcertification.com/what-is-retesting/" TargetMode="External"/><Relationship Id="rId31" Type="http://schemas.openxmlformats.org/officeDocument/2006/relationships/hyperlink" Target="https://en.wikipedia.org/wiki/Digital_cash" TargetMode="External"/><Relationship Id="rId44" Type="http://schemas.openxmlformats.org/officeDocument/2006/relationships/hyperlink" Target="http://softwaretestingfundamentals.com/defect-report/" TargetMode="External"/><Relationship Id="rId52" Type="http://schemas.openxmlformats.org/officeDocument/2006/relationships/hyperlink" Target="http://softwaretestingfundamentals.com/usability-testing/" TargetMode="External"/><Relationship Id="rId60" Type="http://schemas.openxmlformats.org/officeDocument/2006/relationships/hyperlink" Target="http://www.testautomationguru.com/keyword-driven-framework-for-localization-testing-using-selenium-webdriver/" TargetMode="External"/><Relationship Id="rId65" Type="http://schemas.openxmlformats.org/officeDocument/2006/relationships/hyperlink" Target="http://www.softwaretestinghelp.com/selenium-tutorial-18/" TargetMode="External"/><Relationship Id="rId73" Type="http://schemas.openxmlformats.org/officeDocument/2006/relationships/hyperlink" Target="http://whatis.techtarget.com/definition/ad-hoc-testing" TargetMode="External"/><Relationship Id="rId78" Type="http://schemas.openxmlformats.org/officeDocument/2006/relationships/hyperlink" Target="http://cdn.softwaretestinghelp.com/wp-content/qa/uploads/2014/03/mobile-device-emulator-2.jpg" TargetMode="External"/><Relationship Id="rId81" Type="http://schemas.openxmlformats.org/officeDocument/2006/relationships/image" Target="media/image9.jpeg"/><Relationship Id="rId86" Type="http://schemas.openxmlformats.org/officeDocument/2006/relationships/hyperlink" Target="http://cdn2.softwaretestinghelp.com/wp-content/qa/uploads/2014/03/cloud-based-mobile-testing.jpg" TargetMode="External"/><Relationship Id="rId94" Type="http://schemas.openxmlformats.org/officeDocument/2006/relationships/hyperlink" Target="http://forum.geonames.org/gforum/posts/list/8.page" TargetMode="External"/><Relationship Id="rId99" Type="http://schemas.openxmlformats.org/officeDocument/2006/relationships/hyperlink" Target="http://maps.googleapis.com/maps/api/staticmap?center=Sydney,NSW&amp;zoom=14&amp;size=400x400&amp;sensor=false" TargetMode="External"/><Relationship Id="rId101" Type="http://schemas.openxmlformats.org/officeDocument/2006/relationships/hyperlink" Target="http://www.json.org/"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testingbasicinterviewquestions.blogspot.in/2012/05/is-software-tester-should-be-from-high.html" TargetMode="External"/><Relationship Id="rId18" Type="http://schemas.openxmlformats.org/officeDocument/2006/relationships/hyperlink" Target="http://testingbasicinterviewquestions.blogspot.in/2012/04/explain-top-down-strategy-of.html" TargetMode="External"/><Relationship Id="rId39" Type="http://schemas.openxmlformats.org/officeDocument/2006/relationships/image" Target="media/image4.png"/><Relationship Id="rId109" Type="http://schemas.openxmlformats.org/officeDocument/2006/relationships/hyperlink" Target="http://cdn.softwaretestinghelp.com/wp-content/qa/uploads/2014/07/Burn-Down-chart-2.jpg" TargetMode="External"/><Relationship Id="rId34" Type="http://schemas.openxmlformats.org/officeDocument/2006/relationships/hyperlink" Target="https://en.wikipedia.org/wiki/HTTP_403" TargetMode="External"/><Relationship Id="rId50" Type="http://schemas.openxmlformats.org/officeDocument/2006/relationships/hyperlink" Target="http://softwaretestingfundamentals.com/smoke-testing/" TargetMode="External"/><Relationship Id="rId55" Type="http://schemas.openxmlformats.org/officeDocument/2006/relationships/hyperlink" Target="http://softwaretestingfundamentals.com/regression-testing/" TargetMode="External"/><Relationship Id="rId76" Type="http://schemas.openxmlformats.org/officeDocument/2006/relationships/hyperlink" Target="http://cdn2.softwaretestinghelp.com/wp-content/qa/uploads/2014/03/mobile-application-testing-1.jpg" TargetMode="External"/><Relationship Id="rId97" Type="http://schemas.openxmlformats.org/officeDocument/2006/relationships/hyperlink" Target="http://www.javatpoint.com/soap-vs-rest-web-services" TargetMode="External"/><Relationship Id="rId104" Type="http://schemas.openxmlformats.org/officeDocument/2006/relationships/image" Target="media/image14.jpeg"/><Relationship Id="rId7" Type="http://schemas.openxmlformats.org/officeDocument/2006/relationships/footnotes" Target="footnotes.xml"/><Relationship Id="rId71" Type="http://schemas.openxmlformats.org/officeDocument/2006/relationships/hyperlink" Target="http://qatestlab.com/services/No-Documentation/ad-hoc-testing/" TargetMode="External"/><Relationship Id="rId92" Type="http://schemas.openxmlformats.org/officeDocument/2006/relationships/hyperlink" Target="http://api.geonames.org/citiesJSON?north=44.1&amp;south=-9.9&amp;east=-22.4&amp;west=55.2&amp;lang=de&amp;username=demo" TargetMode="External"/><Relationship Id="rId2" Type="http://schemas.openxmlformats.org/officeDocument/2006/relationships/numbering" Target="numbering.xml"/><Relationship Id="rId29" Type="http://schemas.openxmlformats.org/officeDocument/2006/relationships/hyperlink" Target="https://en.wikipedia.org/wiki/Basic_access_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3C5EA-8A73-420C-9E9A-4083B809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7123</TotalTime>
  <Pages>56</Pages>
  <Words>20209</Words>
  <Characters>115196</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315</cp:revision>
  <dcterms:created xsi:type="dcterms:W3CDTF">2018-02-06T04:57:00Z</dcterms:created>
  <dcterms:modified xsi:type="dcterms:W3CDTF">2018-10-17T09:08:00Z</dcterms:modified>
</cp:coreProperties>
</file>