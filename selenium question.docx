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A0" w:rsidRPr="00B27BA9" w:rsidRDefault="00C36DA0" w:rsidP="00C36DA0">
      <w:pPr>
        <w:pStyle w:val="Heading1"/>
        <w:shd w:val="clear" w:color="auto" w:fill="FFFFFF"/>
        <w:spacing w:before="0" w:beforeAutospacing="0" w:after="0" w:afterAutospacing="0" w:line="312" w:lineRule="atLeast"/>
        <w:textAlignment w:val="baseline"/>
        <w:rPr>
          <w:color w:val="1F497D" w:themeColor="text2"/>
          <w:sz w:val="22"/>
          <w:szCs w:val="22"/>
        </w:rPr>
      </w:pPr>
      <w:r w:rsidRPr="00B27BA9">
        <w:rPr>
          <w:color w:val="1F497D" w:themeColor="text2"/>
          <w:sz w:val="22"/>
          <w:szCs w:val="22"/>
        </w:rPr>
        <w:t>Selenium 2 – Differences to Version 1</w:t>
      </w:r>
    </w:p>
    <w:p w:rsidR="00C36DA0" w:rsidRPr="00B27BA9" w:rsidRDefault="00C36DA0" w:rsidP="00C36DA0">
      <w:pPr>
        <w:pStyle w:val="Heading1"/>
        <w:shd w:val="clear" w:color="auto" w:fill="FFFFFF"/>
        <w:spacing w:before="0" w:beforeAutospacing="0" w:after="0" w:afterAutospacing="0" w:line="312" w:lineRule="atLeast"/>
        <w:textAlignment w:val="baseline"/>
        <w:rPr>
          <w:color w:val="1F497D" w:themeColor="text2"/>
          <w:sz w:val="22"/>
          <w:szCs w:val="22"/>
        </w:rPr>
      </w:pPr>
    </w:p>
    <w:p w:rsidR="00C36DA0" w:rsidRPr="00B27BA9" w:rsidRDefault="00EB11B0" w:rsidP="00C36DA0">
      <w:pPr>
        <w:pStyle w:val="NormalWeb"/>
        <w:spacing w:before="0" w:beforeAutospacing="0" w:after="0" w:afterAutospacing="0"/>
        <w:textAlignment w:val="baseline"/>
        <w:rPr>
          <w:color w:val="1F497D" w:themeColor="text2"/>
          <w:sz w:val="22"/>
          <w:szCs w:val="22"/>
        </w:rPr>
      </w:pPr>
      <w:hyperlink r:id="rId6" w:history="1">
        <w:r w:rsidR="00C36DA0" w:rsidRPr="00B27BA9">
          <w:rPr>
            <w:rStyle w:val="Hyperlink"/>
            <w:color w:val="1F497D" w:themeColor="text2"/>
            <w:sz w:val="22"/>
            <w:szCs w:val="22"/>
            <w:bdr w:val="none" w:sz="0" w:space="0" w:color="auto" w:frame="1"/>
          </w:rPr>
          <w:t>Selenium 2 is out for a month now</w:t>
        </w:r>
      </w:hyperlink>
      <w:r w:rsidR="00C36DA0" w:rsidRPr="00B27BA9">
        <w:rPr>
          <w:color w:val="1F497D" w:themeColor="text2"/>
          <w:sz w:val="22"/>
          <w:szCs w:val="22"/>
        </w:rPr>
        <w:t>. As I had to introduce </w:t>
      </w:r>
      <w:hyperlink r:id="rId7" w:history="1">
        <w:r w:rsidR="00C36DA0" w:rsidRPr="00B27BA9">
          <w:rPr>
            <w:rStyle w:val="Hyperlink"/>
            <w:color w:val="1F497D" w:themeColor="text2"/>
            <w:sz w:val="22"/>
            <w:szCs w:val="22"/>
            <w:bdr w:val="none" w:sz="0" w:space="0" w:color="auto" w:frame="1"/>
          </w:rPr>
          <w:t>Selenium</w:t>
        </w:r>
      </w:hyperlink>
      <w:r w:rsidR="00C36DA0" w:rsidRPr="00B27BA9">
        <w:rPr>
          <w:color w:val="1F497D" w:themeColor="text2"/>
          <w:sz w:val="22"/>
          <w:szCs w:val="22"/>
        </w:rPr>
        <w:t> into a project, I picked the new version of Selenium (2.2). I’d like to show some of the differences between Selenium 1 and 2 that I experienced.</w:t>
      </w:r>
    </w:p>
    <w:p w:rsidR="00C36DA0" w:rsidRPr="00B27BA9" w:rsidRDefault="00C36DA0" w:rsidP="00C36DA0">
      <w:pPr>
        <w:pStyle w:val="Heading3"/>
        <w:spacing w:before="0" w:beforeAutospacing="0" w:after="300" w:afterAutospacing="0" w:line="360" w:lineRule="atLeast"/>
        <w:textAlignment w:val="baseline"/>
        <w:rPr>
          <w:b w:val="0"/>
          <w:bCs w:val="0"/>
          <w:color w:val="1F497D" w:themeColor="text2"/>
          <w:sz w:val="22"/>
          <w:szCs w:val="22"/>
        </w:rPr>
      </w:pPr>
      <w:r w:rsidRPr="00B27BA9">
        <w:rPr>
          <w:b w:val="0"/>
          <w:bCs w:val="0"/>
          <w:color w:val="1F497D" w:themeColor="text2"/>
          <w:sz w:val="22"/>
          <w:szCs w:val="22"/>
        </w:rPr>
        <w:t>Selenium 1</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supports real browsers only – no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 xml:space="preserve"> support, needs a graphical desktop environment (slower but more realistic compared to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JavaScript based approach</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when used in unit tests, you need a proxy application to control the browser (Selenium-RC)</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limited by the browser’s </w:t>
      </w:r>
      <w:proofErr w:type="spellStart"/>
      <w:r w:rsidRPr="00B27BA9">
        <w:rPr>
          <w:rFonts w:ascii="Times New Roman" w:hAnsi="Times New Roman" w:cs="Times New Roman"/>
          <w:color w:val="1F497D" w:themeColor="text2"/>
        </w:rPr>
        <w:t>Javascript</w:t>
      </w:r>
      <w:proofErr w:type="spellEnd"/>
      <w:r w:rsidRPr="00B27BA9">
        <w:rPr>
          <w:rFonts w:ascii="Times New Roman" w:hAnsi="Times New Roman" w:cs="Times New Roman"/>
          <w:color w:val="1F497D" w:themeColor="text2"/>
        </w:rPr>
        <w:t xml:space="preserve"> security model</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complex API, API has evolved over time (dictionary-based approach)</w:t>
      </w:r>
    </w:p>
    <w:p w:rsidR="00C36DA0" w:rsidRPr="00B27BA9" w:rsidRDefault="00C36DA0" w:rsidP="00C36DA0">
      <w:pPr>
        <w:numPr>
          <w:ilvl w:val="0"/>
          <w:numId w:val="20"/>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API methods for specific HTML elements – e.g. checking checkboxes, selecting radio buttons, selecting elements from dropdown menus etc.</w:t>
      </w:r>
    </w:p>
    <w:p w:rsidR="00C36DA0" w:rsidRPr="00B27BA9" w:rsidRDefault="00C36DA0" w:rsidP="00C36DA0">
      <w:pPr>
        <w:spacing w:after="0" w:line="240" w:lineRule="auto"/>
        <w:ind w:left="360"/>
        <w:textAlignment w:val="baseline"/>
        <w:rPr>
          <w:rFonts w:ascii="Times New Roman" w:hAnsi="Times New Roman" w:cs="Times New Roman"/>
          <w:color w:val="1F497D" w:themeColor="text2"/>
        </w:rPr>
      </w:pPr>
    </w:p>
    <w:p w:rsidR="00C36DA0" w:rsidRPr="00B27BA9" w:rsidRDefault="00C36DA0" w:rsidP="00C36DA0">
      <w:pPr>
        <w:pStyle w:val="Heading3"/>
        <w:spacing w:before="0" w:beforeAutospacing="0" w:after="300" w:afterAutospacing="0" w:line="360" w:lineRule="atLeast"/>
        <w:textAlignment w:val="baseline"/>
        <w:rPr>
          <w:b w:val="0"/>
          <w:bCs w:val="0"/>
          <w:color w:val="1F497D" w:themeColor="text2"/>
          <w:sz w:val="22"/>
          <w:szCs w:val="22"/>
        </w:rPr>
      </w:pPr>
      <w:r w:rsidRPr="00B27BA9">
        <w:rPr>
          <w:b w:val="0"/>
          <w:bCs w:val="0"/>
          <w:color w:val="1F497D" w:themeColor="text2"/>
          <w:sz w:val="22"/>
          <w:szCs w:val="22"/>
        </w:rPr>
        <w:t>Selenium 2</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Selenium 2 has been created from Selenium 1 and the </w:t>
      </w: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project</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backwards compatible to Selenium 1</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API</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simple, object oriented API</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supports real browsers and headless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 xml:space="preserve"> (</w:t>
      </w:r>
      <w:proofErr w:type="spellStart"/>
      <w:r w:rsidRPr="00B27BA9">
        <w:rPr>
          <w:rFonts w:ascii="Times New Roman" w:hAnsi="Times New Roman" w:cs="Times New Roman"/>
          <w:color w:val="1F497D" w:themeColor="text2"/>
        </w:rPr>
        <w:t>HTMLUnit</w:t>
      </w:r>
      <w:proofErr w:type="spellEnd"/>
      <w:r w:rsidRPr="00B27BA9">
        <w:rPr>
          <w:rFonts w:ascii="Times New Roman" w:hAnsi="Times New Roman" w:cs="Times New Roman"/>
          <w:color w:val="1F497D" w:themeColor="text2"/>
        </w:rPr>
        <w:t xml:space="preserve"> should be faster than testing with a real browser)</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uses most appropriate mechanism to control the browser (IE: automation controls, Firefox: Extension, Chrome: </w:t>
      </w: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API)</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not limited by browser’s </w:t>
      </w:r>
      <w:proofErr w:type="spellStart"/>
      <w:r w:rsidRPr="00B27BA9">
        <w:rPr>
          <w:rFonts w:ascii="Times New Roman" w:hAnsi="Times New Roman" w:cs="Times New Roman"/>
          <w:color w:val="1F497D" w:themeColor="text2"/>
        </w:rPr>
        <w:t>Javascript</w:t>
      </w:r>
      <w:proofErr w:type="spellEnd"/>
      <w:r w:rsidRPr="00B27BA9">
        <w:rPr>
          <w:rFonts w:ascii="Times New Roman" w:hAnsi="Times New Roman" w:cs="Times New Roman"/>
          <w:color w:val="1F497D" w:themeColor="text2"/>
        </w:rPr>
        <w:t xml:space="preserve"> security model</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more realistic simulation of the user’s actions by using OS level events (typing, mouse, …)</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no API methods for specific HTML elements (e.g. checking checkboxes etc.) – you use click and type commands only (this could be a disadvantage)</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you can no longer manipulate non-visible fields (e.g. hidden fields) (this could be a disadvantage)</w:t>
      </w:r>
    </w:p>
    <w:p w:rsidR="00C36DA0" w:rsidRPr="00B27BA9" w:rsidRDefault="00C36DA0" w:rsidP="00C36DA0">
      <w:pPr>
        <w:numPr>
          <w:ilvl w:val="1"/>
          <w:numId w:val="21"/>
        </w:numPr>
        <w:spacing w:after="0" w:line="240" w:lineRule="auto"/>
        <w:ind w:left="72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methods to wait for elements to appear – very useful for testing </w:t>
      </w:r>
      <w:proofErr w:type="spellStart"/>
      <w:r w:rsidRPr="00B27BA9">
        <w:rPr>
          <w:rFonts w:ascii="Times New Roman" w:hAnsi="Times New Roman" w:cs="Times New Roman"/>
          <w:color w:val="1F497D" w:themeColor="text2"/>
        </w:rPr>
        <w:t>ajax</w:t>
      </w:r>
      <w:proofErr w:type="spellEnd"/>
      <w:r w:rsidRPr="00B27BA9">
        <w:rPr>
          <w:rFonts w:ascii="Times New Roman" w:hAnsi="Times New Roman" w:cs="Times New Roman"/>
          <w:color w:val="1F497D" w:themeColor="text2"/>
        </w:rPr>
        <w:t xml:space="preserve"> applications</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proofErr w:type="gramStart"/>
      <w:r w:rsidRPr="00B27BA9">
        <w:rPr>
          <w:rFonts w:ascii="Times New Roman" w:hAnsi="Times New Roman" w:cs="Times New Roman"/>
          <w:color w:val="1F497D" w:themeColor="text2"/>
        </w:rPr>
        <w:t>you</w:t>
      </w:r>
      <w:proofErr w:type="gramEnd"/>
      <w:r w:rsidRPr="00B27BA9">
        <w:rPr>
          <w:rFonts w:ascii="Times New Roman" w:hAnsi="Times New Roman" w:cs="Times New Roman"/>
          <w:color w:val="1F497D" w:themeColor="text2"/>
        </w:rPr>
        <w:t xml:space="preserve"> do no longer need selenium-</w:t>
      </w:r>
      <w:proofErr w:type="spellStart"/>
      <w:r w:rsidRPr="00B27BA9">
        <w:rPr>
          <w:rFonts w:ascii="Times New Roman" w:hAnsi="Times New Roman" w:cs="Times New Roman"/>
          <w:color w:val="1F497D" w:themeColor="text2"/>
        </w:rPr>
        <w:t>rc</w:t>
      </w:r>
      <w:proofErr w:type="spellEnd"/>
      <w:r w:rsidRPr="00B27BA9">
        <w:rPr>
          <w:rFonts w:ascii="Times New Roman" w:hAnsi="Times New Roman" w:cs="Times New Roman"/>
          <w:color w:val="1F497D" w:themeColor="text2"/>
        </w:rPr>
        <w:t xml:space="preserve"> (proxy to control the browser) in your unit tests. </w:t>
      </w:r>
      <w:proofErr w:type="spellStart"/>
      <w:r w:rsidRPr="00B27BA9">
        <w:rPr>
          <w:rFonts w:ascii="Times New Roman" w:hAnsi="Times New Roman" w:cs="Times New Roman"/>
          <w:color w:val="1F497D" w:themeColor="text2"/>
        </w:rPr>
        <w:t>Webdriver</w:t>
      </w:r>
      <w:proofErr w:type="spellEnd"/>
      <w:r w:rsidRPr="00B27BA9">
        <w:rPr>
          <w:rFonts w:ascii="Times New Roman" w:hAnsi="Times New Roman" w:cs="Times New Roman"/>
          <w:color w:val="1F497D" w:themeColor="text2"/>
        </w:rPr>
        <w:t xml:space="preserve"> is able to control the browser directly</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Style w:val="Emphasis"/>
          <w:rFonts w:ascii="Times New Roman" w:hAnsi="Times New Roman" w:cs="Times New Roman"/>
          <w:color w:val="1F497D" w:themeColor="text2"/>
          <w:bdr w:val="none" w:sz="0" w:space="0" w:color="auto" w:frame="1"/>
        </w:rPr>
        <w:t>Selenium-RC</w:t>
      </w:r>
      <w:r w:rsidRPr="00B27BA9">
        <w:rPr>
          <w:rFonts w:ascii="Times New Roman" w:hAnsi="Times New Roman" w:cs="Times New Roman"/>
          <w:color w:val="1F497D" w:themeColor="text2"/>
        </w:rPr>
        <w:t> and </w:t>
      </w:r>
      <w:r w:rsidRPr="00B27BA9">
        <w:rPr>
          <w:rStyle w:val="Emphasis"/>
          <w:rFonts w:ascii="Times New Roman" w:hAnsi="Times New Roman" w:cs="Times New Roman"/>
          <w:color w:val="1F497D" w:themeColor="text2"/>
          <w:bdr w:val="none" w:sz="0" w:space="0" w:color="auto" w:frame="1"/>
        </w:rPr>
        <w:t>Selenium-Grid</w:t>
      </w:r>
      <w:r w:rsidRPr="00B27BA9">
        <w:rPr>
          <w:rFonts w:ascii="Times New Roman" w:hAnsi="Times New Roman" w:cs="Times New Roman"/>
          <w:color w:val="1F497D" w:themeColor="text2"/>
        </w:rPr>
        <w:t> from Selenium 1 have been merged into </w:t>
      </w:r>
      <w:r w:rsidRPr="00B27BA9">
        <w:rPr>
          <w:rStyle w:val="Emphasis"/>
          <w:rFonts w:ascii="Times New Roman" w:hAnsi="Times New Roman" w:cs="Times New Roman"/>
          <w:color w:val="1F497D" w:themeColor="text2"/>
          <w:bdr w:val="none" w:sz="0" w:space="0" w:color="auto" w:frame="1"/>
        </w:rPr>
        <w:t>Selenium Server</w:t>
      </w:r>
    </w:p>
    <w:p w:rsidR="00C36DA0" w:rsidRPr="00B27BA9" w:rsidRDefault="00C36DA0" w:rsidP="00C36DA0">
      <w:pPr>
        <w:numPr>
          <w:ilvl w:val="0"/>
          <w:numId w:val="21"/>
        </w:numPr>
        <w:spacing w:after="0" w:line="240" w:lineRule="auto"/>
        <w:ind w:left="360"/>
        <w:textAlignment w:val="baseline"/>
        <w:rPr>
          <w:rFonts w:ascii="Times New Roman" w:hAnsi="Times New Roman" w:cs="Times New Roman"/>
          <w:color w:val="1F497D" w:themeColor="text2"/>
        </w:rPr>
      </w:pPr>
      <w:r w:rsidRPr="00B27BA9">
        <w:rPr>
          <w:rFonts w:ascii="Times New Roman" w:hAnsi="Times New Roman" w:cs="Times New Roman"/>
          <w:color w:val="1F497D" w:themeColor="text2"/>
        </w:rPr>
        <w:t xml:space="preserve">supports all major desktop browsers (IE, Firefox, Opera, </w:t>
      </w:r>
      <w:proofErr w:type="spellStart"/>
      <w:r w:rsidRPr="00B27BA9">
        <w:rPr>
          <w:rFonts w:ascii="Times New Roman" w:hAnsi="Times New Roman" w:cs="Times New Roman"/>
          <w:color w:val="1F497D" w:themeColor="text2"/>
        </w:rPr>
        <w:t>Webkit</w:t>
      </w:r>
      <w:proofErr w:type="spellEnd"/>
      <w:r w:rsidRPr="00B27BA9">
        <w:rPr>
          <w:rFonts w:ascii="Times New Roman" w:hAnsi="Times New Roman" w:cs="Times New Roman"/>
          <w:color w:val="1F497D" w:themeColor="text2"/>
        </w:rPr>
        <w:t xml:space="preserve">, Chrome), mobile browsers (IPhone, Android) and headless </w:t>
      </w:r>
      <w:proofErr w:type="spellStart"/>
      <w:r w:rsidRPr="00B27BA9">
        <w:rPr>
          <w:rFonts w:ascii="Times New Roman" w:hAnsi="Times New Roman" w:cs="Times New Roman"/>
          <w:color w:val="1F497D" w:themeColor="text2"/>
        </w:rPr>
        <w:t>HtmlUnit</w:t>
      </w:r>
      <w:proofErr w:type="spellEnd"/>
    </w:p>
    <w:p w:rsidR="00C36DA0" w:rsidRPr="00B27BA9" w:rsidRDefault="00C36DA0" w:rsidP="00C36DA0">
      <w:pPr>
        <w:pStyle w:val="NormalWeb"/>
        <w:spacing w:before="0" w:beforeAutospacing="0" w:after="0" w:afterAutospacing="0"/>
        <w:textAlignment w:val="baseline"/>
        <w:rPr>
          <w:color w:val="1F497D" w:themeColor="text2"/>
          <w:sz w:val="22"/>
          <w:szCs w:val="22"/>
        </w:rPr>
      </w:pPr>
      <w:r w:rsidRPr="00B27BA9">
        <w:rPr>
          <w:color w:val="1F497D" w:themeColor="text2"/>
          <w:sz w:val="22"/>
          <w:szCs w:val="22"/>
        </w:rPr>
        <w:t>The newest version of the test recorder tool </w:t>
      </w:r>
      <w:hyperlink r:id="rId8" w:history="1">
        <w:r w:rsidRPr="00B27BA9">
          <w:rPr>
            <w:rStyle w:val="Hyperlink"/>
            <w:color w:val="1F497D" w:themeColor="text2"/>
            <w:sz w:val="22"/>
            <w:szCs w:val="22"/>
            <w:bdr w:val="none" w:sz="0" w:space="0" w:color="auto" w:frame="1"/>
          </w:rPr>
          <w:t>Selenium IDE</w:t>
        </w:r>
      </w:hyperlink>
      <w:r w:rsidRPr="00B27BA9">
        <w:rPr>
          <w:color w:val="1F497D" w:themeColor="text2"/>
          <w:sz w:val="22"/>
          <w:szCs w:val="22"/>
        </w:rPr>
        <w:t> already supports Selenium 2.</w:t>
      </w:r>
    </w:p>
    <w:p w:rsidR="00C36DA0" w:rsidRPr="00B27BA9" w:rsidRDefault="00C36DA0" w:rsidP="00C36DA0">
      <w:pPr>
        <w:pStyle w:val="NormalWeb"/>
        <w:spacing w:before="0" w:beforeAutospacing="0" w:after="360" w:afterAutospacing="0"/>
        <w:textAlignment w:val="baseline"/>
        <w:rPr>
          <w:color w:val="1F497D" w:themeColor="text2"/>
          <w:sz w:val="22"/>
          <w:szCs w:val="22"/>
        </w:rPr>
      </w:pPr>
      <w:r w:rsidRPr="00B27BA9">
        <w:rPr>
          <w:color w:val="1F497D" w:themeColor="text2"/>
          <w:sz w:val="22"/>
          <w:szCs w:val="22"/>
        </w:rPr>
        <w:t xml:space="preserve">From my point of view, the improved </w:t>
      </w:r>
      <w:proofErr w:type="spellStart"/>
      <w:proofErr w:type="gramStart"/>
      <w:r w:rsidRPr="00B27BA9">
        <w:rPr>
          <w:color w:val="1F497D" w:themeColor="text2"/>
          <w:sz w:val="22"/>
          <w:szCs w:val="22"/>
        </w:rPr>
        <w:t>ajax</w:t>
      </w:r>
      <w:proofErr w:type="spellEnd"/>
      <w:proofErr w:type="gramEnd"/>
      <w:r w:rsidRPr="00B27BA9">
        <w:rPr>
          <w:color w:val="1F497D" w:themeColor="text2"/>
          <w:sz w:val="22"/>
          <w:szCs w:val="22"/>
        </w:rPr>
        <w:t xml:space="preserve"> testing functionality, the direct browser control without proxy and the improved API make the upgrade worthwhile.</w:t>
      </w:r>
    </w:p>
    <w:p w:rsidR="00C36DA0" w:rsidRPr="00B27BA9" w:rsidRDefault="00C36DA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Automation Testing?</w:t>
      </w:r>
    </w:p>
    <w:p w:rsidR="007D3073"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957804" w:rsidRPr="00B27BA9" w:rsidRDefault="00957804" w:rsidP="007D3073">
      <w:pPr>
        <w:shd w:val="clear" w:color="auto" w:fill="FFFFFF"/>
        <w:spacing w:after="369"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 xml:space="preserve">Q #2)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benefits of Automation Testing?</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Benefits of Automation testing are:</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Supports execution of repeated test cases</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Aids in testing a large test matrix</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Enables parallel execution</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Encourages unattended execution</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Improves accuracy thereby reducing human-generated errors</w:t>
      </w:r>
    </w:p>
    <w:p w:rsidR="007D3073" w:rsidRPr="00B27BA9" w:rsidRDefault="007D3073" w:rsidP="007D3073">
      <w:pPr>
        <w:numPr>
          <w:ilvl w:val="0"/>
          <w:numId w:val="1"/>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Saves time and money</w:t>
      </w:r>
    </w:p>
    <w:p w:rsidR="005C0C64" w:rsidRPr="00B27BA9" w:rsidRDefault="005C0C64" w:rsidP="005C0C64">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#3) </w:t>
      </w:r>
      <w:proofErr w:type="gramStart"/>
      <w:r w:rsidRPr="00B27BA9">
        <w:rPr>
          <w:rFonts w:ascii="Times New Roman" w:eastAsia="Times New Roman" w:hAnsi="Times New Roman" w:cs="Times New Roman"/>
          <w:b/>
          <w:bCs/>
          <w:color w:val="1F497D" w:themeColor="text2"/>
        </w:rPr>
        <w:t>Why</w:t>
      </w:r>
      <w:proofErr w:type="gramEnd"/>
      <w:r w:rsidRPr="00B27BA9">
        <w:rPr>
          <w:rFonts w:ascii="Times New Roman" w:eastAsia="Times New Roman" w:hAnsi="Times New Roman" w:cs="Times New Roman"/>
          <w:b/>
          <w:bCs/>
          <w:color w:val="1F497D" w:themeColor="text2"/>
        </w:rPr>
        <w:t xml:space="preserve"> should Selenium be selected as a test tool?</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is free and open source</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have a large user base and helping communities</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have</w:t>
      </w:r>
      <w:proofErr w:type="gramEnd"/>
      <w:r w:rsidRPr="00B27BA9">
        <w:rPr>
          <w:rFonts w:ascii="Times New Roman" w:eastAsia="Times New Roman" w:hAnsi="Times New Roman" w:cs="Times New Roman"/>
          <w:color w:val="1F497D" w:themeColor="text2"/>
        </w:rPr>
        <w:t xml:space="preserve"> cross Browser compatibility (Firefox, Chrome, Internet Explorer, Safari etc.)</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have</w:t>
      </w:r>
      <w:proofErr w:type="gramEnd"/>
      <w:r w:rsidRPr="00B27BA9">
        <w:rPr>
          <w:rFonts w:ascii="Times New Roman" w:eastAsia="Times New Roman" w:hAnsi="Times New Roman" w:cs="Times New Roman"/>
          <w:color w:val="1F497D" w:themeColor="text2"/>
        </w:rPr>
        <w:t xml:space="preserve"> great platform compatibility (Windows, Mac OS, Linux etc.)</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supports</w:t>
      </w:r>
      <w:proofErr w:type="gramEnd"/>
      <w:r w:rsidRPr="00B27BA9">
        <w:rPr>
          <w:rFonts w:ascii="Times New Roman" w:eastAsia="Times New Roman" w:hAnsi="Times New Roman" w:cs="Times New Roman"/>
          <w:color w:val="1F497D" w:themeColor="text2"/>
        </w:rPr>
        <w:t xml:space="preserve"> multiple programming languages (Java, C#, Ruby, Python, Pearl etc.)</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has fresh and regular repository developments</w:t>
      </w:r>
    </w:p>
    <w:p w:rsidR="007D3073" w:rsidRPr="00B27BA9" w:rsidRDefault="007D3073" w:rsidP="007D3073">
      <w:pPr>
        <w:numPr>
          <w:ilvl w:val="0"/>
          <w:numId w:val="2"/>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supports distributed testing</w:t>
      </w:r>
    </w:p>
    <w:p w:rsidR="005C0C64" w:rsidRPr="00B27BA9" w:rsidRDefault="005C0C64" w:rsidP="005C0C64">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#4)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Selenium? What are the different Selenium components?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is not just a single tool or a utility, rather a package of several testing tools and for the same reason, it is referred to as a Suite. Each of these tools is designed to cater different testing and test environment requirements.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suite package constitutes of the following sets of tools:</w:t>
      </w:r>
    </w:p>
    <w:p w:rsidR="007D3073" w:rsidRPr="00B27BA9" w:rsidRDefault="00EB11B0"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hyperlink r:id="rId9" w:tooltip="Selenium IDE" w:history="1">
        <w:r w:rsidR="007D3073" w:rsidRPr="00B27BA9">
          <w:rPr>
            <w:rFonts w:ascii="Times New Roman" w:eastAsia="Times New Roman" w:hAnsi="Times New Roman" w:cs="Times New Roman"/>
            <w:b/>
            <w:bCs/>
            <w:color w:val="1F497D" w:themeColor="text2"/>
            <w:bdr w:val="none" w:sz="0" w:space="0" w:color="auto" w:frame="1"/>
          </w:rPr>
          <w:t>Selenium Integrated Development Environment (IDE)</w:t>
        </w:r>
      </w:hyperlink>
      <w:r w:rsidR="007D3073" w:rsidRPr="00B27BA9">
        <w:rPr>
          <w:rFonts w:ascii="Times New Roman" w:eastAsia="Times New Roman" w:hAnsi="Times New Roman" w:cs="Times New Roman"/>
          <w:color w:val="1F497D" w:themeColor="text2"/>
        </w:rPr>
        <w:t> – Selenium IDE is a record and playback tool. It is distributed as a Firefox Plugin.</w:t>
      </w:r>
    </w:p>
    <w:p w:rsidR="007D3073" w:rsidRPr="00B27BA9" w:rsidRDefault="007D3073"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Selenium Remote Control (RC)</w:t>
      </w:r>
      <w:r w:rsidRPr="00B27BA9">
        <w:rPr>
          <w:rFonts w:ascii="Times New Roman" w:eastAsia="Times New Roman" w:hAnsi="Times New Roman" w:cs="Times New Roman"/>
          <w:color w:val="1F497D" w:themeColor="text2"/>
        </w:rPr>
        <w:t> – Selenium RC is a server that allows a user to create test scripts in the desired programming language. It also allows executing test scripts within the large spectrum of browsers.</w:t>
      </w:r>
    </w:p>
    <w:p w:rsidR="007D3073" w:rsidRPr="00B27BA9" w:rsidRDefault="00EB11B0"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hyperlink r:id="rId10" w:tooltip="Selenium WebDriver" w:history="1">
        <w:r w:rsidR="007D3073" w:rsidRPr="00B27BA9">
          <w:rPr>
            <w:rFonts w:ascii="Times New Roman" w:eastAsia="Times New Roman" w:hAnsi="Times New Roman" w:cs="Times New Roman"/>
            <w:b/>
            <w:bCs/>
            <w:color w:val="1F497D" w:themeColor="text2"/>
            <w:bdr w:val="none" w:sz="0" w:space="0" w:color="auto" w:frame="1"/>
          </w:rPr>
          <w:t xml:space="preserve">Selenium </w:t>
        </w:r>
        <w:proofErr w:type="spellStart"/>
        <w:r w:rsidR="007D3073" w:rsidRPr="00B27BA9">
          <w:rPr>
            <w:rFonts w:ascii="Times New Roman" w:eastAsia="Times New Roman" w:hAnsi="Times New Roman" w:cs="Times New Roman"/>
            <w:b/>
            <w:bCs/>
            <w:color w:val="1F497D" w:themeColor="text2"/>
            <w:bdr w:val="none" w:sz="0" w:space="0" w:color="auto" w:frame="1"/>
          </w:rPr>
          <w:t>WebDriver</w:t>
        </w:r>
        <w:proofErr w:type="spellEnd"/>
      </w:hyperlink>
      <w:r w:rsidR="007D3073" w:rsidRPr="00B27BA9">
        <w:rPr>
          <w:rFonts w:ascii="Times New Roman" w:eastAsia="Times New Roman" w:hAnsi="Times New Roman" w:cs="Times New Roman"/>
          <w:color w:val="1F497D" w:themeColor="text2"/>
        </w:rPr>
        <w:t xml:space="preserve"> – </w:t>
      </w:r>
      <w:proofErr w:type="spellStart"/>
      <w:r w:rsidR="007D3073" w:rsidRPr="00B27BA9">
        <w:rPr>
          <w:rFonts w:ascii="Times New Roman" w:eastAsia="Times New Roman" w:hAnsi="Times New Roman" w:cs="Times New Roman"/>
          <w:color w:val="1F497D" w:themeColor="text2"/>
        </w:rPr>
        <w:t>WebDriver</w:t>
      </w:r>
      <w:proofErr w:type="spellEnd"/>
      <w:r w:rsidR="007D3073" w:rsidRPr="00B27BA9">
        <w:rPr>
          <w:rFonts w:ascii="Times New Roman" w:eastAsia="Times New Roman" w:hAnsi="Times New Roman" w:cs="Times New Roman"/>
          <w:color w:val="1F497D" w:themeColor="text2"/>
        </w:rPr>
        <w:t xml:space="preserve"> is a different tool altogether that has various advantages over Selenium RC. </w:t>
      </w:r>
      <w:proofErr w:type="spellStart"/>
      <w:r w:rsidR="007D3073" w:rsidRPr="00B27BA9">
        <w:rPr>
          <w:rFonts w:ascii="Times New Roman" w:eastAsia="Times New Roman" w:hAnsi="Times New Roman" w:cs="Times New Roman"/>
          <w:color w:val="1F497D" w:themeColor="text2"/>
        </w:rPr>
        <w:t>WebDriver</w:t>
      </w:r>
      <w:proofErr w:type="spellEnd"/>
      <w:r w:rsidR="007D3073" w:rsidRPr="00B27BA9">
        <w:rPr>
          <w:rFonts w:ascii="Times New Roman" w:eastAsia="Times New Roman" w:hAnsi="Times New Roman" w:cs="Times New Roman"/>
          <w:color w:val="1F497D" w:themeColor="text2"/>
        </w:rPr>
        <w:t xml:space="preserve"> directly communicates with the web browser and uses its native compatibility to automate.</w:t>
      </w:r>
    </w:p>
    <w:p w:rsidR="007D3073" w:rsidRPr="00B27BA9" w:rsidRDefault="00EB11B0" w:rsidP="007D3073">
      <w:pPr>
        <w:numPr>
          <w:ilvl w:val="0"/>
          <w:numId w:val="3"/>
        </w:numPr>
        <w:shd w:val="clear" w:color="auto" w:fill="FFFFFF"/>
        <w:spacing w:after="0" w:line="240" w:lineRule="auto"/>
        <w:rPr>
          <w:rFonts w:ascii="Times New Roman" w:eastAsia="Times New Roman" w:hAnsi="Times New Roman" w:cs="Times New Roman"/>
          <w:color w:val="1F497D" w:themeColor="text2"/>
        </w:rPr>
      </w:pPr>
      <w:hyperlink r:id="rId11" w:tooltip="Selenium Grid" w:history="1">
        <w:r w:rsidR="007D3073" w:rsidRPr="00B27BA9">
          <w:rPr>
            <w:rFonts w:ascii="Times New Roman" w:eastAsia="Times New Roman" w:hAnsi="Times New Roman" w:cs="Times New Roman"/>
            <w:b/>
            <w:bCs/>
            <w:color w:val="1F497D" w:themeColor="text2"/>
            <w:bdr w:val="none" w:sz="0" w:space="0" w:color="auto" w:frame="1"/>
          </w:rPr>
          <w:t>Selenium Grid</w:t>
        </w:r>
      </w:hyperlink>
      <w:r w:rsidR="007D3073" w:rsidRPr="00B27BA9">
        <w:rPr>
          <w:rFonts w:ascii="Times New Roman" w:eastAsia="Times New Roman" w:hAnsi="Times New Roman" w:cs="Times New Roman"/>
          <w:color w:val="1F497D" w:themeColor="text2"/>
        </w:rPr>
        <w:t> – Selenium Grid is used to distribute your test execution on multiple platforms and environments concurrently.</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#5)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testing types that can be supported by Selenium?</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supports the following types of testing:</w:t>
      </w:r>
    </w:p>
    <w:p w:rsidR="007D3073" w:rsidRPr="00B27BA9" w:rsidRDefault="007D3073" w:rsidP="007D3073">
      <w:pPr>
        <w:numPr>
          <w:ilvl w:val="0"/>
          <w:numId w:val="4"/>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Functional Testing</w:t>
      </w:r>
    </w:p>
    <w:p w:rsidR="007D3073" w:rsidRPr="00B27BA9" w:rsidRDefault="007D3073" w:rsidP="007D3073">
      <w:pPr>
        <w:numPr>
          <w:ilvl w:val="0"/>
          <w:numId w:val="4"/>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Regression Testing</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 xml:space="preserve">Q #6)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limitations of Selenium?</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Following are the limitations of Selenium:</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supports testing of only web-based applications</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Mobile applications cannot be tested using Selenium</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Captcha</w:t>
      </w:r>
      <w:proofErr w:type="spellEnd"/>
      <w:r w:rsidRPr="00B27BA9">
        <w:rPr>
          <w:rFonts w:ascii="Times New Roman" w:eastAsia="Times New Roman" w:hAnsi="Times New Roman" w:cs="Times New Roman"/>
          <w:color w:val="1F497D" w:themeColor="text2"/>
        </w:rPr>
        <w:t xml:space="preserve"> and Barcode readers cannot be tested using Selenium</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Reports can only be generated using third-party tools like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 xml:space="preserve"> or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As Selenium is a free tool, thus there is no ready vendor support though the user can find numerous helping communities.</w:t>
      </w:r>
    </w:p>
    <w:p w:rsidR="007D3073" w:rsidRPr="00B27BA9" w:rsidRDefault="007D3073" w:rsidP="007D3073">
      <w:pPr>
        <w:numPr>
          <w:ilvl w:val="0"/>
          <w:numId w:val="5"/>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user is expected to possess prior programming language knowledge.</w:t>
      </w:r>
    </w:p>
    <w:p w:rsidR="005C0C64" w:rsidRPr="00B27BA9" w:rsidRDefault="005C0C64" w:rsidP="005C0C64">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#7)</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Selenium IDE, Selenium RC and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tbl>
      <w:tblPr>
        <w:tblW w:w="9900" w:type="dxa"/>
        <w:tblCellMar>
          <w:left w:w="0" w:type="dxa"/>
          <w:right w:w="0" w:type="dxa"/>
        </w:tblCellMar>
        <w:tblLook w:val="04A0" w:firstRow="1" w:lastRow="0" w:firstColumn="1" w:lastColumn="0" w:noHBand="0" w:noVBand="1"/>
      </w:tblPr>
      <w:tblGrid>
        <w:gridCol w:w="1958"/>
        <w:gridCol w:w="2438"/>
        <w:gridCol w:w="2868"/>
        <w:gridCol w:w="2636"/>
      </w:tblGrid>
      <w:tr w:rsidR="005C0C64" w:rsidRPr="00B27BA9" w:rsidTr="007D3073">
        <w:trPr>
          <w:tblHeader/>
        </w:trPr>
        <w:tc>
          <w:tcPr>
            <w:tcW w:w="16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Feature</w:t>
            </w:r>
          </w:p>
        </w:tc>
        <w:tc>
          <w:tcPr>
            <w:tcW w:w="19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Selenium IDE</w:t>
            </w:r>
          </w:p>
        </w:tc>
        <w:tc>
          <w:tcPr>
            <w:tcW w:w="28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Selenium RC</w:t>
            </w:r>
          </w:p>
        </w:tc>
        <w:tc>
          <w:tcPr>
            <w:tcW w:w="238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roofErr w:type="spellStart"/>
            <w:r w:rsidRPr="00B27BA9">
              <w:rPr>
                <w:rFonts w:ascii="Times New Roman" w:eastAsia="Times New Roman" w:hAnsi="Times New Roman" w:cs="Times New Roman"/>
                <w:b/>
                <w:bCs/>
                <w:color w:val="1F497D" w:themeColor="text2"/>
              </w:rPr>
              <w:t>WebDriver</w:t>
            </w:r>
            <w:proofErr w:type="spellEnd"/>
          </w:p>
        </w:tc>
      </w:tr>
      <w:tr w:rsidR="005C0C64" w:rsidRPr="00B27BA9" w:rsidTr="007D3073">
        <w:trPr>
          <w:tblHeader/>
        </w:trPr>
        <w:tc>
          <w:tcPr>
            <w:tcW w:w="168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c>
          <w:tcPr>
            <w:tcW w:w="199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c>
          <w:tcPr>
            <w:tcW w:w="288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c>
          <w:tcPr>
            <w:tcW w:w="238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p>
        </w:tc>
      </w:tr>
      <w:tr w:rsidR="005C0C64" w:rsidRPr="00B27BA9" w:rsidTr="007D3073">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supports a varied range of versions of Mozilla Firefox, Google Chrome, Internet Explorer and Opera.</w:t>
            </w:r>
            <w:r w:rsidRPr="00B27BA9">
              <w:rPr>
                <w:rFonts w:ascii="Times New Roman" w:eastAsia="Times New Roman" w:hAnsi="Times New Roman" w:cs="Times New Roman"/>
                <w:color w:val="1F497D" w:themeColor="text2"/>
              </w:rPr>
              <w:br/>
              <w:t xml:space="preserve">Also supports </w:t>
            </w:r>
            <w:proofErr w:type="spellStart"/>
            <w:r w:rsidRPr="00B27BA9">
              <w:rPr>
                <w:rFonts w:ascii="Times New Roman" w:eastAsia="Times New Roman" w:hAnsi="Times New Roman" w:cs="Times New Roman"/>
                <w:color w:val="1F497D" w:themeColor="text2"/>
              </w:rPr>
              <w:t>HtmlUnitDriver</w:t>
            </w:r>
            <w:proofErr w:type="spellEnd"/>
            <w:r w:rsidRPr="00B27BA9">
              <w:rPr>
                <w:rFonts w:ascii="Times New Roman" w:eastAsia="Times New Roman" w:hAnsi="Times New Roman" w:cs="Times New Roman"/>
                <w:color w:val="1F497D" w:themeColor="text2"/>
              </w:rPr>
              <w:t xml:space="preserve"> which is a GUI less or headless browser. </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doesn't support record and playback feature</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requires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doesn't require any server to be started before executing the test scripts</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IDE is a </w:t>
            </w:r>
            <w:proofErr w:type="spellStart"/>
            <w:r w:rsidRPr="00B27BA9">
              <w:rPr>
                <w:rFonts w:ascii="Times New Roman" w:eastAsia="Times New Roman" w:hAnsi="Times New Roman" w:cs="Times New Roman"/>
                <w:color w:val="1F497D" w:themeColor="text2"/>
              </w:rPr>
              <w:t>Javascript</w:t>
            </w:r>
            <w:proofErr w:type="spellEnd"/>
            <w:r w:rsidRPr="00B27BA9">
              <w:rPr>
                <w:rFonts w:ascii="Times New Roman" w:eastAsia="Times New Roman" w:hAnsi="Times New Roman" w:cs="Times New Roman"/>
                <w:color w:val="1F497D" w:themeColor="text2"/>
              </w:rPr>
              <w:t xml:space="preserve">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uses the browser's native compatibility to automation</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is semi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is a purely object oriented tool</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Dynamic Finders</w:t>
            </w:r>
            <w:r w:rsidRPr="00B27BA9">
              <w:rPr>
                <w:rFonts w:ascii="Times New Roman" w:eastAsia="Times New Roman" w:hAnsi="Times New Roman" w:cs="Times New Roman"/>
                <w:color w:val="1F497D" w:themeColor="text2"/>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supports dynamic finders</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IDE doesn't explicitly provides aids to handle alerts, </w:t>
            </w:r>
            <w:r w:rsidRPr="00B27BA9">
              <w:rPr>
                <w:rFonts w:ascii="Times New Roman" w:eastAsia="Times New Roman" w:hAnsi="Times New Roman" w:cs="Times New Roman"/>
                <w:color w:val="1F497D" w:themeColor="text2"/>
              </w:rPr>
              <w:lastRenderedPageBreak/>
              <w:t>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 xml:space="preserve">Selenium RC doesn't explicitly provides aids to handle alerts, navigations, </w:t>
            </w:r>
            <w:r w:rsidRPr="00B27BA9">
              <w:rPr>
                <w:rFonts w:ascii="Times New Roman" w:eastAsia="Times New Roman" w:hAnsi="Times New Roman" w:cs="Times New Roman"/>
                <w:color w:val="1F497D" w:themeColor="text2"/>
              </w:rPr>
              <w:lastRenderedPageBreak/>
              <w:t>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lastRenderedPageBreak/>
              <w:t>WebDriver</w:t>
            </w:r>
            <w:proofErr w:type="spellEnd"/>
            <w:r w:rsidRPr="00B27BA9">
              <w:rPr>
                <w:rFonts w:ascii="Times New Roman" w:eastAsia="Times New Roman" w:hAnsi="Times New Roman" w:cs="Times New Roman"/>
                <w:color w:val="1F497D" w:themeColor="text2"/>
              </w:rPr>
              <w:t xml:space="preserve"> offers a wide range of utilities and classes that helps in </w:t>
            </w:r>
            <w:r w:rsidRPr="00B27BA9">
              <w:rPr>
                <w:rFonts w:ascii="Times New Roman" w:eastAsia="Times New Roman" w:hAnsi="Times New Roman" w:cs="Times New Roman"/>
                <w:color w:val="1F497D" w:themeColor="text2"/>
              </w:rPr>
              <w:lastRenderedPageBreak/>
              <w:t>handling alerts, navigations, and dropdowns efficiently and effectively.</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support testing of iPhone/</w:t>
            </w:r>
            <w:proofErr w:type="spellStart"/>
            <w:r w:rsidRPr="00B27BA9">
              <w:rPr>
                <w:rFonts w:ascii="Times New Roman" w:eastAsia="Times New Roman" w:hAnsi="Times New Roman" w:cs="Times New Roman"/>
                <w:color w:val="1F497D" w:themeColor="text2"/>
              </w:rPr>
              <w:t>Andriod</w:t>
            </w:r>
            <w:proofErr w:type="spellEnd"/>
            <w:r w:rsidRPr="00B27BA9">
              <w:rPr>
                <w:rFonts w:ascii="Times New Roman" w:eastAsia="Times New Roman" w:hAnsi="Times New Roman" w:cs="Times New Roman"/>
                <w:color w:val="1F497D" w:themeColor="text2"/>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 testing of iPhone/</w:t>
            </w:r>
            <w:proofErr w:type="spellStart"/>
            <w:r w:rsidRPr="00B27BA9">
              <w:rPr>
                <w:rFonts w:ascii="Times New Roman" w:eastAsia="Times New Roman" w:hAnsi="Times New Roman" w:cs="Times New Roman"/>
                <w:color w:val="1F497D" w:themeColor="text2"/>
              </w:rPr>
              <w:t>Andriod</w:t>
            </w:r>
            <w:proofErr w:type="spellEnd"/>
            <w:r w:rsidRPr="00B27BA9">
              <w:rPr>
                <w:rFonts w:ascii="Times New Roman" w:eastAsia="Times New Roman" w:hAnsi="Times New Roman" w:cs="Times New Roman"/>
                <w:color w:val="1F497D" w:themeColor="text2"/>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is designed in a way to efficiently support testing of iPhone/Android applications. The tool comes with a large range of drivers for WAP based testing.</w:t>
            </w:r>
            <w:r w:rsidRPr="00B27BA9">
              <w:rPr>
                <w:rFonts w:ascii="Times New Roman" w:eastAsia="Times New Roman" w:hAnsi="Times New Roman" w:cs="Times New Roman"/>
                <w:color w:val="1F497D" w:themeColor="text2"/>
              </w:rPr>
              <w:br/>
              <w:t xml:space="preserve">For example, </w:t>
            </w:r>
            <w:proofErr w:type="spellStart"/>
            <w:r w:rsidRPr="00B27BA9">
              <w:rPr>
                <w:rFonts w:ascii="Times New Roman" w:eastAsia="Times New Roman" w:hAnsi="Times New Roman" w:cs="Times New Roman"/>
                <w:color w:val="1F497D" w:themeColor="text2"/>
              </w:rPr>
              <w:t>AndroidDriver</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iPhoneDriver</w:t>
            </w:r>
            <w:proofErr w:type="spellEnd"/>
            <w:r w:rsidRPr="00B27BA9">
              <w:rPr>
                <w:rFonts w:ascii="Times New Roman" w:eastAsia="Times New Roman" w:hAnsi="Times New Roman" w:cs="Times New Roman"/>
                <w:color w:val="1F497D" w:themeColor="text2"/>
              </w:rPr>
              <w:t> </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RC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supports the implementation of Listeners</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RC is slower than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as it doesn't communicates directly with the browser; rather it sends </w:t>
            </w:r>
            <w:proofErr w:type="spellStart"/>
            <w:r w:rsidRPr="00B27BA9">
              <w:rPr>
                <w:rFonts w:ascii="Times New Roman" w:eastAsia="Times New Roman" w:hAnsi="Times New Roman" w:cs="Times New Roman"/>
                <w:color w:val="1F497D" w:themeColor="text2"/>
              </w:rPr>
              <w:t>selenese</w:t>
            </w:r>
            <w:proofErr w:type="spellEnd"/>
            <w:r w:rsidRPr="00B27BA9">
              <w:rPr>
                <w:rFonts w:ascii="Times New Roman" w:eastAsia="Times New Roman" w:hAnsi="Times New Roman" w:cs="Times New Roman"/>
                <w:color w:val="1F497D" w:themeColor="text2"/>
              </w:rPr>
              <w:t xml:space="preserv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communicates directly with the web browsers. Thus making it much faster.</w:t>
            </w:r>
          </w:p>
        </w:tc>
      </w:tr>
    </w:tbl>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#8) </w:t>
      </w:r>
      <w:proofErr w:type="gramStart"/>
      <w:r w:rsidRPr="00B27BA9">
        <w:rPr>
          <w:rFonts w:ascii="Times New Roman" w:eastAsia="Times New Roman" w:hAnsi="Times New Roman" w:cs="Times New Roman"/>
          <w:b/>
          <w:bCs/>
          <w:color w:val="1F497D" w:themeColor="text2"/>
        </w:rPr>
        <w:t>When</w:t>
      </w:r>
      <w:proofErr w:type="gramEnd"/>
      <w:r w:rsidRPr="00B27BA9">
        <w:rPr>
          <w:rFonts w:ascii="Times New Roman" w:eastAsia="Times New Roman" w:hAnsi="Times New Roman" w:cs="Times New Roman"/>
          <w:b/>
          <w:bCs/>
          <w:color w:val="1F497D" w:themeColor="text2"/>
        </w:rPr>
        <w:t xml:space="preserve"> should I use Selenium IDE?</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#9)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w:t>
      </w:r>
      <w:proofErr w:type="spellStart"/>
      <w:r w:rsidRPr="00B27BA9">
        <w:rPr>
          <w:rFonts w:ascii="Times New Roman" w:eastAsia="Times New Roman" w:hAnsi="Times New Roman" w:cs="Times New Roman"/>
          <w:b/>
          <w:bCs/>
          <w:color w:val="1F497D" w:themeColor="text2"/>
        </w:rPr>
        <w:t>Selenese</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Selenese</w:t>
      </w:r>
      <w:proofErr w:type="spellEnd"/>
      <w:r w:rsidRPr="00B27BA9">
        <w:rPr>
          <w:rFonts w:ascii="Times New Roman" w:eastAsia="Times New Roman" w:hAnsi="Times New Roman" w:cs="Times New Roman"/>
          <w:color w:val="1F497D" w:themeColor="text2"/>
        </w:rPr>
        <w:t xml:space="preserve"> is the language which is used to write test scripts in Selenium IDE.</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#10)</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locators in Selenium?</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locator can be termed as an address that identifies a web element uniquely within the webpage. Thus, to identify web elements accurately and precisely we have </w:t>
      </w:r>
      <w:hyperlink r:id="rId12" w:tooltip="Locators in Selenium" w:history="1">
        <w:r w:rsidRPr="00B27BA9">
          <w:rPr>
            <w:rFonts w:ascii="Times New Roman" w:eastAsia="Times New Roman" w:hAnsi="Times New Roman" w:cs="Times New Roman"/>
            <w:color w:val="1F497D" w:themeColor="text2"/>
            <w:bdr w:val="none" w:sz="0" w:space="0" w:color="auto" w:frame="1"/>
          </w:rPr>
          <w:t>different types of locators in Selenium</w:t>
        </w:r>
      </w:hyperlink>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ID</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ClassName</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Name</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TagName</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LinkText</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PartialLinkText</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Xpath</w:t>
      </w:r>
      <w:proofErr w:type="spellEnd"/>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CSS Selector</w:t>
      </w:r>
    </w:p>
    <w:p w:rsidR="007D3073" w:rsidRPr="00B27BA9" w:rsidRDefault="007D3073" w:rsidP="007D3073">
      <w:pPr>
        <w:numPr>
          <w:ilvl w:val="0"/>
          <w:numId w:val="6"/>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DOM</w:t>
      </w:r>
    </w:p>
    <w:p w:rsidR="003B14DD" w:rsidRPr="00B27BA9" w:rsidRDefault="003B14DD" w:rsidP="003B14DD">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#11)</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assert and verify commands?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Assert: </w:t>
      </w:r>
      <w:r w:rsidRPr="00B27BA9">
        <w:rPr>
          <w:rFonts w:ascii="Times New Roman" w:eastAsia="Times New Roman" w:hAnsi="Times New Roman" w:cs="Times New Roman"/>
          <w:color w:val="1F497D" w:themeColor="text2"/>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Verify: </w:t>
      </w:r>
      <w:r w:rsidRPr="00B27BA9">
        <w:rPr>
          <w:rFonts w:ascii="Times New Roman" w:eastAsia="Times New Roman" w:hAnsi="Times New Roman" w:cs="Times New Roman"/>
          <w:color w:val="1F497D" w:themeColor="text2"/>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#12)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an </w:t>
      </w:r>
      <w:proofErr w:type="spellStart"/>
      <w:r w:rsidRPr="00B27BA9">
        <w:rPr>
          <w:rFonts w:ascii="Times New Roman" w:eastAsia="Times New Roman" w:hAnsi="Times New Roman" w:cs="Times New Roman"/>
          <w:b/>
          <w:bCs/>
          <w:color w:val="1F497D" w:themeColor="text2"/>
        </w:rPr>
        <w:t>XPath</w:t>
      </w:r>
      <w:proofErr w:type="spellEnd"/>
      <w:r w:rsidRPr="00B27BA9">
        <w:rPr>
          <w:rFonts w:ascii="Times New Roman" w:eastAsia="Times New Roman" w:hAnsi="Times New Roman" w:cs="Times New Roman"/>
          <w:b/>
          <w:bCs/>
          <w:color w:val="1F497D" w:themeColor="text2"/>
        </w:rPr>
        <w:t>?</w:t>
      </w:r>
    </w:p>
    <w:p w:rsidR="007D3073" w:rsidRPr="00B27BA9" w:rsidRDefault="00EB11B0" w:rsidP="007D3073">
      <w:pPr>
        <w:shd w:val="clear" w:color="auto" w:fill="FFFFFF"/>
        <w:spacing w:after="0" w:line="240" w:lineRule="auto"/>
        <w:rPr>
          <w:rFonts w:ascii="Times New Roman" w:eastAsia="Times New Roman" w:hAnsi="Times New Roman" w:cs="Times New Roman"/>
          <w:color w:val="1F497D" w:themeColor="text2"/>
        </w:rPr>
      </w:pPr>
      <w:hyperlink r:id="rId13" w:tooltip="Xpath in Selenium" w:history="1">
        <w:proofErr w:type="spellStart"/>
        <w:r w:rsidR="007D3073" w:rsidRPr="00B27BA9">
          <w:rPr>
            <w:rFonts w:ascii="Times New Roman" w:eastAsia="Times New Roman" w:hAnsi="Times New Roman" w:cs="Times New Roman"/>
            <w:color w:val="1F497D" w:themeColor="text2"/>
            <w:bdr w:val="none" w:sz="0" w:space="0" w:color="auto" w:frame="1"/>
          </w:rPr>
          <w:t>XPath</w:t>
        </w:r>
        <w:proofErr w:type="spellEnd"/>
      </w:hyperlink>
      <w:r w:rsidR="007D3073" w:rsidRPr="00B27BA9">
        <w:rPr>
          <w:rFonts w:ascii="Times New Roman" w:eastAsia="Times New Roman" w:hAnsi="Times New Roman" w:cs="Times New Roman"/>
          <w:color w:val="1F497D" w:themeColor="text2"/>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007D3073" w:rsidRPr="00B27BA9">
        <w:rPr>
          <w:rFonts w:ascii="Times New Roman" w:eastAsia="Times New Roman" w:hAnsi="Times New Roman" w:cs="Times New Roman"/>
          <w:color w:val="1F497D" w:themeColor="text2"/>
        </w:rPr>
        <w:t>XPath</w:t>
      </w:r>
      <w:proofErr w:type="spellEnd"/>
      <w:r w:rsidR="007D3073" w:rsidRPr="00B27BA9">
        <w:rPr>
          <w:rFonts w:ascii="Times New Roman" w:eastAsia="Times New Roman" w:hAnsi="Times New Roman" w:cs="Times New Roman"/>
          <w:color w:val="1F497D" w:themeColor="text2"/>
        </w:rPr>
        <w:t xml:space="preserve"> can be used to locate HTML elements.</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The fundamental behind locating elements using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is the traversing between various elements across the entire page and thus enabling a user to find an element with the reference of another element.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#13)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 and “//” in </w:t>
      </w:r>
      <w:proofErr w:type="spellStart"/>
      <w:r w:rsidRPr="00B27BA9">
        <w:rPr>
          <w:rFonts w:ascii="Times New Roman" w:eastAsia="Times New Roman" w:hAnsi="Times New Roman" w:cs="Times New Roman"/>
          <w:b/>
          <w:bCs/>
          <w:color w:val="1F497D" w:themeColor="text2"/>
        </w:rPr>
        <w:t>Xpath</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Single Slash “/” – </w:t>
      </w:r>
      <w:r w:rsidRPr="00B27BA9">
        <w:rPr>
          <w:rFonts w:ascii="Times New Roman" w:eastAsia="Times New Roman" w:hAnsi="Times New Roman" w:cs="Times New Roman"/>
          <w:color w:val="1F497D" w:themeColor="text2"/>
        </w:rPr>
        <w:t xml:space="preserve">Single slash is used to create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with absolute path i.e. the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would be created to start selection from the document node/start node.</w:t>
      </w:r>
    </w:p>
    <w:p w:rsidR="00C867B8" w:rsidRPr="00B27BA9" w:rsidRDefault="00C867B8"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Double Slash “//” –</w:t>
      </w:r>
      <w:r w:rsidRPr="00B27BA9">
        <w:rPr>
          <w:rFonts w:ascii="Times New Roman" w:eastAsia="Times New Roman" w:hAnsi="Times New Roman" w:cs="Times New Roman"/>
          <w:color w:val="1F497D" w:themeColor="text2"/>
        </w:rPr>
        <w:t xml:space="preserve"> Double slash is used to create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with relative path i.e. the </w:t>
      </w:r>
      <w:proofErr w:type="spellStart"/>
      <w:r w:rsidRPr="00B27BA9">
        <w:rPr>
          <w:rFonts w:ascii="Times New Roman" w:eastAsia="Times New Roman" w:hAnsi="Times New Roman" w:cs="Times New Roman"/>
          <w:color w:val="1F497D" w:themeColor="text2"/>
        </w:rPr>
        <w:t>xpath</w:t>
      </w:r>
      <w:proofErr w:type="spellEnd"/>
      <w:r w:rsidRPr="00B27BA9">
        <w:rPr>
          <w:rFonts w:ascii="Times New Roman" w:eastAsia="Times New Roman" w:hAnsi="Times New Roman" w:cs="Times New Roman"/>
          <w:color w:val="1F497D" w:themeColor="text2"/>
        </w:rPr>
        <w:t xml:space="preserve"> would be created to start selection from anywhere within the document.</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#14)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Same origin policy and how it can be handled?</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problem of same origin policy disallows to access the DOM of a document from an origin that is different from the origin we are trying to access the document.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Origin is a sequential combination of scheme, host and port of the URL. For example, for a URL http://www.softwaretestinghelp.com/resources/, the origin is a combination of http, softwaretestinghelp.com, 80 correspondingly.</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B27BA9">
        <w:rPr>
          <w:rFonts w:ascii="Times New Roman" w:eastAsia="Times New Roman" w:hAnsi="Times New Roman" w:cs="Times New Roman"/>
          <w:color w:val="1F497D" w:themeColor="text2"/>
        </w:rPr>
        <w:t>istqb</w:t>
      </w:r>
      <w:proofErr w:type="spellEnd"/>
      <w:r w:rsidRPr="00B27BA9">
        <w:rPr>
          <w:rFonts w:ascii="Times New Roman" w:eastAsia="Times New Roman" w:hAnsi="Times New Roman" w:cs="Times New Roman"/>
          <w:color w:val="1F497D" w:themeColor="text2"/>
        </w:rPr>
        <w:t>-free-updates/”. The other domains like google.com, seleniumhq.org would no more be accessible.</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So, In order to handle same origin policy, Selenium Remote Control was introduced.</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#15)</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When should I use Selenium Grid?</w:t>
      </w:r>
    </w:p>
    <w:p w:rsidR="007D3073"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Grid can be used to execute same or different test scripts on </w:t>
      </w:r>
      <w:r w:rsidRPr="00B27BA9">
        <w:rPr>
          <w:rFonts w:ascii="Times New Roman" w:eastAsia="Times New Roman" w:hAnsi="Times New Roman" w:cs="Times New Roman"/>
          <w:b/>
          <w:color w:val="1F497D" w:themeColor="text2"/>
        </w:rPr>
        <w:t>multiple platforms and browsers concurrently</w:t>
      </w:r>
      <w:r w:rsidRPr="00B27BA9">
        <w:rPr>
          <w:rFonts w:ascii="Times New Roman" w:eastAsia="Times New Roman" w:hAnsi="Times New Roman" w:cs="Times New Roman"/>
          <w:color w:val="1F497D" w:themeColor="text2"/>
        </w:rPr>
        <w:t xml:space="preserve"> so as to achieve distributed test execution, testing under different environments and saving execution time remarkably.</w:t>
      </w:r>
    </w:p>
    <w:p w:rsidR="00EB11B0" w:rsidRPr="00B27BA9" w:rsidRDefault="00EB11B0" w:rsidP="007D3073">
      <w:pPr>
        <w:shd w:val="clear" w:color="auto" w:fill="FFFFFF"/>
        <w:spacing w:after="0" w:line="240" w:lineRule="auto"/>
        <w:rPr>
          <w:rFonts w:ascii="Times New Roman" w:eastAsia="Times New Roman" w:hAnsi="Times New Roman" w:cs="Times New Roman"/>
          <w:color w:val="1F497D" w:themeColor="text2"/>
        </w:rPr>
      </w:pP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 xml:space="preserve">Q #16)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do we mean by Selenium 1 and Selenium 2?</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RC and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in a combination are popularly known as Selenium 2. Selenium RC alone is also referred as Selenium 1.</w:t>
      </w:r>
    </w:p>
    <w:p w:rsidR="003B14DD" w:rsidRPr="00B27BA9" w:rsidRDefault="003B14DD"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#17) </w:t>
      </w:r>
      <w:proofErr w:type="gramStart"/>
      <w:r w:rsidRPr="00B27BA9">
        <w:rPr>
          <w:rFonts w:ascii="Times New Roman" w:eastAsia="Times New Roman" w:hAnsi="Times New Roman" w:cs="Times New Roman"/>
          <w:b/>
          <w:bCs/>
          <w:color w:val="1F497D" w:themeColor="text2"/>
        </w:rPr>
        <w:t>Which</w:t>
      </w:r>
      <w:proofErr w:type="gramEnd"/>
      <w:r w:rsidRPr="00B27BA9">
        <w:rPr>
          <w:rFonts w:ascii="Times New Roman" w:eastAsia="Times New Roman" w:hAnsi="Times New Roman" w:cs="Times New Roman"/>
          <w:b/>
          <w:bCs/>
          <w:color w:val="1F497D" w:themeColor="text2"/>
        </w:rPr>
        <w:t xml:space="preserve"> is the latest Selenium tool?</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#18) How do I launch the browser using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color w:val="1F497D" w:themeColor="text2"/>
        </w:rPr>
        <w:t>The following syntax can be used to launch Browser</w:t>
      </w:r>
      <w:proofErr w:type="gramStart"/>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WebDriver</w:t>
      </w:r>
      <w:proofErr w:type="spellEnd"/>
      <w:r w:rsidRPr="00B27BA9">
        <w:rPr>
          <w:rFonts w:ascii="Times New Roman" w:eastAsia="Times New Roman" w:hAnsi="Times New Roman" w:cs="Times New Roman"/>
          <w:i/>
          <w:iCs/>
          <w:color w:val="1F497D" w:themeColor="text2"/>
        </w:rPr>
        <w:t xml:space="preserve"> driver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FirefoxDriver</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WebDriver</w:t>
      </w:r>
      <w:proofErr w:type="spellEnd"/>
      <w:r w:rsidRPr="00B27BA9">
        <w:rPr>
          <w:rFonts w:ascii="Times New Roman" w:eastAsia="Times New Roman" w:hAnsi="Times New Roman" w:cs="Times New Roman"/>
          <w:i/>
          <w:iCs/>
          <w:color w:val="1F497D" w:themeColor="text2"/>
        </w:rPr>
        <w:t xml:space="preserve"> driver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ChromeDriver</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WebDriver</w:t>
      </w:r>
      <w:proofErr w:type="spellEnd"/>
      <w:r w:rsidRPr="00B27BA9">
        <w:rPr>
          <w:rFonts w:ascii="Times New Roman" w:eastAsia="Times New Roman" w:hAnsi="Times New Roman" w:cs="Times New Roman"/>
          <w:i/>
          <w:iCs/>
          <w:color w:val="1F497D" w:themeColor="text2"/>
        </w:rPr>
        <w:t xml:space="preserve"> driver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InternetExplorerDriver</w:t>
      </w:r>
      <w:proofErr w:type="spellEnd"/>
      <w:r w:rsidRPr="00B27BA9">
        <w:rPr>
          <w:rFonts w:ascii="Times New Roman" w:eastAsia="Times New Roman" w:hAnsi="Times New Roman" w:cs="Times New Roman"/>
          <w:i/>
          <w:iCs/>
          <w:color w:val="1F497D" w:themeColor="text2"/>
        </w:rPr>
        <w:t>();</w:t>
      </w:r>
    </w:p>
    <w:p w:rsidR="001E28C4" w:rsidRPr="00B27BA9" w:rsidRDefault="001E28C4"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#19)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Drivers available in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The different drivers available in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are:</w:t>
      </w:r>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FirefoxDriver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InternetExplorerDriver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ChromeDriver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SafariDriver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OperaDriver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AndroidDriver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IPhoneDriver</w:t>
      </w:r>
      <w:proofErr w:type="spellEnd"/>
    </w:p>
    <w:p w:rsidR="007D3073" w:rsidRPr="00B27BA9" w:rsidRDefault="007D3073" w:rsidP="007D3073">
      <w:pPr>
        <w:numPr>
          <w:ilvl w:val="0"/>
          <w:numId w:val="7"/>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HtmlUnitDriver</w:t>
      </w:r>
      <w:proofErr w:type="spellEnd"/>
    </w:p>
    <w:p w:rsidR="00342D7D" w:rsidRPr="00B27BA9" w:rsidRDefault="00342D7D" w:rsidP="00342D7D">
      <w:pPr>
        <w:shd w:val="clear" w:color="auto" w:fill="FFFFFF"/>
        <w:spacing w:after="0" w:line="240" w:lineRule="auto"/>
        <w:ind w:left="720"/>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#20)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waits available in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There are two </w:t>
      </w:r>
      <w:hyperlink r:id="rId14" w:tooltip="Selenium Waits" w:history="1">
        <w:r w:rsidRPr="00B27BA9">
          <w:rPr>
            <w:rFonts w:ascii="Times New Roman" w:eastAsia="Times New Roman" w:hAnsi="Times New Roman" w:cs="Times New Roman"/>
            <w:color w:val="1F497D" w:themeColor="text2"/>
            <w:bdr w:val="none" w:sz="0" w:space="0" w:color="auto" w:frame="1"/>
          </w:rPr>
          <w:t xml:space="preserve">types of waits available in </w:t>
        </w:r>
        <w:proofErr w:type="spellStart"/>
        <w:r w:rsidRPr="00B27BA9">
          <w:rPr>
            <w:rFonts w:ascii="Times New Roman" w:eastAsia="Times New Roman" w:hAnsi="Times New Roman" w:cs="Times New Roman"/>
            <w:color w:val="1F497D" w:themeColor="text2"/>
            <w:bdr w:val="none" w:sz="0" w:space="0" w:color="auto" w:frame="1"/>
          </w:rPr>
          <w:t>WebDriver</w:t>
        </w:r>
        <w:proofErr w:type="spellEnd"/>
      </w:hyperlink>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8"/>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Implicit Wait</w:t>
      </w:r>
    </w:p>
    <w:p w:rsidR="007D3073" w:rsidRPr="00B27BA9" w:rsidRDefault="007D3073" w:rsidP="007D3073">
      <w:pPr>
        <w:numPr>
          <w:ilvl w:val="0"/>
          <w:numId w:val="8"/>
        </w:num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Explicit Wait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Implicit Wait: </w:t>
      </w:r>
      <w:r w:rsidRPr="00B27BA9">
        <w:rPr>
          <w:rFonts w:ascii="Times New Roman" w:eastAsia="Times New Roman" w:hAnsi="Times New Roman" w:cs="Times New Roman"/>
          <w:color w:val="1F497D" w:themeColor="text2"/>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Explicit Wait:</w:t>
      </w:r>
      <w:r w:rsidRPr="00B27BA9">
        <w:rPr>
          <w:rFonts w:ascii="Times New Roman" w:eastAsia="Times New Roman" w:hAnsi="Times New Roman" w:cs="Times New Roman"/>
          <w:color w:val="1F497D" w:themeColor="text2"/>
        </w:rPr>
        <w:t> Explicit waits are used to halt the execution till the time a particular condition is met or the maximum time has elapsed. Unlike Implicit waits, explicit waits are applied for a particular instance only.</w:t>
      </w:r>
    </w:p>
    <w:p w:rsidR="006F5B24" w:rsidRPr="00B27BA9" w:rsidRDefault="006F5B24"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#21)</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to type in a textbox using Selenium?</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User can use </w:t>
      </w:r>
      <w:proofErr w:type="spellStart"/>
      <w:proofErr w:type="gramStart"/>
      <w:r w:rsidRPr="00B27BA9">
        <w:rPr>
          <w:rFonts w:ascii="Times New Roman" w:eastAsia="Times New Roman" w:hAnsi="Times New Roman" w:cs="Times New Roman"/>
          <w:color w:val="1F497D" w:themeColor="text2"/>
        </w:rPr>
        <w:t>sendKeys</w:t>
      </w:r>
      <w:proofErr w:type="spellEnd"/>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t>“String to be entered”) to enter the string in the textbox.</w:t>
      </w:r>
    </w:p>
    <w:p w:rsidR="007D3073"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WebElement</w:t>
      </w:r>
      <w:proofErr w:type="spellEnd"/>
      <w:r w:rsidRPr="00B27BA9">
        <w:rPr>
          <w:rFonts w:ascii="Times New Roman" w:eastAsia="Times New Roman" w:hAnsi="Times New Roman" w:cs="Times New Roman"/>
          <w:i/>
          <w:iCs/>
          <w:color w:val="1F497D" w:themeColor="text2"/>
        </w:rPr>
        <w:t xml:space="preserve"> username = </w:t>
      </w:r>
      <w:proofErr w:type="spellStart"/>
      <w:r w:rsidRPr="00B27BA9">
        <w:rPr>
          <w:rFonts w:ascii="Times New Roman" w:eastAsia="Times New Roman" w:hAnsi="Times New Roman" w:cs="Times New Roman"/>
          <w:i/>
          <w:iCs/>
          <w:color w:val="1F497D" w:themeColor="text2"/>
        </w:rPr>
        <w:t>drv.findElement</w:t>
      </w:r>
      <w:proofErr w:type="spellEnd"/>
      <w:r w:rsidRPr="00B27BA9">
        <w:rPr>
          <w:rFonts w:ascii="Times New Roman" w:eastAsia="Times New Roman" w:hAnsi="Times New Roman" w:cs="Times New Roman"/>
          <w:i/>
          <w:iCs/>
          <w:color w:val="1F497D" w:themeColor="text2"/>
        </w:rPr>
        <w:t>(By.id(“Email”));</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entering username</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username.sendKeys</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sth</w:t>
      </w:r>
      <w:proofErr w:type="spellEnd"/>
      <w:r w:rsidRPr="00B27BA9">
        <w:rPr>
          <w:rFonts w:ascii="Times New Roman" w:eastAsia="Times New Roman" w:hAnsi="Times New Roman" w:cs="Times New Roman"/>
          <w:i/>
          <w:iCs/>
          <w:color w:val="1F497D" w:themeColor="text2"/>
        </w:rPr>
        <w:t>”);</w:t>
      </w: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EB11B0" w:rsidRPr="00B27BA9" w:rsidRDefault="00EB11B0" w:rsidP="007D3073">
      <w:pPr>
        <w:shd w:val="clear" w:color="auto" w:fill="FFFFFF"/>
        <w:spacing w:after="0" w:line="240" w:lineRule="auto"/>
        <w:rPr>
          <w:rFonts w:ascii="Times New Roman" w:eastAsia="Times New Roman" w:hAnsi="Times New Roman" w:cs="Times New Roman"/>
          <w:i/>
          <w:iCs/>
          <w:color w:val="1F497D" w:themeColor="text2"/>
        </w:rPr>
      </w:pPr>
    </w:p>
    <w:p w:rsidR="00275C3B" w:rsidRPr="00B27BA9" w:rsidRDefault="00275C3B"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Q #22)</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can you find if an element in displayed on the screen?</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facilitates the user with the following methods to check the visibility of the web elements. These web elements can be buttons, drop boxes, checkboxes, radio buttons, labels etc.</w:t>
      </w:r>
    </w:p>
    <w:p w:rsidR="007D3073" w:rsidRPr="00B27BA9" w:rsidRDefault="007D3073" w:rsidP="007D3073">
      <w:pPr>
        <w:numPr>
          <w:ilvl w:val="0"/>
          <w:numId w:val="9"/>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isDisplayed</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9"/>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isSelected</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numPr>
          <w:ilvl w:val="0"/>
          <w:numId w:val="9"/>
        </w:numPr>
        <w:shd w:val="clear" w:color="auto" w:fill="FFFFFF"/>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isEnabled</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Syntax:</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b/>
          <w:bCs/>
          <w:color w:val="1F497D" w:themeColor="text2"/>
        </w:rPr>
        <w:t>isDisplayed</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b/>
          <w:bCs/>
          <w:i/>
          <w:iCs/>
          <w:color w:val="1F497D" w:themeColor="text2"/>
        </w:rPr>
        <w:t>boolean</w:t>
      </w:r>
      <w:proofErr w:type="spellEnd"/>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buttonPresence</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gbqfba</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isDisplayed</w:t>
      </w:r>
      <w:proofErr w:type="spellEnd"/>
      <w:r w:rsidRPr="00B27BA9">
        <w:rPr>
          <w:rFonts w:ascii="Times New Roman" w:eastAsia="Times New Roman" w:hAnsi="Times New Roman" w:cs="Times New Roman"/>
          <w:i/>
          <w:i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isSelected</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b/>
          <w:bCs/>
          <w:i/>
          <w:iCs/>
          <w:color w:val="1F497D" w:themeColor="text2"/>
        </w:rPr>
        <w:t>boolean</w:t>
      </w:r>
      <w:proofErr w:type="spellEnd"/>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buttonSelected</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gbqfba</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is</w:t>
      </w:r>
      <w:r w:rsidR="00EF39A1" w:rsidRPr="00B27BA9">
        <w:rPr>
          <w:rFonts w:ascii="Times New Roman" w:eastAsia="Times New Roman" w:hAnsi="Times New Roman" w:cs="Times New Roman"/>
          <w:i/>
          <w:iCs/>
          <w:color w:val="1F497D" w:themeColor="text2"/>
        </w:rPr>
        <w:t>Selecte</w:t>
      </w:r>
      <w:r w:rsidRPr="00B27BA9">
        <w:rPr>
          <w:rFonts w:ascii="Times New Roman" w:eastAsia="Times New Roman" w:hAnsi="Times New Roman" w:cs="Times New Roman"/>
          <w:i/>
          <w:iCs/>
          <w:color w:val="1F497D" w:themeColor="text2"/>
        </w:rPr>
        <w:t>d</w:t>
      </w:r>
      <w:proofErr w:type="spellEnd"/>
      <w:r w:rsidRPr="00B27BA9">
        <w:rPr>
          <w:rFonts w:ascii="Times New Roman" w:eastAsia="Times New Roman" w:hAnsi="Times New Roman" w:cs="Times New Roman"/>
          <w:i/>
          <w:i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isEnabled</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b/>
          <w:bCs/>
          <w:i/>
          <w:iCs/>
          <w:color w:val="1F497D" w:themeColor="text2"/>
        </w:rPr>
        <w:t>boolean</w:t>
      </w:r>
      <w:proofErr w:type="spellEnd"/>
      <w:r w:rsidRPr="00B27BA9">
        <w:rPr>
          <w:rFonts w:ascii="Times New Roman" w:eastAsia="Times New Roman" w:hAnsi="Times New Roman" w:cs="Times New Roman"/>
          <w:i/>
          <w:iCs/>
          <w:color w:val="1F497D" w:themeColor="text2"/>
        </w:rPr>
        <w:t> </w:t>
      </w:r>
      <w:proofErr w:type="spellStart"/>
      <w:r w:rsidRPr="00B27BA9">
        <w:rPr>
          <w:rFonts w:ascii="Times New Roman" w:eastAsia="Times New Roman" w:hAnsi="Times New Roman" w:cs="Times New Roman"/>
          <w:i/>
          <w:iCs/>
          <w:color w:val="1F497D" w:themeColor="text2"/>
        </w:rPr>
        <w:t>searchIconEnabled</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gbqfb</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isEnabled</w:t>
      </w:r>
      <w:proofErr w:type="spellEnd"/>
      <w:r w:rsidRPr="00B27BA9">
        <w:rPr>
          <w:rFonts w:ascii="Times New Roman" w:eastAsia="Times New Roman" w:hAnsi="Times New Roman" w:cs="Times New Roman"/>
          <w:i/>
          <w:iCs/>
          <w:color w:val="1F497D" w:themeColor="text2"/>
        </w:rPr>
        <w:t>();</w:t>
      </w:r>
    </w:p>
    <w:p w:rsidR="001710CB" w:rsidRPr="00B27BA9" w:rsidRDefault="001710CB"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#23)</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can we get a text of a web element?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B27BA9">
        <w:rPr>
          <w:rFonts w:ascii="Times New Roman" w:eastAsia="Times New Roman" w:hAnsi="Times New Roman" w:cs="Times New Roman"/>
          <w:color w:val="1F497D" w:themeColor="text2"/>
        </w:rPr>
        <w:t>etc</w:t>
      </w:r>
      <w:proofErr w:type="spellEnd"/>
      <w:r w:rsidRPr="00B27BA9">
        <w:rPr>
          <w:rFonts w:ascii="Times New Roman" w:eastAsia="Times New Roman" w:hAnsi="Times New Roman" w:cs="Times New Roman"/>
          <w:color w:val="1F497D" w:themeColor="text2"/>
        </w:rPr>
        <w:t xml:space="preserve"> displayed on the web pages.</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String Text =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(By.id(“Text”)).</w:t>
      </w:r>
      <w:proofErr w:type="spellStart"/>
      <w:r w:rsidRPr="00B27BA9">
        <w:rPr>
          <w:rFonts w:ascii="Times New Roman" w:eastAsia="Times New Roman" w:hAnsi="Times New Roman" w:cs="Times New Roman"/>
          <w:i/>
          <w:iCs/>
          <w:color w:val="1F497D" w:themeColor="text2"/>
        </w:rPr>
        <w:t>getText</w:t>
      </w:r>
      <w:proofErr w:type="spellEnd"/>
      <w:r w:rsidRPr="00B27BA9">
        <w:rPr>
          <w:rFonts w:ascii="Times New Roman" w:eastAsia="Times New Roman" w:hAnsi="Times New Roman" w:cs="Times New Roman"/>
          <w:i/>
          <w:iCs/>
          <w:color w:val="1F497D" w:themeColor="text2"/>
        </w:rPr>
        <w:t>();</w:t>
      </w:r>
    </w:p>
    <w:p w:rsidR="00762DDC" w:rsidRPr="00B27BA9" w:rsidRDefault="00762DDC"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#24) How to select value in a dropdown?</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Value in the drop down can be selected using </w:t>
      </w:r>
      <w:proofErr w:type="spellStart"/>
      <w:r w:rsidRPr="00B27BA9">
        <w:rPr>
          <w:rFonts w:ascii="Times New Roman" w:eastAsia="Times New Roman" w:hAnsi="Times New Roman" w:cs="Times New Roman"/>
          <w:color w:val="1F497D" w:themeColor="text2"/>
        </w:rPr>
        <w:t>WebDriver’s</w:t>
      </w:r>
      <w:proofErr w:type="spellEnd"/>
      <w:r w:rsidRPr="00B27BA9">
        <w:rPr>
          <w:rFonts w:ascii="Times New Roman" w:eastAsia="Times New Roman" w:hAnsi="Times New Roman" w:cs="Times New Roman"/>
          <w:color w:val="1F497D" w:themeColor="text2"/>
        </w:rPr>
        <w:t xml:space="preserve"> Select class.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Syntax:</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selectByValue</w:t>
      </w:r>
      <w:proofErr w:type="spellEnd"/>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Select </w:t>
      </w:r>
      <w:proofErr w:type="spellStart"/>
      <w:r w:rsidRPr="00B27BA9">
        <w:rPr>
          <w:rFonts w:ascii="Times New Roman" w:eastAsia="Times New Roman" w:hAnsi="Times New Roman" w:cs="Times New Roman"/>
          <w:i/>
          <w:iCs/>
          <w:color w:val="1F497D" w:themeColor="text2"/>
        </w:rPr>
        <w:t>selectByValue</w:t>
      </w:r>
      <w:proofErr w:type="spellEnd"/>
      <w:r w:rsidRPr="00B27BA9">
        <w:rPr>
          <w:rFonts w:ascii="Times New Roman" w:eastAsia="Times New Roman" w:hAnsi="Times New Roman" w:cs="Times New Roman"/>
          <w:i/>
          <w:iCs/>
          <w:color w:val="1F497D" w:themeColor="text2"/>
        </w:rPr>
        <w:t xml:space="preserve">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Select(</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SelectID_One</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selectByValue.selectByValue</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greenvalue</w:t>
      </w:r>
      <w:proofErr w:type="spellEnd"/>
      <w:r w:rsidRPr="00B27BA9">
        <w:rPr>
          <w:rFonts w:ascii="Times New Roman" w:eastAsia="Times New Roman" w:hAnsi="Times New Roman" w:cs="Times New Roman"/>
          <w:i/>
          <w:iCs/>
          <w:color w:val="1F497D" w:themeColor="text2"/>
        </w:rPr>
        <w:t>”);</w:t>
      </w:r>
    </w:p>
    <w:p w:rsidR="00DB25B9" w:rsidRPr="00B27BA9" w:rsidRDefault="00DB25B9"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b/>
          <w:bCs/>
          <w:color w:val="1F497D" w:themeColor="text2"/>
        </w:rPr>
        <w:t>selectByVisibleText</w:t>
      </w:r>
      <w:proofErr w:type="spellEnd"/>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Select </w:t>
      </w:r>
      <w:proofErr w:type="spellStart"/>
      <w:r w:rsidRPr="00B27BA9">
        <w:rPr>
          <w:rFonts w:ascii="Times New Roman" w:eastAsia="Times New Roman" w:hAnsi="Times New Roman" w:cs="Times New Roman"/>
          <w:i/>
          <w:iCs/>
          <w:color w:val="1F497D" w:themeColor="text2"/>
        </w:rPr>
        <w:t>selectByVisibleText</w:t>
      </w:r>
      <w:proofErr w:type="spellEnd"/>
      <w:r w:rsidRPr="00B27BA9">
        <w:rPr>
          <w:rFonts w:ascii="Times New Roman" w:eastAsia="Times New Roman" w:hAnsi="Times New Roman" w:cs="Times New Roman"/>
          <w:i/>
          <w:iCs/>
          <w:color w:val="1F497D" w:themeColor="text2"/>
        </w:rPr>
        <w:t xml:space="preserve">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Select (</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SelectID_Two</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selectByVisibleText.selectByVisibleText</w:t>
      </w:r>
      <w:proofErr w:type="spellEnd"/>
      <w:r w:rsidRPr="00B27BA9">
        <w:rPr>
          <w:rFonts w:ascii="Times New Roman" w:eastAsia="Times New Roman" w:hAnsi="Times New Roman" w:cs="Times New Roman"/>
          <w:i/>
          <w:iCs/>
          <w:color w:val="1F497D" w:themeColor="text2"/>
        </w:rPr>
        <w:t>(“Lime”);</w:t>
      </w:r>
    </w:p>
    <w:p w:rsidR="00DB25B9" w:rsidRPr="00B27BA9" w:rsidRDefault="00DB25B9"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proofErr w:type="gramStart"/>
      <w:r w:rsidRPr="00B27BA9">
        <w:rPr>
          <w:rFonts w:ascii="Times New Roman" w:eastAsia="Times New Roman" w:hAnsi="Times New Roman" w:cs="Times New Roman"/>
          <w:b/>
          <w:bCs/>
          <w:color w:val="1F497D" w:themeColor="text2"/>
        </w:rPr>
        <w:t>selectByIndex</w:t>
      </w:r>
      <w:proofErr w:type="spellEnd"/>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Select </w:t>
      </w:r>
      <w:proofErr w:type="spellStart"/>
      <w:r w:rsidRPr="00B27BA9">
        <w:rPr>
          <w:rFonts w:ascii="Times New Roman" w:eastAsia="Times New Roman" w:hAnsi="Times New Roman" w:cs="Times New Roman"/>
          <w:i/>
          <w:iCs/>
          <w:color w:val="1F497D" w:themeColor="text2"/>
        </w:rPr>
        <w:t>selectByIndex</w:t>
      </w:r>
      <w:proofErr w:type="spellEnd"/>
      <w:r w:rsidRPr="00B27BA9">
        <w:rPr>
          <w:rFonts w:ascii="Times New Roman" w:eastAsia="Times New Roman" w:hAnsi="Times New Roman" w:cs="Times New Roman"/>
          <w:i/>
          <w:iCs/>
          <w:color w:val="1F497D" w:themeColor="text2"/>
        </w:rPr>
        <w:t xml:space="preserve"> = </w:t>
      </w:r>
      <w:r w:rsidRPr="00B27BA9">
        <w:rPr>
          <w:rFonts w:ascii="Times New Roman" w:eastAsia="Times New Roman" w:hAnsi="Times New Roman" w:cs="Times New Roman"/>
          <w:b/>
          <w:bCs/>
          <w:i/>
          <w:iCs/>
          <w:color w:val="1F497D" w:themeColor="text2"/>
        </w:rPr>
        <w:t>new</w:t>
      </w:r>
      <w:r w:rsidRPr="00B27BA9">
        <w:rPr>
          <w:rFonts w:ascii="Times New Roman" w:eastAsia="Times New Roman" w:hAnsi="Times New Roman" w:cs="Times New Roman"/>
          <w:i/>
          <w:iCs/>
          <w:color w:val="1F497D" w:themeColor="text2"/>
        </w:rPr>
        <w:t> Select(</w:t>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w:t>
      </w:r>
      <w:proofErr w:type="spellStart"/>
      <w:r w:rsidRPr="00B27BA9">
        <w:rPr>
          <w:rFonts w:ascii="Times New Roman" w:eastAsia="Times New Roman" w:hAnsi="Times New Roman" w:cs="Times New Roman"/>
          <w:i/>
          <w:iCs/>
          <w:color w:val="1F497D" w:themeColor="text2"/>
        </w:rPr>
        <w:t>SelectID_Three</w:t>
      </w:r>
      <w:proofErr w:type="spellEnd"/>
      <w:r w:rsidRPr="00B27BA9">
        <w:rPr>
          <w:rFonts w:ascii="Times New Roman" w:eastAsia="Times New Roman" w:hAnsi="Times New Roman" w:cs="Times New Roman"/>
          <w:i/>
          <w:iCs/>
          <w:color w:val="1F497D" w:themeColor="text2"/>
        </w:rPr>
        <w: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selectByIndex.selectByIndex</w:t>
      </w:r>
      <w:proofErr w:type="spellEnd"/>
      <w:r w:rsidRPr="00B27BA9">
        <w:rPr>
          <w:rFonts w:ascii="Times New Roman" w:eastAsia="Times New Roman" w:hAnsi="Times New Roman" w:cs="Times New Roman"/>
          <w:i/>
          <w:iCs/>
          <w:color w:val="1F497D" w:themeColor="text2"/>
        </w:rPr>
        <w:t>(2);</w:t>
      </w:r>
    </w:p>
    <w:p w:rsidR="00FC4379" w:rsidRPr="00B27BA9" w:rsidRDefault="00FC4379" w:rsidP="007D3073">
      <w:pPr>
        <w:shd w:val="clear" w:color="auto" w:fill="FFFFFF"/>
        <w:spacing w:after="0" w:line="240" w:lineRule="auto"/>
        <w:rPr>
          <w:rFonts w:ascii="Times New Roman" w:eastAsia="Times New Roman" w:hAnsi="Times New Roman" w:cs="Times New Roman"/>
          <w:color w:val="1F497D" w:themeColor="text2"/>
        </w:rPr>
      </w:pPr>
    </w:p>
    <w:p w:rsidR="00DB25B9" w:rsidRPr="00B27BA9" w:rsidRDefault="00DB25B9"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#25)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navigation commands?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Following are the </w:t>
      </w:r>
      <w:hyperlink r:id="rId15" w:tooltip="Selenium Navigate commands" w:history="1">
        <w:r w:rsidRPr="00B27BA9">
          <w:rPr>
            <w:rFonts w:ascii="Times New Roman" w:eastAsia="Times New Roman" w:hAnsi="Times New Roman" w:cs="Times New Roman"/>
            <w:color w:val="1F497D" w:themeColor="text2"/>
            <w:bdr w:val="none" w:sz="0" w:space="0" w:color="auto" w:frame="1"/>
          </w:rPr>
          <w:t>navigation commands</w:t>
        </w:r>
      </w:hyperlink>
      <w:proofErr w:type="gramStart"/>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b/>
          <w:bCs/>
          <w:color w:val="1F497D" w:themeColor="text2"/>
        </w:rPr>
        <w:t>navigate().back()</w:t>
      </w:r>
      <w:r w:rsidRPr="00B27BA9">
        <w:rPr>
          <w:rFonts w:ascii="Times New Roman" w:eastAsia="Times New Roman" w:hAnsi="Times New Roman" w:cs="Times New Roman"/>
          <w:color w:val="1F497D" w:themeColor="text2"/>
        </w:rPr>
        <w:t> – The above command requires no parameters and takes back the user to the previous webpage in the web browser’s history.</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().back();</w:t>
      </w:r>
    </w:p>
    <w:p w:rsidR="007242C1" w:rsidRPr="00B27BA9" w:rsidRDefault="007242C1"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b/>
          <w:bCs/>
          <w:color w:val="1F497D" w:themeColor="text2"/>
        </w:rPr>
        <w:t>navigate(</w:t>
      </w:r>
      <w:proofErr w:type="gramEnd"/>
      <w:r w:rsidRPr="00B27BA9">
        <w:rPr>
          <w:rFonts w:ascii="Times New Roman" w:eastAsia="Times New Roman" w:hAnsi="Times New Roman" w:cs="Times New Roman"/>
          <w:b/>
          <w:bCs/>
          <w:color w:val="1F497D" w:themeColor="text2"/>
        </w:rPr>
        <w:t>).forward()</w:t>
      </w:r>
      <w:r w:rsidRPr="00B27BA9">
        <w:rPr>
          <w:rFonts w:ascii="Times New Roman" w:eastAsia="Times New Roman" w:hAnsi="Times New Roman" w:cs="Times New Roman"/>
          <w:color w:val="1F497D" w:themeColor="text2"/>
        </w:rPr>
        <w:t> – This command lets the user to navigate to the next web page with reference to the browser’s history.</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lastRenderedPageBreak/>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().forward();</w:t>
      </w:r>
    </w:p>
    <w:p w:rsidR="007242C1" w:rsidRPr="00B27BA9" w:rsidRDefault="007242C1"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b/>
          <w:bCs/>
          <w:color w:val="1F497D" w:themeColor="text2"/>
        </w:rPr>
        <w:t>navigate(</w:t>
      </w:r>
      <w:proofErr w:type="gramEnd"/>
      <w:r w:rsidRPr="00B27BA9">
        <w:rPr>
          <w:rFonts w:ascii="Times New Roman" w:eastAsia="Times New Roman" w:hAnsi="Times New Roman" w:cs="Times New Roman"/>
          <w:b/>
          <w:bCs/>
          <w:color w:val="1F497D" w:themeColor="text2"/>
        </w:rPr>
        <w:t>).refresh()</w:t>
      </w:r>
      <w:r w:rsidRPr="00B27BA9">
        <w:rPr>
          <w:rFonts w:ascii="Times New Roman" w:eastAsia="Times New Roman" w:hAnsi="Times New Roman" w:cs="Times New Roman"/>
          <w:color w:val="1F497D" w:themeColor="text2"/>
        </w:rPr>
        <w:t> – This command lets the user to refresh the current web page there by reloading all the web elements.</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().refresh();</w:t>
      </w:r>
    </w:p>
    <w:p w:rsidR="007242C1" w:rsidRPr="00B27BA9" w:rsidRDefault="007242C1"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b/>
          <w:bCs/>
          <w:color w:val="1F497D" w:themeColor="text2"/>
        </w:rPr>
        <w:t>navigate(</w:t>
      </w:r>
      <w:proofErr w:type="gramEnd"/>
      <w:r w:rsidRPr="00B27BA9">
        <w:rPr>
          <w:rFonts w:ascii="Times New Roman" w:eastAsia="Times New Roman" w:hAnsi="Times New Roman" w:cs="Times New Roman"/>
          <w:b/>
          <w:bCs/>
          <w:color w:val="1F497D" w:themeColor="text2"/>
        </w:rPr>
        <w:t>).to()</w:t>
      </w:r>
      <w:r w:rsidRPr="00B27BA9">
        <w:rPr>
          <w:rFonts w:ascii="Times New Roman" w:eastAsia="Times New Roman" w:hAnsi="Times New Roman" w:cs="Times New Roman"/>
          <w:color w:val="1F497D" w:themeColor="text2"/>
        </w:rPr>
        <w:t> – This command lets the user to launch a new web browser window and navigate to the specified URL.</w:t>
      </w: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r w:rsidRPr="00B27BA9">
        <w:rPr>
          <w:rFonts w:ascii="Times New Roman" w:eastAsia="Times New Roman" w:hAnsi="Times New Roman" w:cs="Times New Roman"/>
          <w:b/>
          <w:bCs/>
          <w:color w:val="1F497D" w:themeColor="text2"/>
        </w:rPr>
        <w:t>Sample code</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driver.navigate</w:t>
      </w:r>
      <w:proofErr w:type="spellEnd"/>
      <w:r w:rsidRPr="00B27BA9">
        <w:rPr>
          <w:rFonts w:ascii="Times New Roman" w:eastAsia="Times New Roman" w:hAnsi="Times New Roman" w:cs="Times New Roman"/>
          <w:i/>
          <w:iCs/>
          <w:color w:val="1F497D" w:themeColor="text2"/>
        </w:rPr>
        <w:t>().to(“https://google.com”);</w:t>
      </w:r>
    </w:p>
    <w:p w:rsidR="007242C1" w:rsidRPr="00B27BA9" w:rsidRDefault="007242C1" w:rsidP="007D3073">
      <w:pPr>
        <w:shd w:val="clear" w:color="auto" w:fill="FFFFFF"/>
        <w:spacing w:after="0" w:line="240" w:lineRule="auto"/>
        <w:rPr>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 xml:space="preserve">Q #26) How to click on a hyper link using </w:t>
      </w:r>
      <w:proofErr w:type="spellStart"/>
      <w:r w:rsidRPr="00B27BA9">
        <w:rPr>
          <w:rFonts w:ascii="Times New Roman" w:eastAsia="Times New Roman" w:hAnsi="Times New Roman" w:cs="Times New Roman"/>
          <w:b/>
          <w:bCs/>
          <w:color w:val="1F497D" w:themeColor="text2"/>
        </w:rPr>
        <w:t>linkText</w:t>
      </w:r>
      <w:proofErr w:type="spellEnd"/>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w:t>
      </w:r>
      <w:proofErr w:type="spellStart"/>
      <w:proofErr w:type="gramEnd"/>
      <w:r w:rsidRPr="00B27BA9">
        <w:rPr>
          <w:rFonts w:ascii="Times New Roman" w:eastAsia="Times New Roman" w:hAnsi="Times New Roman" w:cs="Times New Roman"/>
          <w:i/>
          <w:iCs/>
          <w:color w:val="1F497D" w:themeColor="text2"/>
        </w:rPr>
        <w:t>By.linkText</w:t>
      </w:r>
      <w:proofErr w:type="spellEnd"/>
      <w:r w:rsidRPr="00B27BA9">
        <w:rPr>
          <w:rFonts w:ascii="Times New Roman" w:eastAsia="Times New Roman" w:hAnsi="Times New Roman" w:cs="Times New Roman"/>
          <w:i/>
          <w:iCs/>
          <w:color w:val="1F497D" w:themeColor="text2"/>
        </w:rPr>
        <w:t>(“Google”)).click();</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command finds the element using link text and then click on that element and thus the user would be re-directed to the corresponding page.</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above mentioned link can also be accessed by using the following command.</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spellStart"/>
      <w:proofErr w:type="gram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w:t>
      </w:r>
      <w:proofErr w:type="spellStart"/>
      <w:proofErr w:type="gramEnd"/>
      <w:r w:rsidRPr="00B27BA9">
        <w:rPr>
          <w:rFonts w:ascii="Times New Roman" w:eastAsia="Times New Roman" w:hAnsi="Times New Roman" w:cs="Times New Roman"/>
          <w:i/>
          <w:iCs/>
          <w:color w:val="1F497D" w:themeColor="text2"/>
        </w:rPr>
        <w:t>By.partialLinkText</w:t>
      </w:r>
      <w:proofErr w:type="spellEnd"/>
      <w:r w:rsidRPr="00B27BA9">
        <w:rPr>
          <w:rFonts w:ascii="Times New Roman" w:eastAsia="Times New Roman" w:hAnsi="Times New Roman" w:cs="Times New Roman"/>
          <w:i/>
          <w:iCs/>
          <w:color w:val="1F497D" w:themeColor="text2"/>
        </w:rPr>
        <w:t>(“Goo”)).click();</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The above command find the element based on the substring of the link provided in the parenthesis and thus </w:t>
      </w:r>
      <w:proofErr w:type="spellStart"/>
      <w:proofErr w:type="gramStart"/>
      <w:r w:rsidRPr="00B27BA9">
        <w:rPr>
          <w:rFonts w:ascii="Times New Roman" w:eastAsia="Times New Roman" w:hAnsi="Times New Roman" w:cs="Times New Roman"/>
          <w:color w:val="1F497D" w:themeColor="text2"/>
        </w:rPr>
        <w:t>partialLinkText</w:t>
      </w:r>
      <w:proofErr w:type="spellEnd"/>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t>) finds the web element with the specified substring and then clicks on it.</w:t>
      </w: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b/>
          <w:bCs/>
          <w:color w:val="1F497D" w:themeColor="text2"/>
        </w:rPr>
        <w:t>Q #27)</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to </w:t>
      </w:r>
      <w:hyperlink r:id="rId16" w:tooltip="Handling frames in Selenium" w:history="1">
        <w:r w:rsidRPr="00B27BA9">
          <w:rPr>
            <w:rFonts w:ascii="Times New Roman" w:eastAsia="Times New Roman" w:hAnsi="Times New Roman" w:cs="Times New Roman"/>
            <w:b/>
            <w:bCs/>
            <w:color w:val="1F497D" w:themeColor="text2"/>
            <w:bdr w:val="none" w:sz="0" w:space="0" w:color="auto" w:frame="1"/>
          </w:rPr>
          <w:t xml:space="preserve">handle frame in </w:t>
        </w:r>
        <w:proofErr w:type="spellStart"/>
        <w:r w:rsidRPr="00B27BA9">
          <w:rPr>
            <w:rFonts w:ascii="Times New Roman" w:eastAsia="Times New Roman" w:hAnsi="Times New Roman" w:cs="Times New Roman"/>
            <w:b/>
            <w:bCs/>
            <w:color w:val="1F497D" w:themeColor="text2"/>
            <w:bdr w:val="none" w:sz="0" w:space="0" w:color="auto" w:frame="1"/>
          </w:rPr>
          <w:t>WebDriver</w:t>
        </w:r>
        <w:proofErr w:type="spellEnd"/>
      </w:hyperlink>
      <w:r w:rsidRPr="00B27BA9">
        <w:rPr>
          <w:rFonts w:ascii="Times New Roman" w:eastAsia="Times New Roman" w:hAnsi="Times New Roman" w:cs="Times New Roman"/>
          <w:b/>
          <w:bCs/>
          <w:color w:val="1F497D" w:themeColor="text2"/>
        </w:rPr>
        <w:t>?</w:t>
      </w:r>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An inline frame acronym as </w:t>
      </w:r>
      <w:proofErr w:type="spellStart"/>
      <w:r w:rsidRPr="00B27BA9">
        <w:rPr>
          <w:rFonts w:ascii="Times New Roman" w:eastAsia="Times New Roman" w:hAnsi="Times New Roman" w:cs="Times New Roman"/>
          <w:color w:val="1F497D" w:themeColor="text2"/>
        </w:rPr>
        <w:t>iframe</w:t>
      </w:r>
      <w:proofErr w:type="spellEnd"/>
      <w:r w:rsidRPr="00B27BA9">
        <w:rPr>
          <w:rFonts w:ascii="Times New Roman" w:eastAsia="Times New Roman" w:hAnsi="Times New Roman" w:cs="Times New Roman"/>
          <w:color w:val="1F497D" w:themeColor="text2"/>
        </w:rPr>
        <w:t xml:space="preserve"> is used to insert another document with in the current HTML document or simply a web page into a web page by enabling nesting.</w:t>
      </w:r>
    </w:p>
    <w:p w:rsidR="007D3073" w:rsidRPr="00B27BA9" w:rsidRDefault="007D3073" w:rsidP="007D3073">
      <w:pPr>
        <w:shd w:val="clear" w:color="auto" w:fill="FFFFFF"/>
        <w:spacing w:after="0" w:line="240" w:lineRule="auto"/>
        <w:rPr>
          <w:ins w:id="0" w:author="Unknown"/>
          <w:rFonts w:ascii="Times New Roman" w:eastAsia="Times New Roman" w:hAnsi="Times New Roman" w:cs="Times New Roman"/>
          <w:color w:val="1F497D" w:themeColor="text2"/>
        </w:rPr>
      </w:pPr>
      <w:ins w:id="1" w:author="Unknown">
        <w:r w:rsidRPr="00B27BA9">
          <w:rPr>
            <w:rFonts w:ascii="Times New Roman" w:eastAsia="Times New Roman" w:hAnsi="Times New Roman" w:cs="Times New Roman"/>
            <w:color w:val="1F497D" w:themeColor="text2"/>
          </w:rPr>
          <w:br/>
        </w:r>
      </w:ins>
    </w:p>
    <w:p w:rsidR="007D3073" w:rsidRPr="00B27BA9" w:rsidRDefault="007D3073" w:rsidP="007D3073">
      <w:pPr>
        <w:shd w:val="clear" w:color="auto" w:fill="FFFFFF"/>
        <w:spacing w:after="0" w:line="240" w:lineRule="auto"/>
        <w:rPr>
          <w:ins w:id="2" w:author="Unknown"/>
          <w:rFonts w:ascii="Times New Roman" w:eastAsia="Times New Roman" w:hAnsi="Times New Roman" w:cs="Times New Roman"/>
          <w:color w:val="1F497D" w:themeColor="text2"/>
        </w:rPr>
      </w:pPr>
      <w:ins w:id="3" w:author="Unknown">
        <w:r w:rsidRPr="00B27BA9">
          <w:rPr>
            <w:rFonts w:ascii="Times New Roman" w:eastAsia="Times New Roman" w:hAnsi="Times New Roman" w:cs="Times New Roman"/>
            <w:b/>
            <w:bCs/>
            <w:color w:val="1F497D" w:themeColor="text2"/>
          </w:rPr>
          <w:t xml:space="preserve">Select </w:t>
        </w:r>
        <w:proofErr w:type="spellStart"/>
        <w:r w:rsidRPr="00B27BA9">
          <w:rPr>
            <w:rFonts w:ascii="Times New Roman" w:eastAsia="Times New Roman" w:hAnsi="Times New Roman" w:cs="Times New Roman"/>
            <w:b/>
            <w:bCs/>
            <w:color w:val="1F497D" w:themeColor="text2"/>
          </w:rPr>
          <w:t>iframe</w:t>
        </w:r>
        <w:proofErr w:type="spellEnd"/>
        <w:r w:rsidRPr="00B27BA9">
          <w:rPr>
            <w:rFonts w:ascii="Times New Roman" w:eastAsia="Times New Roman" w:hAnsi="Times New Roman" w:cs="Times New Roman"/>
            <w:b/>
            <w:bCs/>
            <w:color w:val="1F497D" w:themeColor="text2"/>
          </w:rPr>
          <w:t xml:space="preserve"> by id</w:t>
        </w:r>
        <w:r w:rsidRPr="00B27BA9">
          <w:rPr>
            <w:rFonts w:ascii="Times New Roman" w:eastAsia="Times New Roman" w:hAnsi="Times New Roman" w:cs="Times New Roman"/>
            <w:color w:val="1F497D" w:themeColor="text2"/>
          </w:rPr>
          <w:br/>
        </w:r>
        <w:proofErr w:type="spellStart"/>
        <w:proofErr w:type="gram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w:t>
        </w:r>
        <w:proofErr w:type="gramEnd"/>
        <w:r w:rsidRPr="00B27BA9">
          <w:rPr>
            <w:rFonts w:ascii="Times New Roman" w:eastAsia="Times New Roman" w:hAnsi="Times New Roman" w:cs="Times New Roman"/>
            <w:i/>
            <w:iCs/>
            <w:color w:val="1F497D" w:themeColor="text2"/>
          </w:rPr>
          <w:t>).frame(“ID of the frame“);</w:t>
        </w:r>
      </w:ins>
    </w:p>
    <w:p w:rsidR="007D3073" w:rsidRPr="00B27BA9" w:rsidRDefault="007D3073" w:rsidP="007D3073">
      <w:pPr>
        <w:shd w:val="clear" w:color="auto" w:fill="FFFFFF"/>
        <w:spacing w:after="0" w:line="240" w:lineRule="auto"/>
        <w:rPr>
          <w:ins w:id="4" w:author="Unknown"/>
          <w:rFonts w:ascii="Times New Roman" w:eastAsia="Times New Roman" w:hAnsi="Times New Roman" w:cs="Times New Roman"/>
          <w:color w:val="1F497D" w:themeColor="text2"/>
        </w:rPr>
      </w:pPr>
      <w:ins w:id="5" w:author="Unknown">
        <w:r w:rsidRPr="00B27BA9">
          <w:rPr>
            <w:rFonts w:ascii="Times New Roman" w:eastAsia="Times New Roman" w:hAnsi="Times New Roman" w:cs="Times New Roman"/>
            <w:b/>
            <w:bCs/>
            <w:color w:val="1F497D" w:themeColor="text2"/>
          </w:rPr>
          <w:t xml:space="preserve">Locating </w:t>
        </w:r>
        <w:proofErr w:type="spellStart"/>
        <w:r w:rsidRPr="00B27BA9">
          <w:rPr>
            <w:rFonts w:ascii="Times New Roman" w:eastAsia="Times New Roman" w:hAnsi="Times New Roman" w:cs="Times New Roman"/>
            <w:b/>
            <w:bCs/>
            <w:color w:val="1F497D" w:themeColor="text2"/>
          </w:rPr>
          <w:t>iframe</w:t>
        </w:r>
        <w:proofErr w:type="spellEnd"/>
        <w:r w:rsidRPr="00B27BA9">
          <w:rPr>
            <w:rFonts w:ascii="Times New Roman" w:eastAsia="Times New Roman" w:hAnsi="Times New Roman" w:cs="Times New Roman"/>
            <w:b/>
            <w:bCs/>
            <w:color w:val="1F497D" w:themeColor="text2"/>
          </w:rPr>
          <w:t xml:space="preserve"> using </w:t>
        </w:r>
        <w:proofErr w:type="spellStart"/>
        <w:r w:rsidRPr="00B27BA9">
          <w:rPr>
            <w:rFonts w:ascii="Times New Roman" w:eastAsia="Times New Roman" w:hAnsi="Times New Roman" w:cs="Times New Roman"/>
            <w:b/>
            <w:bCs/>
            <w:color w:val="1F497D" w:themeColor="text2"/>
          </w:rPr>
          <w:t>tagName</w:t>
        </w:r>
        <w:proofErr w:type="spellEnd"/>
        <w:r w:rsidRPr="00B27BA9">
          <w:rPr>
            <w:rFonts w:ascii="Times New Roman" w:eastAsia="Times New Roman" w:hAnsi="Times New Roman" w:cs="Times New Roman"/>
            <w:color w:val="1F497D" w:themeColor="text2"/>
          </w:rPr>
          <w:br/>
        </w:r>
        <w:proofErr w:type="gramStart"/>
        <w:r w:rsidRPr="00B27BA9">
          <w:rPr>
            <w:rFonts w:ascii="Times New Roman" w:eastAsia="Times New Roman" w:hAnsi="Times New Roman" w:cs="Times New Roman"/>
            <w:i/>
            <w:iCs/>
            <w:color w:val="1F497D" w:themeColor="text2"/>
          </w:rPr>
          <w:t>driver.switchTo(</w:t>
        </w:r>
        <w:proofErr w:type="gramEnd"/>
        <w:r w:rsidRPr="00B27BA9">
          <w:rPr>
            <w:rFonts w:ascii="Times New Roman" w:eastAsia="Times New Roman" w:hAnsi="Times New Roman" w:cs="Times New Roman"/>
            <w:i/>
            <w:iCs/>
            <w:color w:val="1F497D" w:themeColor="text2"/>
          </w:rPr>
          <w:t>).frame(driver.findElements(By.tagName(“iframe”).get(0));</w:t>
        </w:r>
      </w:ins>
    </w:p>
    <w:p w:rsidR="007D3073" w:rsidRPr="00B27BA9" w:rsidRDefault="007D3073" w:rsidP="007D3073">
      <w:pPr>
        <w:shd w:val="clear" w:color="auto" w:fill="FFFFFF"/>
        <w:spacing w:after="0" w:line="240" w:lineRule="auto"/>
        <w:rPr>
          <w:ins w:id="6" w:author="Unknown"/>
          <w:rFonts w:ascii="Times New Roman" w:eastAsia="Times New Roman" w:hAnsi="Times New Roman" w:cs="Times New Roman"/>
          <w:color w:val="1F497D" w:themeColor="text2"/>
        </w:rPr>
      </w:pPr>
      <w:ins w:id="7" w:author="Unknown">
        <w:r w:rsidRPr="00B27BA9">
          <w:rPr>
            <w:rFonts w:ascii="Times New Roman" w:eastAsia="Times New Roman" w:hAnsi="Times New Roman" w:cs="Times New Roman"/>
            <w:b/>
            <w:bCs/>
            <w:color w:val="1F497D" w:themeColor="text2"/>
          </w:rPr>
          <w:t xml:space="preserve">Locating </w:t>
        </w:r>
        <w:proofErr w:type="spellStart"/>
        <w:r w:rsidRPr="00B27BA9">
          <w:rPr>
            <w:rFonts w:ascii="Times New Roman" w:eastAsia="Times New Roman" w:hAnsi="Times New Roman" w:cs="Times New Roman"/>
            <w:b/>
            <w:bCs/>
            <w:color w:val="1F497D" w:themeColor="text2"/>
          </w:rPr>
          <w:t>iframe</w:t>
        </w:r>
        <w:proofErr w:type="spellEnd"/>
        <w:r w:rsidRPr="00B27BA9">
          <w:rPr>
            <w:rFonts w:ascii="Times New Roman" w:eastAsia="Times New Roman" w:hAnsi="Times New Roman" w:cs="Times New Roman"/>
            <w:b/>
            <w:bCs/>
            <w:color w:val="1F497D" w:themeColor="text2"/>
          </w:rPr>
          <w:t xml:space="preserve"> using index</w:t>
        </w:r>
      </w:ins>
    </w:p>
    <w:p w:rsidR="007D3073" w:rsidRPr="00B27BA9" w:rsidRDefault="007D3073" w:rsidP="007D3073">
      <w:pPr>
        <w:shd w:val="clear" w:color="auto" w:fill="FFFFFF"/>
        <w:spacing w:after="0" w:line="240" w:lineRule="auto"/>
        <w:rPr>
          <w:ins w:id="8" w:author="Unknown"/>
          <w:rFonts w:ascii="Times New Roman" w:eastAsia="Times New Roman" w:hAnsi="Times New Roman" w:cs="Times New Roman"/>
          <w:color w:val="1F497D" w:themeColor="text2"/>
        </w:rPr>
      </w:pPr>
      <w:proofErr w:type="gramStart"/>
      <w:ins w:id="9" w:author="Unknown">
        <w:r w:rsidRPr="00B27BA9">
          <w:rPr>
            <w:rFonts w:ascii="Times New Roman" w:eastAsia="Times New Roman" w:hAnsi="Times New Roman" w:cs="Times New Roman"/>
            <w:b/>
            <w:bCs/>
            <w:color w:val="1F497D" w:themeColor="text2"/>
          </w:rPr>
          <w:t>frame(</w:t>
        </w:r>
        <w:proofErr w:type="gramEnd"/>
        <w:r w:rsidRPr="00B27BA9">
          <w:rPr>
            <w:rFonts w:ascii="Times New Roman" w:eastAsia="Times New Roman" w:hAnsi="Times New Roman" w:cs="Times New Roman"/>
            <w:b/>
            <w:bCs/>
            <w:color w:val="1F497D" w:themeColor="text2"/>
          </w:rPr>
          <w:t>index)</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().frame(0);</w:t>
        </w:r>
      </w:ins>
    </w:p>
    <w:p w:rsidR="007D3073" w:rsidRPr="00B27BA9" w:rsidRDefault="007D3073" w:rsidP="007D3073">
      <w:pPr>
        <w:shd w:val="clear" w:color="auto" w:fill="FFFFFF"/>
        <w:spacing w:after="0" w:line="240" w:lineRule="auto"/>
        <w:rPr>
          <w:ins w:id="10" w:author="Unknown"/>
          <w:rFonts w:ascii="Times New Roman" w:eastAsia="Times New Roman" w:hAnsi="Times New Roman" w:cs="Times New Roman"/>
          <w:color w:val="1F497D" w:themeColor="text2"/>
        </w:rPr>
      </w:pPr>
      <w:proofErr w:type="gramStart"/>
      <w:ins w:id="11" w:author="Unknown">
        <w:r w:rsidRPr="00B27BA9">
          <w:rPr>
            <w:rFonts w:ascii="Times New Roman" w:eastAsia="Times New Roman" w:hAnsi="Times New Roman" w:cs="Times New Roman"/>
            <w:b/>
            <w:bCs/>
            <w:color w:val="1F497D" w:themeColor="text2"/>
          </w:rPr>
          <w:t>frame(</w:t>
        </w:r>
        <w:proofErr w:type="gramEnd"/>
        <w:r w:rsidRPr="00B27BA9">
          <w:rPr>
            <w:rFonts w:ascii="Times New Roman" w:eastAsia="Times New Roman" w:hAnsi="Times New Roman" w:cs="Times New Roman"/>
            <w:b/>
            <w:bCs/>
            <w:color w:val="1F497D" w:themeColor="text2"/>
          </w:rPr>
          <w:t>Name of Frame)</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().frame(“name of the frame”);</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gramStart"/>
      <w:ins w:id="12" w:author="Unknown">
        <w:r w:rsidRPr="00B27BA9">
          <w:rPr>
            <w:rFonts w:ascii="Times New Roman" w:eastAsia="Times New Roman" w:hAnsi="Times New Roman" w:cs="Times New Roman"/>
            <w:b/>
            <w:bCs/>
            <w:color w:val="1F497D" w:themeColor="text2"/>
          </w:rPr>
          <w:t>frame(</w:t>
        </w:r>
        <w:proofErr w:type="spellStart"/>
        <w:proofErr w:type="gramEnd"/>
        <w:r w:rsidRPr="00B27BA9">
          <w:rPr>
            <w:rFonts w:ascii="Times New Roman" w:eastAsia="Times New Roman" w:hAnsi="Times New Roman" w:cs="Times New Roman"/>
            <w:b/>
            <w:bCs/>
            <w:color w:val="1F497D" w:themeColor="text2"/>
          </w:rPr>
          <w:t>WebElement</w:t>
        </w:r>
        <w:proofErr w:type="spellEnd"/>
        <w:r w:rsidRPr="00B27BA9">
          <w:rPr>
            <w:rFonts w:ascii="Times New Roman" w:eastAsia="Times New Roman" w:hAnsi="Times New Roman" w:cs="Times New Roman"/>
            <w:b/>
            <w:bCs/>
            <w:color w:val="1F497D" w:themeColor="text2"/>
          </w:rPr>
          <w:t xml:space="preserve"> element)</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b/>
            <w:bCs/>
            <w:color w:val="1F497D" w:themeColor="text2"/>
          </w:rPr>
          <w:t>Select Parent Window</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defaultContent</w:t>
        </w:r>
        <w:proofErr w:type="spellEnd"/>
        <w:r w:rsidRPr="00B27BA9">
          <w:rPr>
            <w:rFonts w:ascii="Times New Roman" w:eastAsia="Times New Roman" w:hAnsi="Times New Roman" w:cs="Times New Roman"/>
            <w:i/>
            <w:iCs/>
            <w:color w:val="1F497D" w:themeColor="text2"/>
          </w:rPr>
          <w:t>();</w:t>
        </w:r>
      </w:ins>
    </w:p>
    <w:p w:rsidR="00A70196" w:rsidRPr="00B27BA9" w:rsidRDefault="00A70196" w:rsidP="007D3073">
      <w:pPr>
        <w:shd w:val="clear" w:color="auto" w:fill="FFFFFF"/>
        <w:spacing w:after="0" w:line="240" w:lineRule="auto"/>
        <w:rPr>
          <w:ins w:id="13"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4" w:author="Unknown"/>
          <w:rFonts w:ascii="Times New Roman" w:eastAsia="Times New Roman" w:hAnsi="Times New Roman" w:cs="Times New Roman"/>
          <w:color w:val="1F497D" w:themeColor="text2"/>
        </w:rPr>
      </w:pPr>
      <w:ins w:id="15" w:author="Unknown">
        <w:r w:rsidRPr="00B27BA9">
          <w:rPr>
            <w:rFonts w:ascii="Times New Roman" w:eastAsia="Times New Roman" w:hAnsi="Times New Roman" w:cs="Times New Roman"/>
            <w:b/>
            <w:bCs/>
            <w:color w:val="1F497D" w:themeColor="text2"/>
          </w:rPr>
          <w:t xml:space="preserve">Q #28) When do we use </w:t>
        </w:r>
        <w:proofErr w:type="spellStart"/>
        <w:proofErr w:type="gramStart"/>
        <w:r w:rsidRPr="00B27BA9">
          <w:rPr>
            <w:rFonts w:ascii="Times New Roman" w:eastAsia="Times New Roman" w:hAnsi="Times New Roman" w:cs="Times New Roman"/>
            <w:b/>
            <w:bCs/>
            <w:color w:val="1F497D" w:themeColor="text2"/>
          </w:rPr>
          <w:t>findElement</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xml:space="preserve">) and </w:t>
        </w:r>
        <w:proofErr w:type="spellStart"/>
        <w:r w:rsidRPr="00B27BA9">
          <w:rPr>
            <w:rFonts w:ascii="Times New Roman" w:eastAsia="Times New Roman" w:hAnsi="Times New Roman" w:cs="Times New Roman"/>
            <w:b/>
            <w:bCs/>
            <w:color w:val="1F497D" w:themeColor="text2"/>
          </w:rPr>
          <w:t>findElements</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0" w:line="240" w:lineRule="auto"/>
        <w:rPr>
          <w:ins w:id="16" w:author="Unknown"/>
          <w:rFonts w:ascii="Times New Roman" w:eastAsia="Times New Roman" w:hAnsi="Times New Roman" w:cs="Times New Roman"/>
          <w:color w:val="1F497D" w:themeColor="text2"/>
        </w:rPr>
      </w:pPr>
      <w:proofErr w:type="spellStart"/>
      <w:proofErr w:type="gramStart"/>
      <w:ins w:id="17" w:author="Unknown">
        <w:r w:rsidRPr="00B27BA9">
          <w:rPr>
            <w:rFonts w:ascii="Times New Roman" w:eastAsia="Times New Roman" w:hAnsi="Times New Roman" w:cs="Times New Roman"/>
            <w:b/>
            <w:bCs/>
            <w:color w:val="1F497D" w:themeColor="text2"/>
          </w:rPr>
          <w:t>findElement</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w:t>
        </w:r>
        <w:proofErr w:type="spellStart"/>
        <w:r w:rsidRPr="00B27BA9">
          <w:rPr>
            <w:rFonts w:ascii="Times New Roman" w:eastAsia="Times New Roman" w:hAnsi="Times New Roman" w:cs="Times New Roman"/>
            <w:color w:val="1F497D" w:themeColor="text2"/>
          </w:rPr>
          <w:t>findElement</w:t>
        </w:r>
        <w:proofErr w:type="spellEnd"/>
        <w:r w:rsidRPr="00B27BA9">
          <w:rPr>
            <w:rFonts w:ascii="Times New Roman" w:eastAsia="Times New Roman" w:hAnsi="Times New Roman" w:cs="Times New Roman"/>
            <w:color w:val="1F497D" w:themeColor="text2"/>
          </w:rPr>
          <w:t>() is used to find the first element in the current web page matching to the specified locator value. Take a note that only first matching element would be fetched.</w:t>
        </w:r>
      </w:ins>
    </w:p>
    <w:p w:rsidR="007D3073" w:rsidRPr="00B27BA9" w:rsidRDefault="007D3073" w:rsidP="007D3073">
      <w:pPr>
        <w:shd w:val="clear" w:color="auto" w:fill="FFFFFF"/>
        <w:spacing w:after="0" w:line="240" w:lineRule="auto"/>
        <w:rPr>
          <w:ins w:id="18" w:author="Unknown"/>
          <w:rFonts w:ascii="Times New Roman" w:eastAsia="Times New Roman" w:hAnsi="Times New Roman" w:cs="Times New Roman"/>
          <w:color w:val="1F497D" w:themeColor="text2"/>
        </w:rPr>
      </w:pPr>
      <w:ins w:id="19" w:author="Unknown">
        <w:r w:rsidRPr="00B27BA9">
          <w:rPr>
            <w:rFonts w:ascii="Times New Roman" w:eastAsia="Times New Roman" w:hAnsi="Times New Roman" w:cs="Times New Roman"/>
            <w:b/>
            <w:bCs/>
            <w:color w:val="1F497D" w:themeColor="text2"/>
          </w:rPr>
          <w:t>Syntax:</w:t>
        </w:r>
      </w:ins>
    </w:p>
    <w:p w:rsidR="00FE5530"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proofErr w:type="spellStart"/>
      <w:ins w:id="20" w:author="Unknown">
        <w:r w:rsidRPr="00B27BA9">
          <w:rPr>
            <w:rFonts w:ascii="Times New Roman" w:eastAsia="Times New Roman" w:hAnsi="Times New Roman" w:cs="Times New Roman"/>
            <w:i/>
            <w:iCs/>
            <w:color w:val="1F497D" w:themeColor="text2"/>
          </w:rPr>
          <w:t>WebElement</w:t>
        </w:r>
        <w:proofErr w:type="spellEnd"/>
        <w:r w:rsidRPr="00B27BA9">
          <w:rPr>
            <w:rFonts w:ascii="Times New Roman" w:eastAsia="Times New Roman" w:hAnsi="Times New Roman" w:cs="Times New Roman"/>
            <w:i/>
            <w:iCs/>
            <w:color w:val="1F497D" w:themeColor="text2"/>
          </w:rPr>
          <w:t xml:space="preserve"> element = </w:t>
        </w:r>
        <w:proofErr w:type="spellStart"/>
        <w:proofErr w:type="gramStart"/>
        <w:r w:rsidRPr="00B27BA9">
          <w:rPr>
            <w:rFonts w:ascii="Times New Roman" w:eastAsia="Times New Roman" w:hAnsi="Times New Roman" w:cs="Times New Roman"/>
            <w:i/>
            <w:iCs/>
            <w:color w:val="1F497D" w:themeColor="text2"/>
          </w:rPr>
          <w:t>driver.findElements</w:t>
        </w:r>
        <w:proofErr w:type="spellEnd"/>
        <w:r w:rsidRPr="00B27BA9">
          <w:rPr>
            <w:rFonts w:ascii="Times New Roman" w:eastAsia="Times New Roman" w:hAnsi="Times New Roman" w:cs="Times New Roman"/>
            <w:i/>
            <w:iCs/>
            <w:color w:val="1F497D" w:themeColor="text2"/>
          </w:rPr>
          <w:t>(</w:t>
        </w:r>
        <w:proofErr w:type="spellStart"/>
        <w:proofErr w:type="gramEnd"/>
        <w:r w:rsidRPr="00B27BA9">
          <w:rPr>
            <w:rFonts w:ascii="Times New Roman" w:eastAsia="Times New Roman" w:hAnsi="Times New Roman" w:cs="Times New Roman"/>
            <w:i/>
            <w:iCs/>
            <w:color w:val="1F497D" w:themeColor="text2"/>
          </w:rPr>
          <w:t>By.xpath</w:t>
        </w:r>
        <w:proofErr w:type="spellEnd"/>
        <w:r w:rsidRPr="00B27BA9">
          <w:rPr>
            <w:rFonts w:ascii="Times New Roman" w:eastAsia="Times New Roman" w:hAnsi="Times New Roman" w:cs="Times New Roman"/>
            <w:i/>
            <w:iCs/>
            <w:color w:val="1F497D" w:themeColor="text2"/>
          </w:rPr>
          <w:t>(“//div[@id=’example’]//</w:t>
        </w:r>
        <w:proofErr w:type="spellStart"/>
        <w:r w:rsidRPr="00B27BA9">
          <w:rPr>
            <w:rFonts w:ascii="Times New Roman" w:eastAsia="Times New Roman" w:hAnsi="Times New Roman" w:cs="Times New Roman"/>
            <w:i/>
            <w:iCs/>
            <w:color w:val="1F497D" w:themeColor="text2"/>
          </w:rPr>
          <w:t>ul</w:t>
        </w:r>
        <w:proofErr w:type="spellEnd"/>
        <w:r w:rsidRPr="00B27BA9">
          <w:rPr>
            <w:rFonts w:ascii="Times New Roman" w:eastAsia="Times New Roman" w:hAnsi="Times New Roman" w:cs="Times New Roman"/>
            <w:i/>
            <w:iCs/>
            <w:color w:val="1F497D" w:themeColor="text2"/>
          </w:rPr>
          <w:t>//li”));</w:t>
        </w:r>
      </w:ins>
    </w:p>
    <w:p w:rsidR="007D3073" w:rsidRPr="00B27BA9" w:rsidRDefault="007D3073" w:rsidP="007D3073">
      <w:pPr>
        <w:shd w:val="clear" w:color="auto" w:fill="FFFFFF"/>
        <w:spacing w:after="0" w:line="240" w:lineRule="auto"/>
        <w:rPr>
          <w:ins w:id="21" w:author="Unknown"/>
          <w:rFonts w:ascii="Times New Roman" w:eastAsia="Times New Roman" w:hAnsi="Times New Roman" w:cs="Times New Roman"/>
          <w:color w:val="1F497D" w:themeColor="text2"/>
        </w:rPr>
      </w:pPr>
      <w:ins w:id="22" w:author="Unknown">
        <w:r w:rsidRPr="00B27BA9">
          <w:rPr>
            <w:rFonts w:ascii="Times New Roman" w:eastAsia="Times New Roman" w:hAnsi="Times New Roman" w:cs="Times New Roman"/>
            <w:color w:val="1F497D" w:themeColor="text2"/>
          </w:rPr>
          <w:lastRenderedPageBreak/>
          <w:br/>
        </w:r>
        <w:proofErr w:type="spellStart"/>
        <w:proofErr w:type="gramStart"/>
        <w:r w:rsidRPr="00B27BA9">
          <w:rPr>
            <w:rFonts w:ascii="Times New Roman" w:eastAsia="Times New Roman" w:hAnsi="Times New Roman" w:cs="Times New Roman"/>
            <w:b/>
            <w:bCs/>
            <w:color w:val="1F497D" w:themeColor="text2"/>
          </w:rPr>
          <w:t>findElements</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w:t>
        </w:r>
        <w:proofErr w:type="spellStart"/>
        <w:r w:rsidRPr="00B27BA9">
          <w:rPr>
            <w:rFonts w:ascii="Times New Roman" w:eastAsia="Times New Roman" w:hAnsi="Times New Roman" w:cs="Times New Roman"/>
            <w:color w:val="1F497D" w:themeColor="text2"/>
          </w:rPr>
          <w:t>findElements</w:t>
        </w:r>
        <w:proofErr w:type="spellEnd"/>
        <w:r w:rsidRPr="00B27BA9">
          <w:rPr>
            <w:rFonts w:ascii="Times New Roman" w:eastAsia="Times New Roman" w:hAnsi="Times New Roman" w:cs="Times New Roman"/>
            <w:color w:val="1F497D" w:themeColor="text2"/>
          </w:rPr>
          <w:t xml:space="preserve">() is used to find all the elements in the current web page matching to the specified locator value. Take a note that all the matching elements would be fetched and stored in the list of </w:t>
        </w:r>
        <w:proofErr w:type="spellStart"/>
        <w:r w:rsidRPr="00B27BA9">
          <w:rPr>
            <w:rFonts w:ascii="Times New Roman" w:eastAsia="Times New Roman" w:hAnsi="Times New Roman" w:cs="Times New Roman"/>
            <w:color w:val="1F497D" w:themeColor="text2"/>
          </w:rPr>
          <w:t>WebElements</w:t>
        </w:r>
        <w:proofErr w:type="spellEnd"/>
        <w:r w:rsidRPr="00B27BA9">
          <w:rPr>
            <w:rFonts w:ascii="Times New Roman" w:eastAsia="Times New Roman" w:hAnsi="Times New Roman" w:cs="Times New Roman"/>
            <w:color w:val="1F497D" w:themeColor="text2"/>
          </w:rPr>
          <w:t>.</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23" w:author="Unknown">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List &lt;</w:t>
        </w:r>
        <w:proofErr w:type="spellStart"/>
        <w:r w:rsidRPr="00B27BA9">
          <w:rPr>
            <w:rFonts w:ascii="Times New Roman" w:eastAsia="Times New Roman" w:hAnsi="Times New Roman" w:cs="Times New Roman"/>
            <w:i/>
            <w:iCs/>
            <w:color w:val="1F497D" w:themeColor="text2"/>
          </w:rPr>
          <w:t>WebElement</w:t>
        </w:r>
        <w:proofErr w:type="spellEnd"/>
        <w:r w:rsidRPr="00B27BA9">
          <w:rPr>
            <w:rFonts w:ascii="Times New Roman" w:eastAsia="Times New Roman" w:hAnsi="Times New Roman" w:cs="Times New Roman"/>
            <w:i/>
            <w:iCs/>
            <w:color w:val="1F497D" w:themeColor="text2"/>
          </w:rPr>
          <w:t xml:space="preserve">&gt; </w:t>
        </w:r>
        <w:proofErr w:type="spellStart"/>
        <w:r w:rsidRPr="00B27BA9">
          <w:rPr>
            <w:rFonts w:ascii="Times New Roman" w:eastAsia="Times New Roman" w:hAnsi="Times New Roman" w:cs="Times New Roman"/>
            <w:i/>
            <w:iCs/>
            <w:color w:val="1F497D" w:themeColor="text2"/>
          </w:rPr>
          <w:t>elementList</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driver.findElements</w:t>
        </w:r>
        <w:proofErr w:type="spellEnd"/>
        <w:r w:rsidRPr="00B27BA9">
          <w:rPr>
            <w:rFonts w:ascii="Times New Roman" w:eastAsia="Times New Roman" w:hAnsi="Times New Roman" w:cs="Times New Roman"/>
            <w:i/>
            <w:iCs/>
            <w:color w:val="1F497D" w:themeColor="text2"/>
          </w:rPr>
          <w:t>(</w:t>
        </w:r>
        <w:proofErr w:type="spellStart"/>
        <w:r w:rsidRPr="00B27BA9">
          <w:rPr>
            <w:rFonts w:ascii="Times New Roman" w:eastAsia="Times New Roman" w:hAnsi="Times New Roman" w:cs="Times New Roman"/>
            <w:i/>
            <w:iCs/>
            <w:color w:val="1F497D" w:themeColor="text2"/>
          </w:rPr>
          <w:t>By.xpath</w:t>
        </w:r>
        <w:proofErr w:type="spellEnd"/>
        <w:r w:rsidRPr="00B27BA9">
          <w:rPr>
            <w:rFonts w:ascii="Times New Roman" w:eastAsia="Times New Roman" w:hAnsi="Times New Roman" w:cs="Times New Roman"/>
            <w:i/>
            <w:iCs/>
            <w:color w:val="1F497D" w:themeColor="text2"/>
          </w:rPr>
          <w:t>(“//div[@id=’example’]//</w:t>
        </w:r>
        <w:proofErr w:type="spellStart"/>
        <w:r w:rsidRPr="00B27BA9">
          <w:rPr>
            <w:rFonts w:ascii="Times New Roman" w:eastAsia="Times New Roman" w:hAnsi="Times New Roman" w:cs="Times New Roman"/>
            <w:i/>
            <w:iCs/>
            <w:color w:val="1F497D" w:themeColor="text2"/>
          </w:rPr>
          <w:t>ul</w:t>
        </w:r>
        <w:proofErr w:type="spellEnd"/>
        <w:r w:rsidRPr="00B27BA9">
          <w:rPr>
            <w:rFonts w:ascii="Times New Roman" w:eastAsia="Times New Roman" w:hAnsi="Times New Roman" w:cs="Times New Roman"/>
            <w:i/>
            <w:iCs/>
            <w:color w:val="1F497D" w:themeColor="text2"/>
          </w:rPr>
          <w:t>//li”));</w:t>
        </w:r>
      </w:ins>
    </w:p>
    <w:p w:rsidR="00A70196" w:rsidRPr="00B27BA9" w:rsidRDefault="00A70196" w:rsidP="007D3073">
      <w:pPr>
        <w:shd w:val="clear" w:color="auto" w:fill="FFFFFF"/>
        <w:spacing w:after="0" w:line="240" w:lineRule="auto"/>
        <w:rPr>
          <w:ins w:id="24"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25" w:author="Unknown"/>
          <w:rFonts w:ascii="Times New Roman" w:eastAsia="Times New Roman" w:hAnsi="Times New Roman" w:cs="Times New Roman"/>
          <w:color w:val="1F497D" w:themeColor="text2"/>
        </w:rPr>
      </w:pPr>
      <w:ins w:id="26" w:author="Unknown">
        <w:r w:rsidRPr="00B27BA9">
          <w:rPr>
            <w:rFonts w:ascii="Times New Roman" w:eastAsia="Times New Roman" w:hAnsi="Times New Roman" w:cs="Times New Roman"/>
            <w:b/>
            <w:bCs/>
            <w:color w:val="1F497D" w:themeColor="text2"/>
          </w:rPr>
          <w:t>Q #29)</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How to find more than one web element in the list?</w:t>
        </w:r>
      </w:ins>
    </w:p>
    <w:p w:rsidR="007D3073" w:rsidRPr="00B27BA9" w:rsidRDefault="007D3073" w:rsidP="007D3073">
      <w:pPr>
        <w:shd w:val="clear" w:color="auto" w:fill="FFFFFF"/>
        <w:spacing w:after="369" w:line="240" w:lineRule="auto"/>
        <w:rPr>
          <w:ins w:id="27" w:author="Unknown"/>
          <w:rFonts w:ascii="Times New Roman" w:eastAsia="Times New Roman" w:hAnsi="Times New Roman" w:cs="Times New Roman"/>
          <w:color w:val="1F497D" w:themeColor="text2"/>
        </w:rPr>
      </w:pPr>
      <w:ins w:id="28" w:author="Unknown">
        <w:r w:rsidRPr="00B27BA9">
          <w:rPr>
            <w:rFonts w:ascii="Times New Roman" w:eastAsia="Times New Roman" w:hAnsi="Times New Roman" w:cs="Times New Roman"/>
            <w:color w:val="1F497D" w:themeColor="text2"/>
          </w:rPr>
          <w:t xml:space="preserve">At times, we may come across elements of same type like multiple hyperlinks, images </w:t>
        </w:r>
        <w:proofErr w:type="spellStart"/>
        <w:r w:rsidRPr="00B27BA9">
          <w:rPr>
            <w:rFonts w:ascii="Times New Roman" w:eastAsia="Times New Roman" w:hAnsi="Times New Roman" w:cs="Times New Roman"/>
            <w:color w:val="1F497D" w:themeColor="text2"/>
          </w:rPr>
          <w:t>etc</w:t>
        </w:r>
        <w:proofErr w:type="spellEnd"/>
        <w:r w:rsidRPr="00B27BA9">
          <w:rPr>
            <w:rFonts w:ascii="Times New Roman" w:eastAsia="Times New Roman" w:hAnsi="Times New Roman" w:cs="Times New Roman"/>
            <w:color w:val="1F497D" w:themeColor="text2"/>
          </w:rPr>
          <w:t xml:space="preserve"> arranged in an ordered or unordered list. Thus, it makes absolute sense to deal with such elements by a single piece of code and this can be done using </w:t>
        </w:r>
        <w:proofErr w:type="spellStart"/>
        <w:r w:rsidRPr="00B27BA9">
          <w:rPr>
            <w:rFonts w:ascii="Times New Roman" w:eastAsia="Times New Roman" w:hAnsi="Times New Roman" w:cs="Times New Roman"/>
            <w:color w:val="1F497D" w:themeColor="text2"/>
          </w:rPr>
          <w:t>WebElement</w:t>
        </w:r>
        <w:proofErr w:type="spellEnd"/>
        <w:r w:rsidRPr="00B27BA9">
          <w:rPr>
            <w:rFonts w:ascii="Times New Roman" w:eastAsia="Times New Roman" w:hAnsi="Times New Roman" w:cs="Times New Roman"/>
            <w:color w:val="1F497D" w:themeColor="text2"/>
          </w:rPr>
          <w:t xml:space="preserve"> List.</w:t>
        </w:r>
      </w:ins>
    </w:p>
    <w:p w:rsidR="007D3073" w:rsidRPr="00B27BA9" w:rsidRDefault="007D3073" w:rsidP="007D3073">
      <w:pPr>
        <w:shd w:val="clear" w:color="auto" w:fill="FFFFFF"/>
        <w:spacing w:after="0" w:line="240" w:lineRule="auto"/>
        <w:rPr>
          <w:ins w:id="29" w:author="Unknown"/>
          <w:rFonts w:ascii="Times New Roman" w:eastAsia="Times New Roman" w:hAnsi="Times New Roman" w:cs="Times New Roman"/>
          <w:color w:val="1F497D" w:themeColor="text2"/>
        </w:rPr>
      </w:pPr>
      <w:ins w:id="30" w:author="Unknown">
        <w:r w:rsidRPr="00B27BA9">
          <w:rPr>
            <w:rFonts w:ascii="Times New Roman" w:eastAsia="Times New Roman" w:hAnsi="Times New Roman" w:cs="Times New Roman"/>
            <w:b/>
            <w:bCs/>
            <w:color w:val="1F497D" w:themeColor="text2"/>
          </w:rPr>
          <w:t>Sample Code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59"/>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Storing the list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List &amp;</w:t>
            </w:r>
            <w:proofErr w:type="spellStart"/>
            <w:r w:rsidRPr="00B27BA9">
              <w:rPr>
                <w:rFonts w:ascii="Times New Roman" w:eastAsia="Times New Roman" w:hAnsi="Times New Roman" w:cs="Times New Roman"/>
                <w:color w:val="1F497D" w:themeColor="text2"/>
              </w:rPr>
              <w:t>lt;WebElement&amp;gt</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elementList</w:t>
            </w:r>
            <w:proofErr w:type="spellEnd"/>
            <w:r w:rsidRPr="00B27BA9">
              <w:rPr>
                <w:rFonts w:ascii="Times New Roman" w:eastAsia="Times New Roman" w:hAnsi="Times New Roman" w:cs="Times New Roman"/>
                <w:color w:val="1F497D" w:themeColor="text2"/>
              </w:rPr>
              <w:t xml:space="preserve"> = </w:t>
            </w:r>
            <w:proofErr w:type="spellStart"/>
            <w:r w:rsidRPr="00B27BA9">
              <w:rPr>
                <w:rFonts w:ascii="Times New Roman" w:eastAsia="Times New Roman" w:hAnsi="Times New Roman" w:cs="Times New Roman"/>
                <w:color w:val="1F497D" w:themeColor="text2"/>
              </w:rPr>
              <w:t>driver.findElements</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By.xpath</w:t>
            </w:r>
            <w:proofErr w:type="spellEnd"/>
            <w:r w:rsidRPr="00B27BA9">
              <w:rPr>
                <w:rFonts w:ascii="Times New Roman" w:eastAsia="Times New Roman" w:hAnsi="Times New Roman" w:cs="Times New Roman"/>
                <w:color w:val="1F497D" w:themeColor="text2"/>
              </w:rPr>
              <w:t>("//div[@id='example']//</w:t>
            </w:r>
            <w:proofErr w:type="spellStart"/>
            <w:r w:rsidRPr="00B27BA9">
              <w:rPr>
                <w:rFonts w:ascii="Times New Roman" w:eastAsia="Times New Roman" w:hAnsi="Times New Roman" w:cs="Times New Roman"/>
                <w:color w:val="1F497D" w:themeColor="text2"/>
              </w:rPr>
              <w:t>ul</w:t>
            </w:r>
            <w:proofErr w:type="spellEnd"/>
            <w:r w:rsidRPr="00B27BA9">
              <w:rPr>
                <w:rFonts w:ascii="Times New Roman" w:eastAsia="Times New Roman" w:hAnsi="Times New Roman" w:cs="Times New Roman"/>
                <w:color w:val="1F497D" w:themeColor="text2"/>
              </w:rPr>
              <w:t>//li"));</w:t>
            </w:r>
          </w:p>
        </w:tc>
      </w:tr>
    </w:tbl>
    <w:p w:rsidR="007D3073" w:rsidRPr="00B27BA9" w:rsidRDefault="007D3073" w:rsidP="007D3073">
      <w:pPr>
        <w:spacing w:after="0" w:line="240" w:lineRule="auto"/>
        <w:rPr>
          <w:ins w:id="31"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43"/>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Fetching the size of the list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int</w:t>
            </w:r>
            <w:proofErr w:type="spellEnd"/>
            <w:r w:rsidRPr="00B27BA9">
              <w:rPr>
                <w:rFonts w:ascii="Times New Roman" w:eastAsia="Times New Roman" w:hAnsi="Times New Roman" w:cs="Times New Roman"/>
                <w:color w:val="1F497D" w:themeColor="text2"/>
              </w:rPr>
              <w:t> </w:t>
            </w:r>
            <w:proofErr w:type="spellStart"/>
            <w:r w:rsidRPr="00B27BA9">
              <w:rPr>
                <w:rFonts w:ascii="Times New Roman" w:eastAsia="Times New Roman" w:hAnsi="Times New Roman" w:cs="Times New Roman"/>
                <w:color w:val="1F497D" w:themeColor="text2"/>
              </w:rPr>
              <w:t>listSize</w:t>
            </w:r>
            <w:proofErr w:type="spellEnd"/>
            <w:r w:rsidRPr="00B27BA9">
              <w:rPr>
                <w:rFonts w:ascii="Times New Roman" w:eastAsia="Times New Roman" w:hAnsi="Times New Roman" w:cs="Times New Roman"/>
                <w:color w:val="1F497D" w:themeColor="text2"/>
              </w:rPr>
              <w:t xml:space="preserve"> = </w:t>
            </w:r>
            <w:proofErr w:type="spellStart"/>
            <w:r w:rsidRPr="00B27BA9">
              <w:rPr>
                <w:rFonts w:ascii="Times New Roman" w:eastAsia="Times New Roman" w:hAnsi="Times New Roman" w:cs="Times New Roman"/>
                <w:color w:val="1F497D" w:themeColor="text2"/>
              </w:rPr>
              <w:t>elementList.size</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32"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76"/>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for (</w:t>
            </w:r>
            <w:proofErr w:type="spellStart"/>
            <w:r w:rsidRPr="00B27BA9">
              <w:rPr>
                <w:rFonts w:ascii="Times New Roman" w:eastAsia="Times New Roman" w:hAnsi="Times New Roman" w:cs="Times New Roman"/>
                <w:color w:val="1F497D" w:themeColor="text2"/>
              </w:rPr>
              <w:t>int</w:t>
            </w:r>
            <w:proofErr w:type="spellEnd"/>
            <w:r w:rsidRPr="00B27BA9">
              <w:rPr>
                <w:rFonts w:ascii="Times New Roman" w:eastAsia="Times New Roman" w:hAnsi="Times New Roman" w:cs="Times New Roman"/>
                <w:color w:val="1F497D" w:themeColor="text2"/>
              </w:rPr>
              <w:t xml:space="preserve"> i=0; </w:t>
            </w:r>
            <w:proofErr w:type="spellStart"/>
            <w:r w:rsidRPr="00B27BA9">
              <w:rPr>
                <w:rFonts w:ascii="Times New Roman" w:eastAsia="Times New Roman" w:hAnsi="Times New Roman" w:cs="Times New Roman"/>
                <w:color w:val="1F497D" w:themeColor="text2"/>
              </w:rPr>
              <w:t>i&amp;lt;listSize</w:t>
            </w:r>
            <w:proofErr w:type="spellEnd"/>
            <w:r w:rsidRPr="00B27BA9">
              <w:rPr>
                <w:rFonts w:ascii="Times New Roman" w:eastAsia="Times New Roman" w:hAnsi="Times New Roman" w:cs="Times New Roman"/>
                <w:color w:val="1F497D" w:themeColor="text2"/>
              </w:rPr>
              <w:t>; i++)</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33"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74"/>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Clicking on each service provider link</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serviceProviderLinks.get</w:t>
            </w:r>
            <w:proofErr w:type="spellEnd"/>
            <w:r w:rsidRPr="00B27BA9">
              <w:rPr>
                <w:rFonts w:ascii="Times New Roman" w:eastAsia="Times New Roman" w:hAnsi="Times New Roman" w:cs="Times New Roman"/>
                <w:color w:val="1F497D" w:themeColor="text2"/>
              </w:rPr>
              <w:t>(i).click();</w:t>
            </w:r>
          </w:p>
        </w:tc>
      </w:tr>
    </w:tbl>
    <w:p w:rsidR="007D3073" w:rsidRPr="00B27BA9" w:rsidRDefault="007D3073" w:rsidP="007D3073">
      <w:pPr>
        <w:spacing w:after="0" w:line="240" w:lineRule="auto"/>
        <w:rPr>
          <w:ins w:id="34"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6599"/>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3"/>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Navigating back to the previous page that stores link to service providers</w:t>
            </w:r>
          </w:p>
        </w:tc>
      </w:tr>
      <w:tr w:rsidR="005C0C64" w:rsidRPr="00B27BA9" w:rsidTr="007D3073">
        <w:trPr>
          <w:gridAfter w:val="1"/>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driver.navigate</w:t>
            </w:r>
            <w:proofErr w:type="spellEnd"/>
            <w:r w:rsidRPr="00B27BA9">
              <w:rPr>
                <w:rFonts w:ascii="Times New Roman" w:eastAsia="Times New Roman" w:hAnsi="Times New Roman" w:cs="Times New Roman"/>
                <w:color w:val="1F497D" w:themeColor="text2"/>
              </w:rPr>
              <w:t>().back();</w:t>
            </w:r>
          </w:p>
        </w:tc>
      </w:tr>
    </w:tbl>
    <w:p w:rsidR="007D3073" w:rsidRPr="00B27BA9" w:rsidRDefault="007D3073" w:rsidP="007D3073">
      <w:pPr>
        <w:spacing w:after="0" w:line="240" w:lineRule="auto"/>
        <w:rPr>
          <w:ins w:id="35"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
      </w:tblGrid>
      <w:tr w:rsidR="005C0C64" w:rsidRPr="00B27BA9" w:rsidTr="007D3073">
        <w:trPr>
          <w:tblCellSpacing w:w="15" w:type="dxa"/>
        </w:trPr>
        <w:tc>
          <w:tcPr>
            <w:tcW w:w="0" w:type="auto"/>
            <w:vAlign w:val="center"/>
            <w:hideMark/>
          </w:tcPr>
          <w:p w:rsidR="00DC40AB" w:rsidRPr="00B27BA9" w:rsidRDefault="00DC40AB"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961B23" w:rsidRPr="00B27BA9" w:rsidRDefault="00961B23"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36" w:author="Unknown"/>
          <w:rFonts w:ascii="Times New Roman" w:eastAsia="Times New Roman" w:hAnsi="Times New Roman" w:cs="Times New Roman"/>
          <w:color w:val="1F497D" w:themeColor="text2"/>
        </w:rPr>
      </w:pPr>
      <w:ins w:id="37" w:author="Unknown">
        <w:r w:rsidRPr="00B27BA9">
          <w:rPr>
            <w:rFonts w:ascii="Times New Roman" w:eastAsia="Times New Roman" w:hAnsi="Times New Roman" w:cs="Times New Roman"/>
            <w:b/>
            <w:bCs/>
            <w:color w:val="1F497D" w:themeColor="text2"/>
          </w:rPr>
          <w:t xml:space="preserve">30) What is the difference between </w:t>
        </w:r>
        <w:proofErr w:type="spellStart"/>
        <w:proofErr w:type="gramStart"/>
        <w:r w:rsidRPr="00B27BA9">
          <w:rPr>
            <w:rFonts w:ascii="Times New Roman" w:eastAsia="Times New Roman" w:hAnsi="Times New Roman" w:cs="Times New Roman"/>
            <w:b/>
            <w:bCs/>
            <w:color w:val="1F497D" w:themeColor="text2"/>
          </w:rPr>
          <w:t>driver.close</w:t>
        </w:r>
        <w:proofErr w:type="spellEnd"/>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b/>
            <w:bCs/>
            <w:color w:val="1F497D" w:themeColor="text2"/>
          </w:rPr>
          <w:t xml:space="preserve">) and </w:t>
        </w:r>
        <w:proofErr w:type="spellStart"/>
        <w:r w:rsidRPr="00B27BA9">
          <w:rPr>
            <w:rFonts w:ascii="Times New Roman" w:eastAsia="Times New Roman" w:hAnsi="Times New Roman" w:cs="Times New Roman"/>
            <w:b/>
            <w:bCs/>
            <w:color w:val="1F497D" w:themeColor="text2"/>
          </w:rPr>
          <w:t>driver.quit</w:t>
        </w:r>
        <w:proofErr w:type="spellEnd"/>
        <w:r w:rsidRPr="00B27BA9">
          <w:rPr>
            <w:rFonts w:ascii="Times New Roman" w:eastAsia="Times New Roman" w:hAnsi="Times New Roman" w:cs="Times New Roman"/>
            <w:b/>
            <w:bCs/>
            <w:color w:val="1F497D" w:themeColor="text2"/>
          </w:rPr>
          <w:t xml:space="preserve"> command?</w:t>
        </w:r>
      </w:ins>
    </w:p>
    <w:p w:rsidR="007D3073" w:rsidRPr="00B27BA9" w:rsidRDefault="007D3073" w:rsidP="007D3073">
      <w:pPr>
        <w:shd w:val="clear" w:color="auto" w:fill="FFFFFF"/>
        <w:spacing w:after="0" w:line="240" w:lineRule="auto"/>
        <w:rPr>
          <w:ins w:id="38" w:author="Unknown"/>
          <w:rFonts w:ascii="Times New Roman" w:eastAsia="Times New Roman" w:hAnsi="Times New Roman" w:cs="Times New Roman"/>
          <w:color w:val="1F497D" w:themeColor="text2"/>
        </w:rPr>
      </w:pPr>
      <w:proofErr w:type="gramStart"/>
      <w:ins w:id="39" w:author="Unknown">
        <w:r w:rsidRPr="00B27BA9">
          <w:rPr>
            <w:rFonts w:ascii="Times New Roman" w:eastAsia="Times New Roman" w:hAnsi="Times New Roman" w:cs="Times New Roman"/>
            <w:b/>
            <w:bCs/>
            <w:color w:val="1F497D" w:themeColor="text2"/>
          </w:rPr>
          <w:t>close(</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WebDriver’s</w:t>
        </w:r>
        <w:proofErr w:type="spellEnd"/>
        <w:r w:rsidRPr="00B27BA9">
          <w:rPr>
            <w:rFonts w:ascii="Times New Roman" w:eastAsia="Times New Roman" w:hAnsi="Times New Roman" w:cs="Times New Roman"/>
            <w:color w:val="1F497D" w:themeColor="text2"/>
          </w:rPr>
          <w:t xml:space="preserve"> close() method closes the web browser window that the user is currently working on or we can also say the window that is being currently accessed by the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The command neither requires any parameter nor does is return any value.</w:t>
        </w:r>
      </w:ins>
    </w:p>
    <w:p w:rsidR="00380454" w:rsidRPr="00B27BA9" w:rsidRDefault="00380454"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proofErr w:type="gramStart"/>
      <w:ins w:id="40" w:author="Unknown">
        <w:r w:rsidRPr="00B27BA9">
          <w:rPr>
            <w:rFonts w:ascii="Times New Roman" w:eastAsia="Times New Roman" w:hAnsi="Times New Roman" w:cs="Times New Roman"/>
            <w:b/>
            <w:bCs/>
            <w:color w:val="1F497D" w:themeColor="text2"/>
          </w:rPr>
          <w:t>quit(</w:t>
        </w:r>
        <w:proofErr w:type="gramEnd"/>
        <w:r w:rsidRPr="00B27BA9">
          <w:rPr>
            <w:rFonts w:ascii="Times New Roman" w:eastAsia="Times New Roman" w:hAnsi="Times New Roman" w:cs="Times New Roman"/>
            <w:b/>
            <w:bCs/>
            <w:color w:val="1F497D" w:themeColor="text2"/>
          </w:rPr>
          <w:t>)</w:t>
        </w:r>
        <w:r w:rsidRPr="00B27BA9">
          <w:rPr>
            <w:rFonts w:ascii="Times New Roman" w:eastAsia="Times New Roman" w:hAnsi="Times New Roman" w:cs="Times New Roman"/>
            <w:color w:val="1F497D" w:themeColor="text2"/>
          </w:rPr>
          <w:t xml:space="preserve">: Unlike close() method, quit() method closes down all the windows that the program has opened. Same as </w:t>
        </w:r>
        <w:proofErr w:type="gramStart"/>
        <w:r w:rsidRPr="00B27BA9">
          <w:rPr>
            <w:rFonts w:ascii="Times New Roman" w:eastAsia="Times New Roman" w:hAnsi="Times New Roman" w:cs="Times New Roman"/>
            <w:color w:val="1F497D" w:themeColor="text2"/>
          </w:rPr>
          <w:t>close(</w:t>
        </w:r>
        <w:proofErr w:type="gramEnd"/>
        <w:r w:rsidRPr="00B27BA9">
          <w:rPr>
            <w:rFonts w:ascii="Times New Roman" w:eastAsia="Times New Roman" w:hAnsi="Times New Roman" w:cs="Times New Roman"/>
            <w:color w:val="1F497D" w:themeColor="text2"/>
          </w:rPr>
          <w:t>) method, the command neither requires any parameter nor does is return any value.</w:t>
        </w:r>
      </w:ins>
    </w:p>
    <w:p w:rsidR="00380454" w:rsidRPr="00B27BA9" w:rsidRDefault="00380454" w:rsidP="007D3073">
      <w:pPr>
        <w:shd w:val="clear" w:color="auto" w:fill="FFFFFF"/>
        <w:spacing w:after="0" w:line="240" w:lineRule="auto"/>
        <w:rPr>
          <w:ins w:id="41"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42" w:author="Unknown"/>
          <w:rFonts w:ascii="Times New Roman" w:eastAsia="Times New Roman" w:hAnsi="Times New Roman" w:cs="Times New Roman"/>
          <w:color w:val="1F497D" w:themeColor="text2"/>
        </w:rPr>
      </w:pPr>
      <w:ins w:id="43" w:author="Unknown">
        <w:r w:rsidRPr="00B27BA9">
          <w:rPr>
            <w:rFonts w:ascii="Times New Roman" w:eastAsia="Times New Roman" w:hAnsi="Times New Roman" w:cs="Times New Roman"/>
            <w:b/>
            <w:bCs/>
            <w:color w:val="1F497D" w:themeColor="text2"/>
          </w:rPr>
          <w:t>#31) Can Selenium handle windows based pop up?</w:t>
        </w:r>
      </w:ins>
    </w:p>
    <w:p w:rsidR="007D3073" w:rsidRPr="00B27BA9" w:rsidRDefault="007D3073" w:rsidP="007D3073">
      <w:pPr>
        <w:shd w:val="clear" w:color="auto" w:fill="FFFFFF"/>
        <w:spacing w:after="369" w:line="240" w:lineRule="auto"/>
        <w:rPr>
          <w:ins w:id="44" w:author="Unknown"/>
          <w:rFonts w:ascii="Times New Roman" w:eastAsia="Times New Roman" w:hAnsi="Times New Roman" w:cs="Times New Roman"/>
          <w:b/>
          <w:color w:val="1F497D" w:themeColor="text2"/>
        </w:rPr>
      </w:pPr>
      <w:ins w:id="45" w:author="Unknown">
        <w:r w:rsidRPr="00B27BA9">
          <w:rPr>
            <w:rFonts w:ascii="Times New Roman" w:eastAsia="Times New Roman" w:hAnsi="Times New Roman" w:cs="Times New Roman"/>
            <w:color w:val="1F497D" w:themeColor="text2"/>
          </w:rPr>
          <w:t xml:space="preserve">Selenium is an automation testing tool which supports only web application testing. Therefore, </w:t>
        </w:r>
        <w:r w:rsidRPr="00B27BA9">
          <w:rPr>
            <w:rFonts w:ascii="Times New Roman" w:eastAsia="Times New Roman" w:hAnsi="Times New Roman" w:cs="Times New Roman"/>
            <w:b/>
            <w:color w:val="1F497D" w:themeColor="text2"/>
          </w:rPr>
          <w:t>windows pop up cannot be handled using Selenium.</w:t>
        </w:r>
      </w:ins>
    </w:p>
    <w:p w:rsidR="007D3073" w:rsidRPr="00B27BA9" w:rsidRDefault="007D3073" w:rsidP="007D3073">
      <w:pPr>
        <w:shd w:val="clear" w:color="auto" w:fill="FFFFFF"/>
        <w:spacing w:after="0" w:line="240" w:lineRule="auto"/>
        <w:rPr>
          <w:ins w:id="46" w:author="Unknown"/>
          <w:rFonts w:ascii="Times New Roman" w:eastAsia="Times New Roman" w:hAnsi="Times New Roman" w:cs="Times New Roman"/>
          <w:color w:val="1F497D" w:themeColor="text2"/>
        </w:rPr>
      </w:pPr>
      <w:ins w:id="47" w:author="Unknown">
        <w:r w:rsidRPr="00B27BA9">
          <w:rPr>
            <w:rFonts w:ascii="Times New Roman" w:eastAsia="Times New Roman" w:hAnsi="Times New Roman" w:cs="Times New Roman"/>
            <w:b/>
            <w:bCs/>
            <w:color w:val="1F497D" w:themeColor="text2"/>
          </w:rPr>
          <w:t>Q #32) How can we handle web based pop up?</w:t>
        </w:r>
      </w:ins>
    </w:p>
    <w:p w:rsidR="007D3073" w:rsidRPr="00B27BA9" w:rsidRDefault="007D3073" w:rsidP="007D3073">
      <w:pPr>
        <w:shd w:val="clear" w:color="auto" w:fill="FFFFFF"/>
        <w:spacing w:after="0" w:line="240" w:lineRule="auto"/>
        <w:rPr>
          <w:ins w:id="48" w:author="Unknown"/>
          <w:rFonts w:ascii="Times New Roman" w:eastAsia="Times New Roman" w:hAnsi="Times New Roman" w:cs="Times New Roman"/>
          <w:color w:val="1F497D" w:themeColor="text2"/>
        </w:rPr>
      </w:pPr>
      <w:proofErr w:type="spellStart"/>
      <w:ins w:id="49" w:author="Unknown">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offers the users with a very efficient way to </w:t>
        </w:r>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"http://www.softwaretestinghelp.com/handle-alerts-popups-selenium-webdriver-selenium-tutorial-16/" \o "Handling alerts using WebDriver" </w:instrText>
        </w:r>
        <w:r w:rsidRPr="00B27BA9">
          <w:rPr>
            <w:rFonts w:ascii="Times New Roman" w:eastAsia="Times New Roman" w:hAnsi="Times New Roman" w:cs="Times New Roman"/>
            <w:color w:val="1F497D" w:themeColor="text2"/>
          </w:rPr>
          <w:fldChar w:fldCharType="separate"/>
        </w:r>
        <w:r w:rsidRPr="00B27BA9">
          <w:rPr>
            <w:rFonts w:ascii="Times New Roman" w:eastAsia="Times New Roman" w:hAnsi="Times New Roman" w:cs="Times New Roman"/>
            <w:color w:val="1F497D" w:themeColor="text2"/>
            <w:bdr w:val="none" w:sz="0" w:space="0" w:color="auto" w:frame="1"/>
          </w:rPr>
          <w:t>handle these pop ups using Alert interface</w:t>
        </w:r>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 There are the four methods that we would be using along with the Alert interface.</w:t>
        </w:r>
      </w:ins>
    </w:p>
    <w:p w:rsidR="007D3073" w:rsidRPr="00B27BA9" w:rsidRDefault="007D3073" w:rsidP="007D3073">
      <w:pPr>
        <w:numPr>
          <w:ilvl w:val="0"/>
          <w:numId w:val="10"/>
        </w:numPr>
        <w:shd w:val="clear" w:color="auto" w:fill="FFFFFF"/>
        <w:spacing w:after="0" w:line="240" w:lineRule="auto"/>
        <w:rPr>
          <w:ins w:id="50" w:author="Unknown"/>
          <w:rFonts w:ascii="Times New Roman" w:eastAsia="Times New Roman" w:hAnsi="Times New Roman" w:cs="Times New Roman"/>
          <w:color w:val="1F497D" w:themeColor="text2"/>
        </w:rPr>
      </w:pPr>
      <w:proofErr w:type="gramStart"/>
      <w:ins w:id="51" w:author="Unknown">
        <w:r w:rsidRPr="00B27BA9">
          <w:rPr>
            <w:rFonts w:ascii="Times New Roman" w:eastAsia="Times New Roman" w:hAnsi="Times New Roman" w:cs="Times New Roman"/>
            <w:color w:val="1F497D" w:themeColor="text2"/>
          </w:rPr>
          <w:t>void</w:t>
        </w:r>
        <w:proofErr w:type="gramEnd"/>
        <w:r w:rsidRPr="00B27BA9">
          <w:rPr>
            <w:rFonts w:ascii="Times New Roman" w:eastAsia="Times New Roman" w:hAnsi="Times New Roman" w:cs="Times New Roman"/>
            <w:color w:val="1F497D" w:themeColor="text2"/>
          </w:rPr>
          <w:t xml:space="preserve"> dismiss() – The </w:t>
        </w:r>
      </w:ins>
      <w:r w:rsidR="00612243" w:rsidRPr="00B27BA9">
        <w:rPr>
          <w:rFonts w:ascii="Times New Roman" w:eastAsia="Times New Roman" w:hAnsi="Times New Roman" w:cs="Times New Roman"/>
          <w:color w:val="1F497D" w:themeColor="text2"/>
        </w:rPr>
        <w:t>dismiss</w:t>
      </w:r>
      <w:ins w:id="52" w:author="Unknown">
        <w:r w:rsidRPr="00B27BA9">
          <w:rPr>
            <w:rFonts w:ascii="Times New Roman" w:eastAsia="Times New Roman" w:hAnsi="Times New Roman" w:cs="Times New Roman"/>
            <w:color w:val="1F497D" w:themeColor="text2"/>
          </w:rPr>
          <w:t>() method clicks on the “Cancel” button as soon as the pop up window appears.</w:t>
        </w:r>
      </w:ins>
    </w:p>
    <w:p w:rsidR="007D3073" w:rsidRPr="00B27BA9" w:rsidRDefault="007D3073" w:rsidP="007D3073">
      <w:pPr>
        <w:numPr>
          <w:ilvl w:val="0"/>
          <w:numId w:val="10"/>
        </w:numPr>
        <w:shd w:val="clear" w:color="auto" w:fill="FFFFFF"/>
        <w:spacing w:after="0" w:line="240" w:lineRule="auto"/>
        <w:rPr>
          <w:ins w:id="53" w:author="Unknown"/>
          <w:rFonts w:ascii="Times New Roman" w:eastAsia="Times New Roman" w:hAnsi="Times New Roman" w:cs="Times New Roman"/>
          <w:color w:val="1F497D" w:themeColor="text2"/>
        </w:rPr>
      </w:pPr>
      <w:proofErr w:type="gramStart"/>
      <w:ins w:id="54" w:author="Unknown">
        <w:r w:rsidRPr="00B27BA9">
          <w:rPr>
            <w:rFonts w:ascii="Times New Roman" w:eastAsia="Times New Roman" w:hAnsi="Times New Roman" w:cs="Times New Roman"/>
            <w:color w:val="1F497D" w:themeColor="text2"/>
          </w:rPr>
          <w:t>void</w:t>
        </w:r>
        <w:proofErr w:type="gramEnd"/>
        <w:r w:rsidRPr="00B27BA9">
          <w:rPr>
            <w:rFonts w:ascii="Times New Roman" w:eastAsia="Times New Roman" w:hAnsi="Times New Roman" w:cs="Times New Roman"/>
            <w:color w:val="1F497D" w:themeColor="text2"/>
          </w:rPr>
          <w:t xml:space="preserve"> accept() – The accept() method clicks on the “Ok” button as soon as the pop up window appears.</w:t>
        </w:r>
      </w:ins>
    </w:p>
    <w:p w:rsidR="007D3073" w:rsidRPr="00B27BA9" w:rsidRDefault="007D3073" w:rsidP="007D3073">
      <w:pPr>
        <w:numPr>
          <w:ilvl w:val="0"/>
          <w:numId w:val="10"/>
        </w:numPr>
        <w:shd w:val="clear" w:color="auto" w:fill="FFFFFF"/>
        <w:spacing w:after="0" w:line="240" w:lineRule="auto"/>
        <w:rPr>
          <w:ins w:id="55" w:author="Unknown"/>
          <w:rFonts w:ascii="Times New Roman" w:eastAsia="Times New Roman" w:hAnsi="Times New Roman" w:cs="Times New Roman"/>
          <w:color w:val="1F497D" w:themeColor="text2"/>
        </w:rPr>
      </w:pPr>
      <w:ins w:id="56" w:author="Unknown">
        <w:r w:rsidRPr="00B27BA9">
          <w:rPr>
            <w:rFonts w:ascii="Times New Roman" w:eastAsia="Times New Roman" w:hAnsi="Times New Roman" w:cs="Times New Roman"/>
            <w:color w:val="1F497D" w:themeColor="text2"/>
          </w:rPr>
          <w:t xml:space="preserve">String </w:t>
        </w:r>
        <w:proofErr w:type="spellStart"/>
        <w:proofErr w:type="gramStart"/>
        <w:r w:rsidRPr="00B27BA9">
          <w:rPr>
            <w:rFonts w:ascii="Times New Roman" w:eastAsia="Times New Roman" w:hAnsi="Times New Roman" w:cs="Times New Roman"/>
            <w:color w:val="1F497D" w:themeColor="text2"/>
          </w:rPr>
          <w:t>getText</w:t>
        </w:r>
        <w:proofErr w:type="spellEnd"/>
        <w:r w:rsidRPr="00B27BA9">
          <w:rPr>
            <w:rFonts w:ascii="Times New Roman" w:eastAsia="Times New Roman" w:hAnsi="Times New Roman" w:cs="Times New Roman"/>
            <w:color w:val="1F497D" w:themeColor="text2"/>
          </w:rPr>
          <w:t>(</w:t>
        </w:r>
        <w:proofErr w:type="gramEnd"/>
        <w:r w:rsidRPr="00B27BA9">
          <w:rPr>
            <w:rFonts w:ascii="Times New Roman" w:eastAsia="Times New Roman" w:hAnsi="Times New Roman" w:cs="Times New Roman"/>
            <w:color w:val="1F497D" w:themeColor="text2"/>
          </w:rPr>
          <w:t xml:space="preserve">) – The </w:t>
        </w:r>
        <w:proofErr w:type="spellStart"/>
        <w:r w:rsidRPr="00B27BA9">
          <w:rPr>
            <w:rFonts w:ascii="Times New Roman" w:eastAsia="Times New Roman" w:hAnsi="Times New Roman" w:cs="Times New Roman"/>
            <w:color w:val="1F497D" w:themeColor="text2"/>
          </w:rPr>
          <w:t>getText</w:t>
        </w:r>
        <w:proofErr w:type="spellEnd"/>
        <w:r w:rsidRPr="00B27BA9">
          <w:rPr>
            <w:rFonts w:ascii="Times New Roman" w:eastAsia="Times New Roman" w:hAnsi="Times New Roman" w:cs="Times New Roman"/>
            <w:color w:val="1F497D" w:themeColor="text2"/>
          </w:rPr>
          <w:t>() method returns the text displayed on the alert box.</w:t>
        </w:r>
      </w:ins>
    </w:p>
    <w:p w:rsidR="007D3073" w:rsidRPr="00B27BA9" w:rsidRDefault="007D3073" w:rsidP="007D3073">
      <w:pPr>
        <w:numPr>
          <w:ilvl w:val="0"/>
          <w:numId w:val="10"/>
        </w:numPr>
        <w:shd w:val="clear" w:color="auto" w:fill="FFFFFF"/>
        <w:spacing w:after="0" w:line="240" w:lineRule="auto"/>
        <w:rPr>
          <w:ins w:id="57" w:author="Unknown"/>
          <w:rFonts w:ascii="Times New Roman" w:eastAsia="Times New Roman" w:hAnsi="Times New Roman" w:cs="Times New Roman"/>
          <w:color w:val="1F497D" w:themeColor="text2"/>
        </w:rPr>
      </w:pPr>
      <w:proofErr w:type="gramStart"/>
      <w:ins w:id="58" w:author="Unknown">
        <w:r w:rsidRPr="00B27BA9">
          <w:rPr>
            <w:rFonts w:ascii="Times New Roman" w:eastAsia="Times New Roman" w:hAnsi="Times New Roman" w:cs="Times New Roman"/>
            <w:color w:val="1F497D" w:themeColor="text2"/>
          </w:rPr>
          <w:lastRenderedPageBreak/>
          <w:t>void</w:t>
        </w:r>
        <w:proofErr w:type="gram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sendKeys</w:t>
        </w:r>
        <w:proofErr w:type="spellEnd"/>
        <w:r w:rsidRPr="00B27BA9">
          <w:rPr>
            <w:rFonts w:ascii="Times New Roman" w:eastAsia="Times New Roman" w:hAnsi="Times New Roman" w:cs="Times New Roman"/>
            <w:color w:val="1F497D" w:themeColor="text2"/>
          </w:rPr>
          <w:t xml:space="preserve">(String </w:t>
        </w:r>
        <w:proofErr w:type="spellStart"/>
        <w:r w:rsidRPr="00B27BA9">
          <w:rPr>
            <w:rFonts w:ascii="Times New Roman" w:eastAsia="Times New Roman" w:hAnsi="Times New Roman" w:cs="Times New Roman"/>
            <w:color w:val="1F497D" w:themeColor="text2"/>
          </w:rPr>
          <w:t>stringToSend</w:t>
        </w:r>
        <w:proofErr w:type="spellEnd"/>
        <w:r w:rsidRPr="00B27BA9">
          <w:rPr>
            <w:rFonts w:ascii="Times New Roman" w:eastAsia="Times New Roman" w:hAnsi="Times New Roman" w:cs="Times New Roman"/>
            <w:color w:val="1F497D" w:themeColor="text2"/>
          </w:rPr>
          <w:t xml:space="preserve">) – The </w:t>
        </w:r>
        <w:proofErr w:type="spellStart"/>
        <w:r w:rsidRPr="00B27BA9">
          <w:rPr>
            <w:rFonts w:ascii="Times New Roman" w:eastAsia="Times New Roman" w:hAnsi="Times New Roman" w:cs="Times New Roman"/>
            <w:color w:val="1F497D" w:themeColor="text2"/>
          </w:rPr>
          <w:t>sendKeys</w:t>
        </w:r>
        <w:proofErr w:type="spellEnd"/>
        <w:r w:rsidRPr="00B27BA9">
          <w:rPr>
            <w:rFonts w:ascii="Times New Roman" w:eastAsia="Times New Roman" w:hAnsi="Times New Roman" w:cs="Times New Roman"/>
            <w:color w:val="1F497D" w:themeColor="text2"/>
          </w:rPr>
          <w:t>() method enters the specified string pattern into the alert box.</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59" w:author="Unknown">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 accepting </w:t>
        </w:r>
        <w:proofErr w:type="spellStart"/>
        <w:r w:rsidRPr="00B27BA9">
          <w:rPr>
            <w:rFonts w:ascii="Times New Roman" w:eastAsia="Times New Roman" w:hAnsi="Times New Roman" w:cs="Times New Roman"/>
            <w:i/>
            <w:iCs/>
            <w:color w:val="1F497D" w:themeColor="text2"/>
          </w:rPr>
          <w:t>javascript</w:t>
        </w:r>
        <w:proofErr w:type="spellEnd"/>
        <w:r w:rsidRPr="00B27BA9">
          <w:rPr>
            <w:rFonts w:ascii="Times New Roman" w:eastAsia="Times New Roman" w:hAnsi="Times New Roman" w:cs="Times New Roman"/>
            <w:i/>
            <w:iCs/>
            <w:color w:val="1F497D" w:themeColor="text2"/>
          </w:rPr>
          <w:t xml:space="preserve"> alert </w:t>
        </w:r>
        <w:r w:rsidRPr="00B27BA9">
          <w:rPr>
            <w:rFonts w:ascii="Times New Roman" w:eastAsia="Times New Roman" w:hAnsi="Times New Roman" w:cs="Times New Roman"/>
            <w:color w:val="1F497D" w:themeColor="text2"/>
          </w:rPr>
          <w:br/>
        </w:r>
        <w:r w:rsidRPr="00B27BA9">
          <w:rPr>
            <w:rFonts w:ascii="Times New Roman" w:eastAsia="Times New Roman" w:hAnsi="Times New Roman" w:cs="Times New Roman"/>
            <w:i/>
            <w:iCs/>
            <w:color w:val="1F497D" w:themeColor="text2"/>
          </w:rPr>
          <w:t xml:space="preserve">                </w:t>
        </w:r>
        <w:proofErr w:type="spellStart"/>
        <w:r w:rsidRPr="00B27BA9">
          <w:rPr>
            <w:rFonts w:ascii="Times New Roman" w:eastAsia="Times New Roman" w:hAnsi="Times New Roman" w:cs="Times New Roman"/>
            <w:i/>
            <w:iCs/>
            <w:color w:val="1F497D" w:themeColor="text2"/>
          </w:rPr>
          <w:t>Alert</w:t>
        </w:r>
        <w:proofErr w:type="spellEnd"/>
        <w:r w:rsidRPr="00B27BA9">
          <w:rPr>
            <w:rFonts w:ascii="Times New Roman" w:eastAsia="Times New Roman" w:hAnsi="Times New Roman" w:cs="Times New Roman"/>
            <w:i/>
            <w:iCs/>
            <w:color w:val="1F497D" w:themeColor="text2"/>
          </w:rPr>
          <w:t xml:space="preserve"> </w:t>
        </w:r>
        <w:proofErr w:type="spellStart"/>
        <w:r w:rsidRPr="00B27BA9">
          <w:rPr>
            <w:rFonts w:ascii="Times New Roman" w:eastAsia="Times New Roman" w:hAnsi="Times New Roman" w:cs="Times New Roman"/>
            <w:i/>
            <w:iCs/>
            <w:color w:val="1F497D" w:themeColor="text2"/>
          </w:rPr>
          <w:t>alert</w:t>
        </w:r>
        <w:proofErr w:type="spellEnd"/>
        <w:r w:rsidRPr="00B27BA9">
          <w:rPr>
            <w:rFonts w:ascii="Times New Roman" w:eastAsia="Times New Roman" w:hAnsi="Times New Roman" w:cs="Times New Roman"/>
            <w:i/>
            <w:iCs/>
            <w:color w:val="1F497D" w:themeColor="text2"/>
          </w:rPr>
          <w:t xml:space="preserve"> = </w:t>
        </w:r>
        <w:proofErr w:type="spellStart"/>
        <w:r w:rsidRPr="00B27BA9">
          <w:rPr>
            <w:rFonts w:ascii="Times New Roman" w:eastAsia="Times New Roman" w:hAnsi="Times New Roman" w:cs="Times New Roman"/>
            <w:i/>
            <w:iCs/>
            <w:color w:val="1F497D" w:themeColor="text2"/>
          </w:rPr>
          <w:t>driver.switchTo</w:t>
        </w:r>
        <w:proofErr w:type="spellEnd"/>
        <w:r w:rsidRPr="00B27BA9">
          <w:rPr>
            <w:rFonts w:ascii="Times New Roman" w:eastAsia="Times New Roman" w:hAnsi="Times New Roman" w:cs="Times New Roman"/>
            <w:i/>
            <w:iCs/>
            <w:color w:val="1F497D" w:themeColor="text2"/>
          </w:rPr>
          <w:t>().alert();</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alert.accept</w:t>
        </w:r>
        <w:proofErr w:type="spellEnd"/>
        <w:r w:rsidRPr="00B27BA9">
          <w:rPr>
            <w:rFonts w:ascii="Times New Roman" w:eastAsia="Times New Roman" w:hAnsi="Times New Roman" w:cs="Times New Roman"/>
            <w:i/>
            <w:iCs/>
            <w:color w:val="1F497D" w:themeColor="text2"/>
          </w:rPr>
          <w:t>();</w:t>
        </w:r>
      </w:ins>
    </w:p>
    <w:p w:rsidR="00380454" w:rsidRPr="00B27BA9" w:rsidRDefault="00380454" w:rsidP="007D3073">
      <w:pPr>
        <w:shd w:val="clear" w:color="auto" w:fill="FFFFFF"/>
        <w:spacing w:after="0" w:line="240" w:lineRule="auto"/>
        <w:rPr>
          <w:ins w:id="60"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61" w:author="Unknown"/>
          <w:rFonts w:ascii="Times New Roman" w:eastAsia="Times New Roman" w:hAnsi="Times New Roman" w:cs="Times New Roman"/>
          <w:color w:val="1F497D" w:themeColor="text2"/>
        </w:rPr>
      </w:pPr>
      <w:ins w:id="62" w:author="Unknown">
        <w:r w:rsidRPr="00B27BA9">
          <w:rPr>
            <w:rFonts w:ascii="Times New Roman" w:eastAsia="Times New Roman" w:hAnsi="Times New Roman" w:cs="Times New Roman"/>
            <w:b/>
            <w:bCs/>
            <w:color w:val="1F497D" w:themeColor="text2"/>
          </w:rPr>
          <w:t>Q #33) How can we handle windows based pop up?</w:t>
        </w:r>
      </w:ins>
    </w:p>
    <w:p w:rsidR="007D3073" w:rsidRPr="00B27BA9" w:rsidRDefault="007D3073" w:rsidP="007D3073">
      <w:pPr>
        <w:shd w:val="clear" w:color="auto" w:fill="FFFFFF"/>
        <w:spacing w:after="369" w:line="240" w:lineRule="auto"/>
        <w:rPr>
          <w:ins w:id="63" w:author="Unknown"/>
          <w:rFonts w:ascii="Times New Roman" w:eastAsia="Times New Roman" w:hAnsi="Times New Roman" w:cs="Times New Roman"/>
          <w:color w:val="1F497D" w:themeColor="text2"/>
        </w:rPr>
      </w:pPr>
      <w:ins w:id="64" w:author="Unknown">
        <w:r w:rsidRPr="00B27BA9">
          <w:rPr>
            <w:rFonts w:ascii="Times New Roman" w:eastAsia="Times New Roman" w:hAnsi="Times New Roman" w:cs="Times New Roman"/>
            <w:color w:val="1F497D" w:themeColor="text2"/>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w:t>
        </w:r>
        <w:r w:rsidRPr="00B27BA9">
          <w:rPr>
            <w:rFonts w:ascii="Times New Roman" w:eastAsia="Times New Roman" w:hAnsi="Times New Roman" w:cs="Times New Roman"/>
            <w:b/>
            <w:color w:val="1F497D" w:themeColor="text2"/>
          </w:rPr>
          <w:t>third party tools available</w:t>
        </w:r>
        <w:r w:rsidRPr="00B27BA9">
          <w:rPr>
            <w:rFonts w:ascii="Times New Roman" w:eastAsia="Times New Roman" w:hAnsi="Times New Roman" w:cs="Times New Roman"/>
            <w:color w:val="1F497D" w:themeColor="text2"/>
          </w:rPr>
          <w:t xml:space="preserve"> for handling window based pop ups along with the selenium like </w:t>
        </w:r>
        <w:proofErr w:type="spellStart"/>
        <w:r w:rsidRPr="00B27BA9">
          <w:rPr>
            <w:rFonts w:ascii="Times New Roman" w:eastAsia="Times New Roman" w:hAnsi="Times New Roman" w:cs="Times New Roman"/>
            <w:b/>
            <w:color w:val="1F497D" w:themeColor="text2"/>
          </w:rPr>
          <w:t>AutoIT</w:t>
        </w:r>
        <w:proofErr w:type="spellEnd"/>
        <w:r w:rsidRPr="00B27BA9">
          <w:rPr>
            <w:rFonts w:ascii="Times New Roman" w:eastAsia="Times New Roman" w:hAnsi="Times New Roman" w:cs="Times New Roman"/>
            <w:b/>
            <w:color w:val="1F497D" w:themeColor="text2"/>
          </w:rPr>
          <w:t>, Robot class</w:t>
        </w:r>
        <w:r w:rsidRPr="00B27BA9">
          <w:rPr>
            <w:rFonts w:ascii="Times New Roman" w:eastAsia="Times New Roman" w:hAnsi="Times New Roman" w:cs="Times New Roman"/>
            <w:color w:val="1F497D" w:themeColor="text2"/>
          </w:rPr>
          <w:t xml:space="preserve"> etc.</w:t>
        </w:r>
      </w:ins>
    </w:p>
    <w:p w:rsidR="007D3073" w:rsidRPr="00B27BA9" w:rsidRDefault="007D3073" w:rsidP="007D3073">
      <w:pPr>
        <w:shd w:val="clear" w:color="auto" w:fill="FFFFFF"/>
        <w:spacing w:after="0" w:line="240" w:lineRule="auto"/>
        <w:rPr>
          <w:ins w:id="65" w:author="Unknown"/>
          <w:rFonts w:ascii="Times New Roman" w:eastAsia="Times New Roman" w:hAnsi="Times New Roman" w:cs="Times New Roman"/>
          <w:color w:val="1F497D" w:themeColor="text2"/>
        </w:rPr>
      </w:pPr>
      <w:ins w:id="66" w:author="Unknown">
        <w:r w:rsidRPr="00B27BA9">
          <w:rPr>
            <w:rFonts w:ascii="Times New Roman" w:eastAsia="Times New Roman" w:hAnsi="Times New Roman" w:cs="Times New Roman"/>
            <w:b/>
            <w:bCs/>
            <w:color w:val="1F497D" w:themeColor="text2"/>
          </w:rPr>
          <w:t>Q #34) How to assert title of the web page?</w:t>
        </w:r>
      </w:ins>
    </w:p>
    <w:p w:rsidR="00CB196E" w:rsidRPr="00B27BA9" w:rsidRDefault="00CB196E" w:rsidP="007D3073">
      <w:pPr>
        <w:shd w:val="clear" w:color="auto" w:fill="FFFFFF"/>
        <w:spacing w:after="0" w:line="240" w:lineRule="auto"/>
        <w:rPr>
          <w:rFonts w:ascii="Times New Roman" w:eastAsia="Times New Roman" w:hAnsi="Times New Roman" w:cs="Times New Roman"/>
          <w:i/>
          <w:i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67" w:author="Unknown">
        <w:r w:rsidRPr="00B27BA9">
          <w:rPr>
            <w:rFonts w:ascii="Times New Roman" w:eastAsia="Times New Roman" w:hAnsi="Times New Roman" w:cs="Times New Roman"/>
            <w:i/>
            <w:iCs/>
            <w:color w:val="1F497D" w:themeColor="text2"/>
          </w:rPr>
          <w:t>//verify the title of the web page</w:t>
        </w:r>
        <w:r w:rsidRPr="00B27BA9">
          <w:rPr>
            <w:rFonts w:ascii="Times New Roman" w:eastAsia="Times New Roman" w:hAnsi="Times New Roman" w:cs="Times New Roman"/>
            <w:color w:val="1F497D" w:themeColor="text2"/>
          </w:rPr>
          <w:br/>
        </w:r>
        <w:proofErr w:type="spellStart"/>
        <w:proofErr w:type="gramStart"/>
        <w:r w:rsidRPr="00B27BA9">
          <w:rPr>
            <w:rFonts w:ascii="Times New Roman" w:eastAsia="Times New Roman" w:hAnsi="Times New Roman" w:cs="Times New Roman"/>
            <w:i/>
            <w:iCs/>
            <w:color w:val="1F497D" w:themeColor="text2"/>
          </w:rPr>
          <w:t>assertTrue</w:t>
        </w:r>
        <w:proofErr w:type="spellEnd"/>
        <w:r w:rsidRPr="00B27BA9">
          <w:rPr>
            <w:rFonts w:ascii="Times New Roman" w:eastAsia="Times New Roman" w:hAnsi="Times New Roman" w:cs="Times New Roman"/>
            <w:i/>
            <w:iCs/>
            <w:color w:val="1F497D" w:themeColor="text2"/>
          </w:rPr>
          <w:t>(</w:t>
        </w:r>
        <w:proofErr w:type="gramEnd"/>
        <w:r w:rsidRPr="00B27BA9">
          <w:rPr>
            <w:rFonts w:ascii="Times New Roman" w:eastAsia="Times New Roman" w:hAnsi="Times New Roman" w:cs="Times New Roman"/>
            <w:i/>
            <w:iCs/>
            <w:color w:val="1F497D" w:themeColor="text2"/>
          </w:rPr>
          <w:t>“The title of the window is incorrect.”,</w:t>
        </w:r>
        <w:proofErr w:type="spellStart"/>
        <w:r w:rsidRPr="00B27BA9">
          <w:rPr>
            <w:rFonts w:ascii="Times New Roman" w:eastAsia="Times New Roman" w:hAnsi="Times New Roman" w:cs="Times New Roman"/>
            <w:i/>
            <w:iCs/>
            <w:color w:val="1F497D" w:themeColor="text2"/>
          </w:rPr>
          <w:t>driver.getTitle</w:t>
        </w:r>
        <w:proofErr w:type="spellEnd"/>
        <w:r w:rsidRPr="00B27BA9">
          <w:rPr>
            <w:rFonts w:ascii="Times New Roman" w:eastAsia="Times New Roman" w:hAnsi="Times New Roman" w:cs="Times New Roman"/>
            <w:i/>
            <w:iCs/>
            <w:color w:val="1F497D" w:themeColor="text2"/>
          </w:rPr>
          <w:t>().equals(“Title of the page”));</w:t>
        </w:r>
      </w:ins>
    </w:p>
    <w:p w:rsidR="0095110A" w:rsidRPr="00B27BA9" w:rsidRDefault="0095110A" w:rsidP="007D3073">
      <w:pPr>
        <w:shd w:val="clear" w:color="auto" w:fill="FFFFFF"/>
        <w:spacing w:after="0" w:line="240" w:lineRule="auto"/>
        <w:rPr>
          <w:ins w:id="68"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69" w:author="Unknown"/>
          <w:rFonts w:ascii="Times New Roman" w:eastAsia="Times New Roman" w:hAnsi="Times New Roman" w:cs="Times New Roman"/>
          <w:color w:val="1F497D" w:themeColor="text2"/>
        </w:rPr>
      </w:pPr>
      <w:ins w:id="70" w:author="Unknown">
        <w:r w:rsidRPr="00B27BA9">
          <w:rPr>
            <w:rFonts w:ascii="Times New Roman" w:eastAsia="Times New Roman" w:hAnsi="Times New Roman" w:cs="Times New Roman"/>
            <w:b/>
            <w:bCs/>
            <w:color w:val="1F497D" w:themeColor="text2"/>
          </w:rPr>
          <w:t xml:space="preserve">Q #35) How to mouse hover on a web element using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369" w:line="240" w:lineRule="auto"/>
        <w:rPr>
          <w:ins w:id="71" w:author="Unknown"/>
          <w:rFonts w:ascii="Times New Roman" w:eastAsia="Times New Roman" w:hAnsi="Times New Roman" w:cs="Times New Roman"/>
          <w:color w:val="1F497D" w:themeColor="text2"/>
        </w:rPr>
      </w:pPr>
      <w:proofErr w:type="spellStart"/>
      <w:ins w:id="72" w:author="Unknown">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offers a wide range of interaction utilities that the user can exploit to automate mouse and keyboard events. </w:t>
        </w:r>
        <w:r w:rsidRPr="00B27BA9">
          <w:rPr>
            <w:rFonts w:ascii="Times New Roman" w:eastAsia="Times New Roman" w:hAnsi="Times New Roman" w:cs="Times New Roman"/>
            <w:b/>
            <w:color w:val="1F497D" w:themeColor="text2"/>
          </w:rPr>
          <w:t>Action Interface</w:t>
        </w:r>
        <w:r w:rsidRPr="00B27BA9">
          <w:rPr>
            <w:rFonts w:ascii="Times New Roman" w:eastAsia="Times New Roman" w:hAnsi="Times New Roman" w:cs="Times New Roman"/>
            <w:color w:val="1F497D" w:themeColor="text2"/>
          </w:rPr>
          <w:t xml:space="preserve"> is one such utility which simulates the single user interactions.</w:t>
        </w:r>
      </w:ins>
    </w:p>
    <w:p w:rsidR="007D3073" w:rsidRPr="00B27BA9" w:rsidRDefault="007D3073" w:rsidP="007D3073">
      <w:pPr>
        <w:shd w:val="clear" w:color="auto" w:fill="FFFFFF"/>
        <w:spacing w:after="369" w:line="240" w:lineRule="auto"/>
        <w:rPr>
          <w:rFonts w:ascii="Times New Roman" w:eastAsia="Times New Roman" w:hAnsi="Times New Roman" w:cs="Times New Roman"/>
          <w:color w:val="1F497D" w:themeColor="text2"/>
        </w:rPr>
      </w:pPr>
      <w:ins w:id="73" w:author="Unknown">
        <w:r w:rsidRPr="00B27BA9">
          <w:rPr>
            <w:rFonts w:ascii="Times New Roman" w:eastAsia="Times New Roman" w:hAnsi="Times New Roman" w:cs="Times New Roman"/>
            <w:color w:val="1F497D" w:themeColor="text2"/>
          </w:rPr>
          <w:t xml:space="preserve">Thus, </w:t>
        </w:r>
        <w:proofErr w:type="gramStart"/>
        <w:r w:rsidRPr="00B27BA9">
          <w:rPr>
            <w:rFonts w:ascii="Times New Roman" w:eastAsia="Times New Roman" w:hAnsi="Times New Roman" w:cs="Times New Roman"/>
            <w:color w:val="1F497D" w:themeColor="text2"/>
          </w:rPr>
          <w:t>In</w:t>
        </w:r>
        <w:proofErr w:type="gramEnd"/>
        <w:r w:rsidRPr="00B27BA9">
          <w:rPr>
            <w:rFonts w:ascii="Times New Roman" w:eastAsia="Times New Roman" w:hAnsi="Times New Roman" w:cs="Times New Roman"/>
            <w:color w:val="1F497D" w:themeColor="text2"/>
          </w:rPr>
          <w:t xml:space="preserve"> the following scenario, we have used Action Interface to mouse hover on a drop down which then opens a list of options.</w:t>
        </w:r>
      </w:ins>
    </w:p>
    <w:p w:rsidR="007D3073" w:rsidRPr="00B27BA9" w:rsidRDefault="007D3073" w:rsidP="007D3073">
      <w:pPr>
        <w:shd w:val="clear" w:color="auto" w:fill="FFFFFF"/>
        <w:spacing w:after="0" w:line="240" w:lineRule="auto"/>
        <w:rPr>
          <w:ins w:id="74" w:author="Unknown"/>
          <w:rFonts w:ascii="Times New Roman" w:eastAsia="Times New Roman" w:hAnsi="Times New Roman" w:cs="Times New Roman"/>
          <w:color w:val="1F497D" w:themeColor="text2"/>
        </w:rPr>
      </w:pPr>
      <w:ins w:id="75" w:author="Unknown">
        <w:r w:rsidRPr="00B27BA9">
          <w:rPr>
            <w:rFonts w:ascii="Times New Roman" w:eastAsia="Times New Roman" w:hAnsi="Times New Roman" w:cs="Times New Roman"/>
            <w:b/>
            <w:bCs/>
            <w:color w:val="1F497D" w:themeColor="text2"/>
          </w:rPr>
          <w:t>Sample Code: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35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Instantiating Action Interface</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Actions actions=new Actions(driver);</w:t>
            </w:r>
          </w:p>
        </w:tc>
      </w:tr>
    </w:tbl>
    <w:p w:rsidR="007D3073" w:rsidRPr="00B27BA9" w:rsidRDefault="007D3073" w:rsidP="007D3073">
      <w:pPr>
        <w:spacing w:after="0" w:line="240" w:lineRule="auto"/>
        <w:rPr>
          <w:ins w:id="76"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759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howering</w:t>
            </w:r>
            <w:proofErr w:type="spellEnd"/>
            <w:r w:rsidRPr="00B27BA9">
              <w:rPr>
                <w:rFonts w:ascii="Times New Roman" w:eastAsia="Times New Roman" w:hAnsi="Times New Roman" w:cs="Times New Roman"/>
                <w:color w:val="1F497D" w:themeColor="text2"/>
              </w:rPr>
              <w:t xml:space="preserve"> on the dropdown</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actions.moveToElement</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driver.findElement</w:t>
            </w:r>
            <w:proofErr w:type="spellEnd"/>
            <w:r w:rsidRPr="00B27BA9">
              <w:rPr>
                <w:rFonts w:ascii="Times New Roman" w:eastAsia="Times New Roman" w:hAnsi="Times New Roman" w:cs="Times New Roman"/>
                <w:color w:val="1F497D" w:themeColor="text2"/>
              </w:rPr>
              <w:t>(By.id("id of the dropdown"))).perform();</w:t>
            </w:r>
          </w:p>
        </w:tc>
      </w:tr>
    </w:tbl>
    <w:p w:rsidR="007D3073" w:rsidRPr="00B27BA9" w:rsidRDefault="007D3073" w:rsidP="007D3073">
      <w:pPr>
        <w:spacing w:after="0" w:line="240" w:lineRule="auto"/>
        <w:rPr>
          <w:ins w:id="7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686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Clicking on one of the items in the list options</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WebElement</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subLinkOption</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driver.findElement</w:t>
            </w:r>
            <w:proofErr w:type="spellEnd"/>
            <w:r w:rsidRPr="00B27BA9">
              <w:rPr>
                <w:rFonts w:ascii="Times New Roman" w:eastAsia="Times New Roman" w:hAnsi="Times New Roman" w:cs="Times New Roman"/>
                <w:color w:val="1F497D" w:themeColor="text2"/>
              </w:rPr>
              <w:t>(By.id("id of the sub link"));</w:t>
            </w:r>
          </w:p>
        </w:tc>
      </w:tr>
    </w:tbl>
    <w:p w:rsidR="007D3073" w:rsidRPr="00B27BA9" w:rsidRDefault="007D3073" w:rsidP="007D3073">
      <w:pPr>
        <w:spacing w:after="0" w:line="240" w:lineRule="auto"/>
        <w:rPr>
          <w:ins w:id="78" w:author="Unknown"/>
          <w:rFonts w:ascii="Times New Roman" w:eastAsia="Times New Roman" w:hAnsi="Times New Roman" w:cs="Times New Roman"/>
          <w:vanish/>
          <w:color w:val="1F497D" w:themeColor="text2"/>
        </w:rPr>
      </w:pPr>
    </w:p>
    <w:tbl>
      <w:tblPr>
        <w:tblW w:w="7502" w:type="dxa"/>
        <w:tblCellSpacing w:w="15" w:type="dxa"/>
        <w:tblCellMar>
          <w:top w:w="15" w:type="dxa"/>
          <w:left w:w="15" w:type="dxa"/>
          <w:bottom w:w="15" w:type="dxa"/>
          <w:right w:w="15" w:type="dxa"/>
        </w:tblCellMar>
        <w:tblLook w:val="04A0" w:firstRow="1" w:lastRow="0" w:firstColumn="1" w:lastColumn="0" w:noHBand="0" w:noVBand="1"/>
      </w:tblPr>
      <w:tblGrid>
        <w:gridCol w:w="7329"/>
        <w:gridCol w:w="173"/>
      </w:tblGrid>
      <w:tr w:rsidR="009E633B" w:rsidRPr="00B27BA9" w:rsidTr="00E84D61">
        <w:trPr>
          <w:trHeight w:val="17"/>
          <w:tblCellSpacing w:w="15" w:type="dxa"/>
        </w:trPr>
        <w:tc>
          <w:tcPr>
            <w:tcW w:w="0" w:type="auto"/>
            <w:vAlign w:val="center"/>
          </w:tcPr>
          <w:p w:rsidR="00E84D61" w:rsidRPr="00B27BA9" w:rsidRDefault="00E84D61" w:rsidP="00601ECD">
            <w:pPr>
              <w:spacing w:after="0" w:line="240" w:lineRule="auto"/>
              <w:rPr>
                <w:rFonts w:ascii="Times New Roman" w:eastAsia="Times New Roman" w:hAnsi="Times New Roman" w:cs="Times New Roman"/>
                <w:color w:val="1F497D" w:themeColor="text2"/>
              </w:rPr>
            </w:pPr>
            <w:proofErr w:type="spellStart"/>
            <w:r w:rsidRPr="00B27BA9">
              <w:rPr>
                <w:rFonts w:ascii="Times New Roman" w:eastAsia="Times New Roman" w:hAnsi="Times New Roman" w:cs="Times New Roman"/>
                <w:color w:val="1F497D" w:themeColor="text2"/>
              </w:rPr>
              <w:t>subLinkOption.click</w:t>
            </w:r>
            <w:proofErr w:type="spellEnd"/>
            <w:r w:rsidRPr="00B27BA9">
              <w:rPr>
                <w:rFonts w:ascii="Times New Roman" w:eastAsia="Times New Roman" w:hAnsi="Times New Roman" w:cs="Times New Roman"/>
                <w:color w:val="1F497D" w:themeColor="text2"/>
              </w:rPr>
              <w:t>();</w:t>
            </w:r>
          </w:p>
        </w:tc>
        <w:tc>
          <w:tcPr>
            <w:tcW w:w="0" w:type="auto"/>
            <w:vAlign w:val="center"/>
          </w:tcPr>
          <w:p w:rsidR="007D3073" w:rsidRPr="00B27BA9" w:rsidRDefault="007D3073" w:rsidP="007D3073">
            <w:pPr>
              <w:spacing w:after="0" w:line="240" w:lineRule="auto"/>
              <w:rPr>
                <w:rFonts w:ascii="Times New Roman" w:eastAsia="Times New Roman" w:hAnsi="Times New Roman" w:cs="Times New Roman"/>
                <w:color w:val="1F497D" w:themeColor="text2"/>
              </w:rPr>
            </w:pPr>
          </w:p>
        </w:tc>
      </w:tr>
      <w:tr w:rsidR="009E633B" w:rsidRPr="00B27BA9" w:rsidTr="00E84D61">
        <w:trPr>
          <w:trHeight w:val="212"/>
          <w:tblCellSpacing w:w="15" w:type="dxa"/>
        </w:trPr>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r>
      <w:tr w:rsidR="009E633B" w:rsidRPr="00B27BA9" w:rsidTr="00E84D61">
        <w:trPr>
          <w:trHeight w:val="34"/>
          <w:tblCellSpacing w:w="15" w:type="dxa"/>
        </w:trPr>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c>
          <w:tcPr>
            <w:tcW w:w="0" w:type="auto"/>
            <w:vAlign w:val="center"/>
          </w:tcPr>
          <w:p w:rsidR="00E84D61" w:rsidRPr="00B27BA9" w:rsidRDefault="00E84D61" w:rsidP="007D3073">
            <w:pPr>
              <w:spacing w:after="0" w:line="240" w:lineRule="auto"/>
              <w:rPr>
                <w:rFonts w:ascii="Times New Roman" w:eastAsia="Times New Roman" w:hAnsi="Times New Roman" w:cs="Times New Roman"/>
                <w:color w:val="1F497D" w:themeColor="text2"/>
              </w:rPr>
            </w:pPr>
          </w:p>
        </w:tc>
      </w:tr>
    </w:tbl>
    <w:p w:rsidR="007D3073" w:rsidRPr="00B27BA9" w:rsidRDefault="007D3073" w:rsidP="007D3073">
      <w:pPr>
        <w:shd w:val="clear" w:color="auto" w:fill="FFFFFF"/>
        <w:spacing w:after="0" w:line="240" w:lineRule="auto"/>
        <w:rPr>
          <w:ins w:id="79" w:author="Unknown"/>
          <w:rFonts w:ascii="Times New Roman" w:eastAsia="Times New Roman" w:hAnsi="Times New Roman" w:cs="Times New Roman"/>
          <w:color w:val="1F497D" w:themeColor="text2"/>
        </w:rPr>
      </w:pPr>
      <w:ins w:id="80" w:author="Unknown">
        <w:r w:rsidRPr="00B27BA9">
          <w:rPr>
            <w:rFonts w:ascii="Times New Roman" w:eastAsia="Times New Roman" w:hAnsi="Times New Roman" w:cs="Times New Roman"/>
            <w:b/>
            <w:bCs/>
            <w:color w:val="1F497D" w:themeColor="text2"/>
          </w:rPr>
          <w:t xml:space="preserve">Q #36) How to retrieve </w:t>
        </w:r>
        <w:proofErr w:type="spellStart"/>
        <w:r w:rsidRPr="00B27BA9">
          <w:rPr>
            <w:rFonts w:ascii="Times New Roman" w:eastAsia="Times New Roman" w:hAnsi="Times New Roman" w:cs="Times New Roman"/>
            <w:b/>
            <w:bCs/>
            <w:color w:val="1F497D" w:themeColor="text2"/>
          </w:rPr>
          <w:t>css</w:t>
        </w:r>
        <w:proofErr w:type="spellEnd"/>
        <w:r w:rsidRPr="00B27BA9">
          <w:rPr>
            <w:rFonts w:ascii="Times New Roman" w:eastAsia="Times New Roman" w:hAnsi="Times New Roman" w:cs="Times New Roman"/>
            <w:b/>
            <w:bCs/>
            <w:color w:val="1F497D" w:themeColor="text2"/>
          </w:rPr>
          <w:t xml:space="preserve"> properties of an element?</w:t>
        </w:r>
      </w:ins>
    </w:p>
    <w:p w:rsidR="007D3073" w:rsidRPr="00B27BA9" w:rsidRDefault="007D3073" w:rsidP="007D3073">
      <w:pPr>
        <w:shd w:val="clear" w:color="auto" w:fill="FFFFFF"/>
        <w:spacing w:after="369" w:line="240" w:lineRule="auto"/>
        <w:rPr>
          <w:ins w:id="81" w:author="Unknown"/>
          <w:rFonts w:ascii="Times New Roman" w:eastAsia="Times New Roman" w:hAnsi="Times New Roman" w:cs="Times New Roman"/>
          <w:color w:val="1F497D" w:themeColor="text2"/>
        </w:rPr>
      </w:pPr>
      <w:ins w:id="82" w:author="Unknown">
        <w:r w:rsidRPr="00B27BA9">
          <w:rPr>
            <w:rFonts w:ascii="Times New Roman" w:eastAsia="Times New Roman" w:hAnsi="Times New Roman" w:cs="Times New Roman"/>
            <w:color w:val="1F497D" w:themeColor="text2"/>
          </w:rPr>
          <w:t xml:space="preserve">The values of the </w:t>
        </w:r>
        <w:proofErr w:type="spellStart"/>
        <w:r w:rsidRPr="00B27BA9">
          <w:rPr>
            <w:rFonts w:ascii="Times New Roman" w:eastAsia="Times New Roman" w:hAnsi="Times New Roman" w:cs="Times New Roman"/>
            <w:color w:val="1F497D" w:themeColor="text2"/>
          </w:rPr>
          <w:t>css</w:t>
        </w:r>
        <w:proofErr w:type="spellEnd"/>
        <w:r w:rsidRPr="00B27BA9">
          <w:rPr>
            <w:rFonts w:ascii="Times New Roman" w:eastAsia="Times New Roman" w:hAnsi="Times New Roman" w:cs="Times New Roman"/>
            <w:color w:val="1F497D" w:themeColor="text2"/>
          </w:rPr>
          <w:t xml:space="preserve"> properties can be retrieved using a </w:t>
        </w:r>
        <w:proofErr w:type="gramStart"/>
        <w:r w:rsidRPr="00B27BA9">
          <w:rPr>
            <w:rFonts w:ascii="Times New Roman" w:eastAsia="Times New Roman" w:hAnsi="Times New Roman" w:cs="Times New Roman"/>
            <w:color w:val="1F497D" w:themeColor="text2"/>
          </w:rPr>
          <w:t>get(</w:t>
        </w:r>
        <w:proofErr w:type="gramEnd"/>
        <w:r w:rsidRPr="00B27BA9">
          <w:rPr>
            <w:rFonts w:ascii="Times New Roman" w:eastAsia="Times New Roman" w:hAnsi="Times New Roman" w:cs="Times New Roman"/>
            <w:color w:val="1F497D" w:themeColor="text2"/>
          </w:rPr>
          <w:t>) method:</w:t>
        </w:r>
      </w:ins>
    </w:p>
    <w:p w:rsidR="007D3073" w:rsidRPr="00B27BA9" w:rsidRDefault="007D3073" w:rsidP="007D3073">
      <w:pPr>
        <w:shd w:val="clear" w:color="auto" w:fill="FFFFFF"/>
        <w:spacing w:after="0" w:line="240" w:lineRule="auto"/>
        <w:rPr>
          <w:rFonts w:ascii="Times New Roman" w:eastAsia="Times New Roman" w:hAnsi="Times New Roman" w:cs="Times New Roman"/>
          <w:i/>
          <w:iCs/>
          <w:color w:val="1F497D" w:themeColor="text2"/>
        </w:rPr>
      </w:pPr>
      <w:ins w:id="83" w:author="Unknown">
        <w:r w:rsidRPr="00B27BA9">
          <w:rPr>
            <w:rFonts w:ascii="Times New Roman" w:eastAsia="Times New Roman" w:hAnsi="Times New Roman" w:cs="Times New Roman"/>
            <w:b/>
            <w:bCs/>
            <w:color w:val="1F497D" w:themeColor="text2"/>
          </w:rPr>
          <w:t>Syntax</w:t>
        </w:r>
        <w:proofErr w:type="gramStart"/>
        <w:r w:rsidRPr="00B27BA9">
          <w:rPr>
            <w:rFonts w:ascii="Times New Roman" w:eastAsia="Times New Roman" w:hAnsi="Times New Roman" w:cs="Times New Roman"/>
            <w:b/>
            <w:bCs/>
            <w:color w:val="1F497D" w:themeColor="text2"/>
          </w:rPr>
          <w:t>:</w:t>
        </w:r>
        <w:proofErr w:type="gramEnd"/>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(By.id(“id“)).</w:t>
        </w:r>
        <w:proofErr w:type="spellStart"/>
        <w:r w:rsidRPr="00B27BA9">
          <w:rPr>
            <w:rFonts w:ascii="Times New Roman" w:eastAsia="Times New Roman" w:hAnsi="Times New Roman" w:cs="Times New Roman"/>
            <w:i/>
            <w:iCs/>
            <w:color w:val="1F497D" w:themeColor="text2"/>
          </w:rPr>
          <w:t>getCssValue</w:t>
        </w:r>
        <w:proofErr w:type="spellEnd"/>
        <w:r w:rsidRPr="00B27BA9">
          <w:rPr>
            <w:rFonts w:ascii="Times New Roman" w:eastAsia="Times New Roman" w:hAnsi="Times New Roman" w:cs="Times New Roman"/>
            <w:i/>
            <w:iCs/>
            <w:color w:val="1F497D" w:themeColor="text2"/>
          </w:rPr>
          <w:t xml:space="preserve">(“name of </w:t>
        </w:r>
        <w:proofErr w:type="spellStart"/>
        <w:r w:rsidRPr="00B27BA9">
          <w:rPr>
            <w:rFonts w:ascii="Times New Roman" w:eastAsia="Times New Roman" w:hAnsi="Times New Roman" w:cs="Times New Roman"/>
            <w:i/>
            <w:iCs/>
            <w:color w:val="1F497D" w:themeColor="text2"/>
          </w:rPr>
          <w:t>css</w:t>
        </w:r>
        <w:proofErr w:type="spellEnd"/>
        <w:r w:rsidRPr="00B27BA9">
          <w:rPr>
            <w:rFonts w:ascii="Times New Roman" w:eastAsia="Times New Roman" w:hAnsi="Times New Roman" w:cs="Times New Roman"/>
            <w:i/>
            <w:iCs/>
            <w:color w:val="1F497D" w:themeColor="text2"/>
          </w:rPr>
          <w:t xml:space="preserve"> attribute”);</w:t>
        </w:r>
        <w:r w:rsidRPr="00B27BA9">
          <w:rPr>
            <w:rFonts w:ascii="Times New Roman" w:eastAsia="Times New Roman" w:hAnsi="Times New Roman" w:cs="Times New Roman"/>
            <w:color w:val="1F497D" w:themeColor="text2"/>
          </w:rPr>
          <w:br/>
        </w:r>
        <w:proofErr w:type="spellStart"/>
        <w:r w:rsidRPr="00B27BA9">
          <w:rPr>
            <w:rFonts w:ascii="Times New Roman" w:eastAsia="Times New Roman" w:hAnsi="Times New Roman" w:cs="Times New Roman"/>
            <w:i/>
            <w:iCs/>
            <w:color w:val="1F497D" w:themeColor="text2"/>
          </w:rPr>
          <w:t>driver.findElement</w:t>
        </w:r>
        <w:proofErr w:type="spellEnd"/>
        <w:r w:rsidRPr="00B27BA9">
          <w:rPr>
            <w:rFonts w:ascii="Times New Roman" w:eastAsia="Times New Roman" w:hAnsi="Times New Roman" w:cs="Times New Roman"/>
            <w:i/>
            <w:iCs/>
            <w:color w:val="1F497D" w:themeColor="text2"/>
          </w:rPr>
          <w:t>(By.id(“id“)).</w:t>
        </w:r>
        <w:proofErr w:type="spellStart"/>
        <w:r w:rsidRPr="00B27BA9">
          <w:rPr>
            <w:rFonts w:ascii="Times New Roman" w:eastAsia="Times New Roman" w:hAnsi="Times New Roman" w:cs="Times New Roman"/>
            <w:i/>
            <w:iCs/>
            <w:color w:val="1F497D" w:themeColor="text2"/>
          </w:rPr>
          <w:t>getCssValue</w:t>
        </w:r>
        <w:proofErr w:type="spellEnd"/>
        <w:r w:rsidRPr="00B27BA9">
          <w:rPr>
            <w:rFonts w:ascii="Times New Roman" w:eastAsia="Times New Roman" w:hAnsi="Times New Roman" w:cs="Times New Roman"/>
            <w:i/>
            <w:iCs/>
            <w:color w:val="1F497D" w:themeColor="text2"/>
          </w:rPr>
          <w:t>(“font-size”);</w:t>
        </w:r>
      </w:ins>
    </w:p>
    <w:p w:rsidR="006B0A5C" w:rsidRPr="00B27BA9" w:rsidRDefault="006B0A5C" w:rsidP="007D3073">
      <w:pPr>
        <w:shd w:val="clear" w:color="auto" w:fill="FFFFFF"/>
        <w:spacing w:after="0" w:line="240" w:lineRule="auto"/>
        <w:rPr>
          <w:rFonts w:ascii="Times New Roman" w:eastAsia="Times New Roman" w:hAnsi="Times New Roman" w:cs="Times New Roman"/>
          <w:color w:val="1F497D" w:themeColor="text2"/>
        </w:rPr>
      </w:pPr>
    </w:p>
    <w:p w:rsidR="00587C49" w:rsidRPr="00B27BA9" w:rsidRDefault="00587C49" w:rsidP="007D3073">
      <w:pPr>
        <w:shd w:val="clear" w:color="auto" w:fill="FFFFFF"/>
        <w:spacing w:after="0" w:line="240" w:lineRule="auto"/>
        <w:rPr>
          <w:rFonts w:ascii="Times New Roman" w:eastAsia="Times New Roman" w:hAnsi="Times New Roman" w:cs="Times New Roman"/>
          <w:color w:val="1F497D" w:themeColor="text2"/>
        </w:rPr>
      </w:pPr>
    </w:p>
    <w:p w:rsidR="00587C49" w:rsidRDefault="00587C49" w:rsidP="007D3073">
      <w:pPr>
        <w:shd w:val="clear" w:color="auto" w:fill="FFFFFF"/>
        <w:spacing w:after="0" w:line="240" w:lineRule="auto"/>
        <w:rPr>
          <w:rFonts w:ascii="Times New Roman" w:eastAsia="Times New Roman" w:hAnsi="Times New Roman" w:cs="Times New Roman"/>
          <w:color w:val="1F497D" w:themeColor="text2"/>
        </w:rPr>
      </w:pPr>
    </w:p>
    <w:p w:rsidR="00EB11B0" w:rsidRPr="00B27BA9" w:rsidRDefault="00EB11B0" w:rsidP="007D3073">
      <w:pPr>
        <w:shd w:val="clear" w:color="auto" w:fill="FFFFFF"/>
        <w:spacing w:after="0" w:line="240" w:lineRule="auto"/>
        <w:rPr>
          <w:ins w:id="84" w:author="Unknown"/>
          <w:rFonts w:ascii="Times New Roman" w:eastAsia="Times New Roman" w:hAnsi="Times New Roman" w:cs="Times New Roman"/>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85" w:author="Unknown"/>
          <w:rFonts w:ascii="Times New Roman" w:eastAsia="Times New Roman" w:hAnsi="Times New Roman" w:cs="Times New Roman"/>
          <w:color w:val="1F497D" w:themeColor="text2"/>
        </w:rPr>
      </w:pPr>
      <w:ins w:id="86" w:author="Unknown">
        <w:r w:rsidRPr="00B27BA9">
          <w:rPr>
            <w:rFonts w:ascii="Times New Roman" w:eastAsia="Times New Roman" w:hAnsi="Times New Roman" w:cs="Times New Roman"/>
            <w:b/>
            <w:bCs/>
            <w:color w:val="1F497D" w:themeColor="text2"/>
          </w:rPr>
          <w:lastRenderedPageBreak/>
          <w:t xml:space="preserve">Q #37) How to capture screenshot in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138"/>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org.junit.After</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org.junit.Before</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8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919"/>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org.junit.Test</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java.io.File</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8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654"/>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java.io.IOException</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org.apache.commons.io.FileUtils</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89"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112"/>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7</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org.openqa.selenium.OutputType</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8</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org.openqa.selenium.TakesScreenshot</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0"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821"/>
        <w:gridCol w:w="4496"/>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9</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org.openqa.selenium.WebDriver</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10</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import </w:t>
            </w:r>
            <w:proofErr w:type="spellStart"/>
            <w:r w:rsidRPr="00B27BA9">
              <w:rPr>
                <w:rFonts w:ascii="Times New Roman" w:eastAsia="Times New Roman" w:hAnsi="Times New Roman" w:cs="Times New Roman"/>
                <w:color w:val="1F497D" w:themeColor="text2"/>
              </w:rPr>
              <w:t>org.openqa.selenium.firefox.FirefoxDriver</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1"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294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12</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public class </w:t>
            </w:r>
            <w:proofErr w:type="spellStart"/>
            <w:r w:rsidRPr="00B27BA9">
              <w:rPr>
                <w:rFonts w:ascii="Times New Roman" w:eastAsia="Times New Roman" w:hAnsi="Times New Roman" w:cs="Times New Roman"/>
                <w:color w:val="1F497D" w:themeColor="text2"/>
              </w:rPr>
              <w:t>CaptureScreenshot</w:t>
            </w:r>
            <w:proofErr w:type="spellEnd"/>
            <w:r w:rsidRPr="00B27BA9">
              <w:rPr>
                <w:rFonts w:ascii="Times New Roman" w:eastAsia="Times New Roman" w:hAnsi="Times New Roman" w:cs="Times New Roman"/>
                <w:color w:val="1F497D" w:themeColor="text2"/>
              </w:rPr>
              <w:t xml:space="preserve"> {</w:t>
            </w:r>
          </w:p>
        </w:tc>
      </w:tr>
    </w:tbl>
    <w:p w:rsidR="007D3073" w:rsidRPr="00B27BA9" w:rsidRDefault="007D3073" w:rsidP="007D3073">
      <w:pPr>
        <w:spacing w:after="0" w:line="240" w:lineRule="auto"/>
        <w:rPr>
          <w:ins w:id="92"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5604"/>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13</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driver;</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14</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@Before</w:t>
            </w:r>
          </w:p>
        </w:tc>
      </w:tr>
    </w:tbl>
    <w:p w:rsidR="007D3073" w:rsidRPr="00B27BA9" w:rsidRDefault="007D3073" w:rsidP="007D3073">
      <w:pPr>
        <w:spacing w:after="0" w:line="240" w:lineRule="auto"/>
        <w:rPr>
          <w:ins w:id="93"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&amp;nbsp;&amp;nbsp;&amp;nbsp;&amp;nbsp;&amp;nbsp;&amp;nbsp; public void setUp() throws Exception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&amp;nbsp;&amp;nbsp;&amp;nbsp;&amp;nbsp;&amp;nbsp;&amp;nbsp;&amp;nbsp;&amp;nbsp;&amp;nbsp;&amp;nbsp;&amp;nbsp; driver = </w:t>
            </w:r>
            <w:proofErr w:type="spellStart"/>
            <w:r w:rsidRPr="00B27BA9">
              <w:rPr>
                <w:rFonts w:ascii="Times New Roman" w:eastAsia="Times New Roman" w:hAnsi="Times New Roman" w:cs="Times New Roman"/>
                <w:color w:val="1F497D" w:themeColor="text2"/>
              </w:rPr>
              <w:t>newFirefoxDriver</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94"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17</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xml:space="preserve">; </w:t>
            </w:r>
            <w:proofErr w:type="spellStart"/>
            <w:r w:rsidRPr="00B27BA9">
              <w:rPr>
                <w:rFonts w:ascii="Times New Roman" w:eastAsia="Times New Roman" w:hAnsi="Times New Roman" w:cs="Times New Roman"/>
                <w:color w:val="1F497D" w:themeColor="text2"/>
              </w:rPr>
              <w:t>driver.get</w:t>
            </w:r>
            <w:proofErr w:type="spellEnd"/>
            <w:r w:rsidRPr="00B27BA9">
              <w:rPr>
                <w:rFonts w:ascii="Times New Roman" w:eastAsia="Times New Roman" w:hAnsi="Times New Roman" w:cs="Times New Roman"/>
                <w:color w:val="1F497D" w:themeColor="text2"/>
              </w:rPr>
              <w:t>("https://google.com");</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18</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95"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6503"/>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19</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@After</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20</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w:t>
            </w:r>
            <w:proofErr w:type="spellStart"/>
            <w:r w:rsidRPr="00B27BA9">
              <w:rPr>
                <w:rFonts w:ascii="Times New Roman" w:eastAsia="Times New Roman" w:hAnsi="Times New Roman" w:cs="Times New Roman"/>
                <w:color w:val="1F497D" w:themeColor="text2"/>
              </w:rPr>
              <w:t>tearDown</w:t>
            </w:r>
            <w:proofErr w:type="spellEnd"/>
            <w:r w:rsidRPr="00B27BA9">
              <w:rPr>
                <w:rFonts w:ascii="Times New Roman" w:eastAsia="Times New Roman" w:hAnsi="Times New Roman" w:cs="Times New Roman"/>
                <w:color w:val="1F497D" w:themeColor="text2"/>
              </w:rPr>
              <w:t>() throws Exception {</w:t>
            </w:r>
          </w:p>
        </w:tc>
      </w:tr>
    </w:tbl>
    <w:p w:rsidR="007D3073" w:rsidRPr="00B27BA9" w:rsidRDefault="007D3073" w:rsidP="007D3073">
      <w:pPr>
        <w:spacing w:after="0" w:line="240" w:lineRule="auto"/>
        <w:rPr>
          <w:ins w:id="96"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8342"/>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21</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&amp;nbsp;&amp;nbsp;&amp;nbsp;&amp;nbsp;&amp;nbsp;&amp;nbsp;&amp;nbsp;&amp;nbsp;&amp;nbsp;&amp;nbsp;&amp;nbsp; </w:t>
            </w:r>
            <w:proofErr w:type="spellStart"/>
            <w:r w:rsidRPr="00B27BA9">
              <w:rPr>
                <w:rFonts w:ascii="Times New Roman" w:eastAsia="Times New Roman" w:hAnsi="Times New Roman" w:cs="Times New Roman"/>
                <w:color w:val="1F497D" w:themeColor="text2"/>
              </w:rPr>
              <w:t>driver.quit</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22</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9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3258"/>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23</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24</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@Test</w:t>
            </w:r>
          </w:p>
        </w:tc>
      </w:tr>
    </w:tbl>
    <w:p w:rsidR="007D3073" w:rsidRPr="00B27BA9" w:rsidRDefault="007D3073" w:rsidP="007D3073">
      <w:pPr>
        <w:spacing w:after="0" w:line="240" w:lineRule="auto"/>
        <w:rPr>
          <w:ins w:id="9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25</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test() throws </w:t>
            </w:r>
            <w:proofErr w:type="spellStart"/>
            <w:r w:rsidRPr="00B27BA9">
              <w:rPr>
                <w:rFonts w:ascii="Times New Roman" w:eastAsia="Times New Roman" w:hAnsi="Times New Roman" w:cs="Times New Roman"/>
                <w:color w:val="1F497D" w:themeColor="text2"/>
              </w:rPr>
              <w:t>IOException</w:t>
            </w:r>
            <w:proofErr w:type="spellEnd"/>
            <w:r w:rsidRPr="00B27BA9">
              <w:rPr>
                <w:rFonts w:ascii="Times New Roman" w:eastAsia="Times New Roman" w:hAnsi="Times New Roman" w:cs="Times New Roman"/>
                <w:color w:val="1F497D" w:themeColor="text2"/>
              </w:rPr>
              <w:t xml:space="preserve">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26</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 Code to capture the screenshot</w:t>
            </w:r>
          </w:p>
        </w:tc>
      </w:tr>
    </w:tbl>
    <w:p w:rsidR="007D3073" w:rsidRPr="00B27BA9" w:rsidRDefault="007D3073" w:rsidP="007D3073">
      <w:pPr>
        <w:spacing w:after="0" w:line="240" w:lineRule="auto"/>
        <w:rPr>
          <w:ins w:id="99"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110"/>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27</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File </w:t>
            </w:r>
            <w:proofErr w:type="spellStart"/>
            <w:r w:rsidRPr="00B27BA9">
              <w:rPr>
                <w:rFonts w:ascii="Times New Roman" w:eastAsia="Times New Roman" w:hAnsi="Times New Roman" w:cs="Times New Roman"/>
                <w:color w:val="1F497D" w:themeColor="text2"/>
              </w:rPr>
              <w:t>scrFile</w:t>
            </w:r>
            <w:proofErr w:type="spellEnd"/>
            <w:r w:rsidRPr="00B27BA9">
              <w:rPr>
                <w:rFonts w:ascii="Times New Roman" w:eastAsia="Times New Roman" w:hAnsi="Times New Roman" w:cs="Times New Roman"/>
                <w:color w:val="1F497D" w:themeColor="text2"/>
              </w:rPr>
              <w:t xml:space="preserve"> = ((</w:t>
            </w:r>
            <w:proofErr w:type="spellStart"/>
            <w:r w:rsidRPr="00B27BA9">
              <w:rPr>
                <w:rFonts w:ascii="Times New Roman" w:eastAsia="Times New Roman" w:hAnsi="Times New Roman" w:cs="Times New Roman"/>
                <w:color w:val="1F497D" w:themeColor="text2"/>
              </w:rPr>
              <w:t>TakesScreenshot</w:t>
            </w:r>
            <w:proofErr w:type="spellEnd"/>
            <w:r w:rsidRPr="00B27BA9">
              <w:rPr>
                <w:rFonts w:ascii="Times New Roman" w:eastAsia="Times New Roman" w:hAnsi="Times New Roman" w:cs="Times New Roman"/>
                <w:color w:val="1F497D" w:themeColor="text2"/>
              </w:rPr>
              <w:t>)driver).</w:t>
            </w:r>
            <w:proofErr w:type="spellStart"/>
            <w:r w:rsidRPr="00B27BA9">
              <w:rPr>
                <w:rFonts w:ascii="Times New Roman" w:eastAsia="Times New Roman" w:hAnsi="Times New Roman" w:cs="Times New Roman"/>
                <w:color w:val="1F497D" w:themeColor="text2"/>
              </w:rPr>
              <w:t>getScreenshotAs</w:t>
            </w:r>
            <w:proofErr w:type="spellEnd"/>
            <w:r w:rsidRPr="00B27BA9">
              <w:rPr>
                <w:rFonts w:ascii="Times New Roman" w:eastAsia="Times New Roman" w:hAnsi="Times New Roman" w:cs="Times New Roman"/>
                <w:color w:val="1F497D" w:themeColor="text2"/>
              </w:rPr>
              <w:t>(</w:t>
            </w:r>
            <w:proofErr w:type="spellStart"/>
            <w:r w:rsidRPr="00B27BA9">
              <w:rPr>
                <w:rFonts w:ascii="Times New Roman" w:eastAsia="Times New Roman" w:hAnsi="Times New Roman" w:cs="Times New Roman"/>
                <w:color w:val="1F497D" w:themeColor="text2"/>
              </w:rPr>
              <w:t>OutputType.FILE</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28</w:t>
            </w: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&amp;nbsp;&amp;nbsp;&amp;nbsp;&amp;nbsp;&amp;nbsp;&amp;nbsp;&amp;nbsp;&amp;nbsp;&amp;nbsp;&amp;nbsp;&amp;nbsp; // Code to copy the screenshot in the desired location</w:t>
            </w:r>
          </w:p>
        </w:tc>
      </w:tr>
    </w:tbl>
    <w:p w:rsidR="007D3073" w:rsidRPr="00B27BA9" w:rsidRDefault="007D3073" w:rsidP="007D3073">
      <w:pPr>
        <w:spacing w:after="0" w:line="240" w:lineRule="auto"/>
        <w:rPr>
          <w:ins w:id="100"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
        <w:gridCol w:w="41"/>
        <w:gridCol w:w="9150"/>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29</w:t>
            </w:r>
          </w:p>
        </w:tc>
        <w:tc>
          <w:tcPr>
            <w:tcW w:w="0" w:type="auto"/>
            <w:gridSpan w:val="3"/>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FileUtils.copyFile(scrFile, newFile("C:\\CaptureScreenshot\\google.jpg"));&amp;nbsp;&amp;nbsp;&amp;nbsp;&amp;nbsp;&amp;nbsp;&amp;nbsp;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30</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w:t>
            </w:r>
          </w:p>
        </w:tc>
      </w:tr>
    </w:tbl>
    <w:p w:rsidR="007D3073" w:rsidRPr="00B27BA9" w:rsidRDefault="007D3073" w:rsidP="007D3073">
      <w:pPr>
        <w:spacing w:after="0" w:line="240" w:lineRule="auto"/>
        <w:rPr>
          <w:ins w:id="101"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181"/>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31</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102" w:author="Unknown"/>
          <w:rFonts w:ascii="Times New Roman" w:eastAsia="Times New Roman" w:hAnsi="Times New Roman" w:cs="Times New Roman"/>
          <w:color w:val="1F497D" w:themeColor="text2"/>
        </w:rPr>
      </w:pPr>
      <w:ins w:id="103" w:author="Unknown">
        <w:r w:rsidRPr="00B27BA9">
          <w:rPr>
            <w:rFonts w:ascii="Times New Roman" w:eastAsia="Times New Roman" w:hAnsi="Times New Roman" w:cs="Times New Roman"/>
            <w:b/>
            <w:bCs/>
            <w:color w:val="1F497D" w:themeColor="text2"/>
          </w:rPr>
          <w:lastRenderedPageBreak/>
          <w:t>Q #38)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w:t>
        </w:r>
        <w:proofErr w:type="spellStart"/>
        <w:r w:rsidRPr="00B27BA9">
          <w:rPr>
            <w:rFonts w:ascii="Times New Roman" w:eastAsia="Times New Roman" w:hAnsi="Times New Roman" w:cs="Times New Roman"/>
            <w:b/>
            <w:bCs/>
            <w:color w:val="1F497D" w:themeColor="text2"/>
          </w:rPr>
          <w:t>Junit</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ins w:id="104" w:author="Unknown">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"http://www.softwaretestinghelp.com/selenium-junit-framework-selenium-tutorial-11/" \o "JUnit Tutorial" </w:instrText>
        </w:r>
        <w:r w:rsidRPr="00B27BA9">
          <w:rPr>
            <w:rFonts w:ascii="Times New Roman" w:eastAsia="Times New Roman" w:hAnsi="Times New Roman" w:cs="Times New Roman"/>
            <w:color w:val="1F497D" w:themeColor="text2"/>
          </w:rPr>
          <w:fldChar w:fldCharType="separate"/>
        </w:r>
        <w:proofErr w:type="spellStart"/>
        <w:r w:rsidRPr="00B27BA9">
          <w:rPr>
            <w:rFonts w:ascii="Times New Roman" w:eastAsia="Times New Roman" w:hAnsi="Times New Roman" w:cs="Times New Roman"/>
            <w:color w:val="1F497D" w:themeColor="text2"/>
            <w:bdr w:val="none" w:sz="0" w:space="0" w:color="auto" w:frame="1"/>
          </w:rPr>
          <w:t>Junit</w:t>
        </w:r>
        <w:proofErr w:type="spellEnd"/>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 xml:space="preserve"> is a unit testing framework introduced by Apache.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is based on Java.</w:t>
        </w:r>
      </w:ins>
    </w:p>
    <w:p w:rsidR="006B0A5C" w:rsidRPr="00B27BA9" w:rsidRDefault="006B0A5C" w:rsidP="007D3073">
      <w:pPr>
        <w:shd w:val="clear" w:color="auto" w:fill="FFFFFF"/>
        <w:spacing w:after="0" w:line="240" w:lineRule="auto"/>
        <w:rPr>
          <w:ins w:id="105"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06" w:author="Unknown"/>
          <w:rFonts w:ascii="Times New Roman" w:eastAsia="Times New Roman" w:hAnsi="Times New Roman" w:cs="Times New Roman"/>
          <w:color w:val="1F497D" w:themeColor="text2"/>
        </w:rPr>
      </w:pPr>
      <w:ins w:id="107" w:author="Unknown">
        <w:r w:rsidRPr="00B27BA9">
          <w:rPr>
            <w:rFonts w:ascii="Times New Roman" w:eastAsia="Times New Roman" w:hAnsi="Times New Roman" w:cs="Times New Roman"/>
            <w:b/>
            <w:bCs/>
            <w:color w:val="1F497D" w:themeColor="text2"/>
          </w:rPr>
          <w:t xml:space="preserve">Q #39)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w:t>
        </w:r>
        <w:proofErr w:type="spellStart"/>
        <w:r w:rsidRPr="00B27BA9">
          <w:rPr>
            <w:rFonts w:ascii="Times New Roman" w:eastAsia="Times New Roman" w:hAnsi="Times New Roman" w:cs="Times New Roman"/>
            <w:b/>
            <w:bCs/>
            <w:color w:val="1F497D" w:themeColor="text2"/>
          </w:rPr>
          <w:t>Junit</w:t>
        </w:r>
        <w:proofErr w:type="spellEnd"/>
        <w:r w:rsidRPr="00B27BA9">
          <w:rPr>
            <w:rFonts w:ascii="Times New Roman" w:eastAsia="Times New Roman" w:hAnsi="Times New Roman" w:cs="Times New Roman"/>
            <w:b/>
            <w:bCs/>
            <w:color w:val="1F497D" w:themeColor="text2"/>
          </w:rPr>
          <w:t xml:space="preserve"> annotations?</w:t>
        </w:r>
      </w:ins>
    </w:p>
    <w:p w:rsidR="007D3073" w:rsidRPr="00B27BA9" w:rsidRDefault="007D3073" w:rsidP="007D3073">
      <w:pPr>
        <w:shd w:val="clear" w:color="auto" w:fill="FFFFFF"/>
        <w:spacing w:after="369" w:line="240" w:lineRule="auto"/>
        <w:rPr>
          <w:ins w:id="108" w:author="Unknown"/>
          <w:rFonts w:ascii="Times New Roman" w:eastAsia="Times New Roman" w:hAnsi="Times New Roman" w:cs="Times New Roman"/>
          <w:color w:val="1F497D" w:themeColor="text2"/>
        </w:rPr>
      </w:pPr>
      <w:ins w:id="109" w:author="Unknown">
        <w:r w:rsidRPr="00B27BA9">
          <w:rPr>
            <w:rFonts w:ascii="Times New Roman" w:eastAsia="Times New Roman" w:hAnsi="Times New Roman" w:cs="Times New Roman"/>
            <w:color w:val="1F497D" w:themeColor="text2"/>
          </w:rPr>
          <w:t xml:space="preserve">Following are the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Annotations:</w:t>
        </w:r>
      </w:ins>
    </w:p>
    <w:p w:rsidR="007D3073" w:rsidRPr="00B27BA9" w:rsidRDefault="007D3073" w:rsidP="007D3073">
      <w:pPr>
        <w:numPr>
          <w:ilvl w:val="0"/>
          <w:numId w:val="11"/>
        </w:numPr>
        <w:shd w:val="clear" w:color="auto" w:fill="FFFFFF"/>
        <w:spacing w:after="0" w:line="240" w:lineRule="auto"/>
        <w:rPr>
          <w:ins w:id="110" w:author="Unknown"/>
          <w:rFonts w:ascii="Times New Roman" w:eastAsia="Times New Roman" w:hAnsi="Times New Roman" w:cs="Times New Roman"/>
          <w:color w:val="1F497D" w:themeColor="text2"/>
        </w:rPr>
      </w:pPr>
      <w:ins w:id="111" w:author="Unknown">
        <w:r w:rsidRPr="00B27BA9">
          <w:rPr>
            <w:rFonts w:ascii="Times New Roman" w:eastAsia="Times New Roman" w:hAnsi="Times New Roman" w:cs="Times New Roman"/>
            <w:b/>
            <w:bCs/>
            <w:color w:val="1F497D" w:themeColor="text2"/>
          </w:rPr>
          <w:t>@Test: </w:t>
        </w:r>
        <w:r w:rsidRPr="00B27BA9">
          <w:rPr>
            <w:rFonts w:ascii="Times New Roman" w:eastAsia="Times New Roman" w:hAnsi="Times New Roman" w:cs="Times New Roman"/>
            <w:color w:val="1F497D" w:themeColor="text2"/>
          </w:rPr>
          <w:t>Annotation lets the system know that the method annotated as @Test is a test method. There can be multiple test methods in a single test script.</w:t>
        </w:r>
      </w:ins>
    </w:p>
    <w:p w:rsidR="007D3073" w:rsidRPr="00B27BA9" w:rsidRDefault="007D3073" w:rsidP="007D3073">
      <w:pPr>
        <w:numPr>
          <w:ilvl w:val="0"/>
          <w:numId w:val="11"/>
        </w:numPr>
        <w:shd w:val="clear" w:color="auto" w:fill="FFFFFF"/>
        <w:spacing w:after="0" w:line="240" w:lineRule="auto"/>
        <w:rPr>
          <w:ins w:id="112" w:author="Unknown"/>
          <w:rFonts w:ascii="Times New Roman" w:eastAsia="Times New Roman" w:hAnsi="Times New Roman" w:cs="Times New Roman"/>
          <w:color w:val="1F497D" w:themeColor="text2"/>
        </w:rPr>
      </w:pPr>
      <w:ins w:id="113" w:author="Unknown">
        <w:r w:rsidRPr="00B27BA9">
          <w:rPr>
            <w:rFonts w:ascii="Times New Roman" w:eastAsia="Times New Roman" w:hAnsi="Times New Roman" w:cs="Times New Roman"/>
            <w:b/>
            <w:bCs/>
            <w:color w:val="1F497D" w:themeColor="text2"/>
          </w:rPr>
          <w:t>@Before: </w:t>
        </w:r>
        <w:r w:rsidRPr="00B27BA9">
          <w:rPr>
            <w:rFonts w:ascii="Times New Roman" w:eastAsia="Times New Roman" w:hAnsi="Times New Roman" w:cs="Times New Roman"/>
            <w:color w:val="1F497D" w:themeColor="text2"/>
          </w:rPr>
          <w:t xml:space="preserve">Method annotated as @Before lets the system know that this method shall be executed </w:t>
        </w:r>
        <w:r w:rsidRPr="00B27BA9">
          <w:rPr>
            <w:rFonts w:ascii="Times New Roman" w:eastAsia="Times New Roman" w:hAnsi="Times New Roman" w:cs="Times New Roman"/>
            <w:b/>
            <w:color w:val="1F497D" w:themeColor="text2"/>
          </w:rPr>
          <w:t>every time before each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ins w:id="114" w:author="Unknown"/>
          <w:rFonts w:ascii="Times New Roman" w:eastAsia="Times New Roman" w:hAnsi="Times New Roman" w:cs="Times New Roman"/>
          <w:color w:val="1F497D" w:themeColor="text2"/>
        </w:rPr>
      </w:pPr>
      <w:ins w:id="115" w:author="Unknown">
        <w:r w:rsidRPr="00B27BA9">
          <w:rPr>
            <w:rFonts w:ascii="Times New Roman" w:eastAsia="Times New Roman" w:hAnsi="Times New Roman" w:cs="Times New Roman"/>
            <w:b/>
            <w:bCs/>
            <w:color w:val="1F497D" w:themeColor="text2"/>
          </w:rPr>
          <w:t>@After: </w:t>
        </w:r>
        <w:r w:rsidRPr="00B27BA9">
          <w:rPr>
            <w:rFonts w:ascii="Times New Roman" w:eastAsia="Times New Roman" w:hAnsi="Times New Roman" w:cs="Times New Roman"/>
            <w:color w:val="1F497D" w:themeColor="text2"/>
          </w:rPr>
          <w:t xml:space="preserve">Method annotated as @After lets the system know that this method shall be executed </w:t>
        </w:r>
        <w:r w:rsidRPr="00B27BA9">
          <w:rPr>
            <w:rFonts w:ascii="Times New Roman" w:eastAsia="Times New Roman" w:hAnsi="Times New Roman" w:cs="Times New Roman"/>
            <w:b/>
            <w:color w:val="1F497D" w:themeColor="text2"/>
          </w:rPr>
          <w:t>every time after each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ins w:id="116" w:author="Unknown"/>
          <w:rFonts w:ascii="Times New Roman" w:eastAsia="Times New Roman" w:hAnsi="Times New Roman" w:cs="Times New Roman"/>
          <w:color w:val="1F497D" w:themeColor="text2"/>
        </w:rPr>
      </w:pPr>
      <w:ins w:id="117" w:author="Unknown">
        <w:r w:rsidRPr="00B27BA9">
          <w:rPr>
            <w:rFonts w:ascii="Times New Roman" w:eastAsia="Times New Roman" w:hAnsi="Times New Roman" w:cs="Times New Roman"/>
            <w:b/>
            <w:bCs/>
            <w:color w:val="1F497D" w:themeColor="text2"/>
          </w:rPr>
          <w:t>@</w:t>
        </w:r>
        <w:proofErr w:type="spellStart"/>
        <w:r w:rsidRPr="00B27BA9">
          <w:rPr>
            <w:rFonts w:ascii="Times New Roman" w:eastAsia="Times New Roman" w:hAnsi="Times New Roman" w:cs="Times New Roman"/>
            <w:b/>
            <w:bCs/>
            <w:color w:val="1F497D" w:themeColor="text2"/>
          </w:rPr>
          <w:t>BeforeClass</w:t>
        </w:r>
        <w:proofErr w:type="spellEnd"/>
        <w:r w:rsidRPr="00B27BA9">
          <w:rPr>
            <w:rFonts w:ascii="Times New Roman" w:eastAsia="Times New Roman" w:hAnsi="Times New Roman" w:cs="Times New Roman"/>
            <w:b/>
            <w:bCs/>
            <w:color w:val="1F497D" w:themeColor="text2"/>
          </w:rPr>
          <w:t>: </w:t>
        </w:r>
        <w:r w:rsidRPr="00B27BA9">
          <w:rPr>
            <w:rFonts w:ascii="Times New Roman" w:eastAsia="Times New Roman" w:hAnsi="Times New Roman" w:cs="Times New Roman"/>
            <w:color w:val="1F497D" w:themeColor="text2"/>
          </w:rPr>
          <w:t>Method annotated as @</w:t>
        </w:r>
        <w:proofErr w:type="spellStart"/>
        <w:r w:rsidRPr="00B27BA9">
          <w:rPr>
            <w:rFonts w:ascii="Times New Roman" w:eastAsia="Times New Roman" w:hAnsi="Times New Roman" w:cs="Times New Roman"/>
            <w:color w:val="1F497D" w:themeColor="text2"/>
          </w:rPr>
          <w:t>BeforeClass</w:t>
        </w:r>
        <w:proofErr w:type="spellEnd"/>
        <w:r w:rsidRPr="00B27BA9">
          <w:rPr>
            <w:rFonts w:ascii="Times New Roman" w:eastAsia="Times New Roman" w:hAnsi="Times New Roman" w:cs="Times New Roman"/>
            <w:color w:val="1F497D" w:themeColor="text2"/>
          </w:rPr>
          <w:t xml:space="preserve"> lets the system know that this method shall be executed </w:t>
        </w:r>
        <w:r w:rsidRPr="00B27BA9">
          <w:rPr>
            <w:rFonts w:ascii="Times New Roman" w:eastAsia="Times New Roman" w:hAnsi="Times New Roman" w:cs="Times New Roman"/>
            <w:b/>
            <w:color w:val="1F497D" w:themeColor="text2"/>
          </w:rPr>
          <w:t>once before any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ins w:id="118" w:author="Unknown"/>
          <w:rFonts w:ascii="Times New Roman" w:eastAsia="Times New Roman" w:hAnsi="Times New Roman" w:cs="Times New Roman"/>
          <w:color w:val="1F497D" w:themeColor="text2"/>
        </w:rPr>
      </w:pPr>
      <w:ins w:id="119" w:author="Unknown">
        <w:r w:rsidRPr="00B27BA9">
          <w:rPr>
            <w:rFonts w:ascii="Times New Roman" w:eastAsia="Times New Roman" w:hAnsi="Times New Roman" w:cs="Times New Roman"/>
            <w:b/>
            <w:bCs/>
            <w:color w:val="1F497D" w:themeColor="text2"/>
          </w:rPr>
          <w:t>@</w:t>
        </w:r>
        <w:proofErr w:type="spellStart"/>
        <w:r w:rsidRPr="00B27BA9">
          <w:rPr>
            <w:rFonts w:ascii="Times New Roman" w:eastAsia="Times New Roman" w:hAnsi="Times New Roman" w:cs="Times New Roman"/>
            <w:b/>
            <w:bCs/>
            <w:color w:val="1F497D" w:themeColor="text2"/>
          </w:rPr>
          <w:t>AfterClass</w:t>
        </w:r>
        <w:proofErr w:type="spellEnd"/>
        <w:r w:rsidRPr="00B27BA9">
          <w:rPr>
            <w:rFonts w:ascii="Times New Roman" w:eastAsia="Times New Roman" w:hAnsi="Times New Roman" w:cs="Times New Roman"/>
            <w:b/>
            <w:bCs/>
            <w:color w:val="1F497D" w:themeColor="text2"/>
          </w:rPr>
          <w:t>: </w:t>
        </w:r>
        <w:r w:rsidRPr="00B27BA9">
          <w:rPr>
            <w:rFonts w:ascii="Times New Roman" w:eastAsia="Times New Roman" w:hAnsi="Times New Roman" w:cs="Times New Roman"/>
            <w:color w:val="1F497D" w:themeColor="text2"/>
          </w:rPr>
          <w:t>Method annotated as @</w:t>
        </w:r>
        <w:proofErr w:type="spellStart"/>
        <w:r w:rsidRPr="00B27BA9">
          <w:rPr>
            <w:rFonts w:ascii="Times New Roman" w:eastAsia="Times New Roman" w:hAnsi="Times New Roman" w:cs="Times New Roman"/>
            <w:color w:val="1F497D" w:themeColor="text2"/>
          </w:rPr>
          <w:t>AfterClass</w:t>
        </w:r>
        <w:proofErr w:type="spellEnd"/>
        <w:r w:rsidRPr="00B27BA9">
          <w:rPr>
            <w:rFonts w:ascii="Times New Roman" w:eastAsia="Times New Roman" w:hAnsi="Times New Roman" w:cs="Times New Roman"/>
            <w:color w:val="1F497D" w:themeColor="text2"/>
          </w:rPr>
          <w:t xml:space="preserve"> lets the system know that this method shall be executed </w:t>
        </w:r>
        <w:r w:rsidRPr="00B27BA9">
          <w:rPr>
            <w:rFonts w:ascii="Times New Roman" w:eastAsia="Times New Roman" w:hAnsi="Times New Roman" w:cs="Times New Roman"/>
            <w:b/>
            <w:color w:val="1F497D" w:themeColor="text2"/>
          </w:rPr>
          <w:t>once after any of the test method</w:t>
        </w:r>
        <w:r w:rsidRPr="00B27BA9">
          <w:rPr>
            <w:rFonts w:ascii="Times New Roman" w:eastAsia="Times New Roman" w:hAnsi="Times New Roman" w:cs="Times New Roman"/>
            <w:color w:val="1F497D" w:themeColor="text2"/>
          </w:rPr>
          <w:t>.</w:t>
        </w:r>
      </w:ins>
    </w:p>
    <w:p w:rsidR="007D3073" w:rsidRPr="00B27BA9" w:rsidRDefault="007D3073" w:rsidP="007D3073">
      <w:pPr>
        <w:numPr>
          <w:ilvl w:val="0"/>
          <w:numId w:val="11"/>
        </w:numPr>
        <w:shd w:val="clear" w:color="auto" w:fill="FFFFFF"/>
        <w:spacing w:after="0" w:line="240" w:lineRule="auto"/>
        <w:rPr>
          <w:rFonts w:ascii="Times New Roman" w:eastAsia="Times New Roman" w:hAnsi="Times New Roman" w:cs="Times New Roman"/>
          <w:color w:val="1F497D" w:themeColor="text2"/>
        </w:rPr>
      </w:pPr>
      <w:ins w:id="120" w:author="Unknown">
        <w:r w:rsidRPr="00B27BA9">
          <w:rPr>
            <w:rFonts w:ascii="Times New Roman" w:eastAsia="Times New Roman" w:hAnsi="Times New Roman" w:cs="Times New Roman"/>
            <w:b/>
            <w:bCs/>
            <w:color w:val="1F497D" w:themeColor="text2"/>
          </w:rPr>
          <w:t>@Ignore: </w:t>
        </w:r>
        <w:r w:rsidRPr="00B27BA9">
          <w:rPr>
            <w:rFonts w:ascii="Times New Roman" w:eastAsia="Times New Roman" w:hAnsi="Times New Roman" w:cs="Times New Roman"/>
            <w:color w:val="1F497D" w:themeColor="text2"/>
          </w:rPr>
          <w:t>Method annotated as @Ignore lets the system know that this method shall not be executed.</w:t>
        </w:r>
      </w:ins>
    </w:p>
    <w:p w:rsidR="00D7196B" w:rsidRPr="00B27BA9" w:rsidRDefault="00D7196B" w:rsidP="00D7196B">
      <w:pPr>
        <w:shd w:val="clear" w:color="auto" w:fill="FFFFFF"/>
        <w:spacing w:after="0" w:line="240" w:lineRule="auto"/>
        <w:ind w:left="720"/>
        <w:rPr>
          <w:ins w:id="121"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22" w:author="Unknown"/>
          <w:rFonts w:ascii="Times New Roman" w:eastAsia="Times New Roman" w:hAnsi="Times New Roman" w:cs="Times New Roman"/>
          <w:color w:val="1F497D" w:themeColor="text2"/>
        </w:rPr>
      </w:pPr>
      <w:ins w:id="123" w:author="Unknown">
        <w:r w:rsidRPr="00B27BA9">
          <w:rPr>
            <w:rFonts w:ascii="Times New Roman" w:eastAsia="Times New Roman" w:hAnsi="Times New Roman" w:cs="Times New Roman"/>
            <w:b/>
            <w:bCs/>
            <w:color w:val="1F497D" w:themeColor="text2"/>
          </w:rPr>
          <w:t>Q #40)</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w:t>
        </w:r>
        <w:proofErr w:type="spellStart"/>
        <w:r w:rsidRPr="00B27BA9">
          <w:rPr>
            <w:rFonts w:ascii="Times New Roman" w:eastAsia="Times New Roman" w:hAnsi="Times New Roman" w:cs="Times New Roman"/>
            <w:b/>
            <w:bCs/>
            <w:color w:val="1F497D" w:themeColor="text2"/>
          </w:rPr>
          <w:t>TestNG</w:t>
        </w:r>
        <w:proofErr w:type="spellEnd"/>
        <w:r w:rsidRPr="00B27BA9">
          <w:rPr>
            <w:rFonts w:ascii="Times New Roman" w:eastAsia="Times New Roman" w:hAnsi="Times New Roman" w:cs="Times New Roman"/>
            <w:b/>
            <w:bCs/>
            <w:color w:val="1F497D" w:themeColor="text2"/>
          </w:rPr>
          <w:t xml:space="preserve"> and how is it better than </w:t>
        </w:r>
        <w:proofErr w:type="spellStart"/>
        <w:r w:rsidRPr="00B27BA9">
          <w:rPr>
            <w:rFonts w:ascii="Times New Roman" w:eastAsia="Times New Roman" w:hAnsi="Times New Roman" w:cs="Times New Roman"/>
            <w:b/>
            <w:bCs/>
            <w:color w:val="1F497D" w:themeColor="text2"/>
          </w:rPr>
          <w:t>Junit</w:t>
        </w:r>
        <w:proofErr w:type="spellEnd"/>
        <w:r w:rsidRPr="00B27BA9">
          <w:rPr>
            <w:rFonts w:ascii="Times New Roman" w:eastAsia="Times New Roman" w:hAnsi="Times New Roman" w:cs="Times New Roman"/>
            <w:b/>
            <w:bCs/>
            <w:color w:val="1F497D" w:themeColor="text2"/>
          </w:rPr>
          <w:t>?</w:t>
        </w:r>
      </w:ins>
    </w:p>
    <w:p w:rsidR="00216A56"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ins w:id="124" w:author="Unknown">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"http://www.softwaretestinghelp.com/testng-framework-selenium-tutorial-12/" \o "TestNG" </w:instrText>
        </w:r>
        <w:r w:rsidRPr="00B27BA9">
          <w:rPr>
            <w:rFonts w:ascii="Times New Roman" w:eastAsia="Times New Roman" w:hAnsi="Times New Roman" w:cs="Times New Roman"/>
            <w:color w:val="1F497D" w:themeColor="text2"/>
          </w:rPr>
          <w:fldChar w:fldCharType="separate"/>
        </w:r>
        <w:proofErr w:type="spellStart"/>
        <w:r w:rsidRPr="00B27BA9">
          <w:rPr>
            <w:rFonts w:ascii="Times New Roman" w:eastAsia="Times New Roman" w:hAnsi="Times New Roman" w:cs="Times New Roman"/>
            <w:color w:val="1F497D" w:themeColor="text2"/>
            <w:bdr w:val="none" w:sz="0" w:space="0" w:color="auto" w:frame="1"/>
          </w:rPr>
          <w:t>TestNG</w:t>
        </w:r>
        <w:proofErr w:type="spellEnd"/>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 xml:space="preserve"> is an advance framework designed in a way to leverage the benefits by both the developers and testers. With the commencement of the frameworks,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gained an enormous popularity across the Java applications, Java developers and Java testers with remarkably increasing the code quality. Despite being easy to use and straightforward,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xml:space="preserve"> has its own limitations which give rise to the need of bringing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 xml:space="preserve"> into the picture. </w:t>
        </w:r>
      </w:ins>
    </w:p>
    <w:p w:rsidR="007D3073" w:rsidRPr="00B27BA9" w:rsidRDefault="007D3073" w:rsidP="007D3073">
      <w:pPr>
        <w:shd w:val="clear" w:color="auto" w:fill="FFFFFF"/>
        <w:spacing w:after="0" w:line="240" w:lineRule="auto"/>
        <w:rPr>
          <w:ins w:id="125" w:author="Unknown"/>
          <w:rFonts w:ascii="Times New Roman" w:eastAsia="Times New Roman" w:hAnsi="Times New Roman" w:cs="Times New Roman"/>
          <w:b/>
          <w:color w:val="1F497D" w:themeColor="text2"/>
        </w:rPr>
      </w:pPr>
      <w:proofErr w:type="spellStart"/>
      <w:ins w:id="126" w:author="Unknown">
        <w:r w:rsidRPr="00B27BA9">
          <w:rPr>
            <w:rFonts w:ascii="Times New Roman" w:eastAsia="Times New Roman" w:hAnsi="Times New Roman" w:cs="Times New Roman"/>
            <w:b/>
            <w:color w:val="1F497D" w:themeColor="text2"/>
          </w:rPr>
          <w:t>TestNG</w:t>
        </w:r>
        <w:proofErr w:type="spellEnd"/>
        <w:r w:rsidRPr="00B27BA9">
          <w:rPr>
            <w:rFonts w:ascii="Times New Roman" w:eastAsia="Times New Roman" w:hAnsi="Times New Roman" w:cs="Times New Roman"/>
            <w:b/>
            <w:color w:val="1F497D" w:themeColor="text2"/>
          </w:rPr>
          <w:t xml:space="preserve"> is an open source framework which is distributed under the Apache software License and is readily available for download.</w:t>
        </w:r>
      </w:ins>
    </w:p>
    <w:p w:rsidR="007D3073" w:rsidRPr="00B27BA9" w:rsidRDefault="007D3073" w:rsidP="007D3073">
      <w:pPr>
        <w:shd w:val="clear" w:color="auto" w:fill="FFFFFF"/>
        <w:spacing w:after="0" w:line="240" w:lineRule="auto"/>
        <w:rPr>
          <w:ins w:id="127" w:author="Unknown"/>
          <w:rFonts w:ascii="Times New Roman" w:eastAsia="Times New Roman" w:hAnsi="Times New Roman" w:cs="Times New Roman"/>
          <w:b/>
          <w:color w:val="1F497D" w:themeColor="text2"/>
        </w:rPr>
      </w:pPr>
      <w:proofErr w:type="spellStart"/>
      <w:ins w:id="128" w:author="Unknown">
        <w:r w:rsidRPr="00B27BA9">
          <w:rPr>
            <w:rFonts w:ascii="Times New Roman" w:eastAsia="Times New Roman" w:hAnsi="Times New Roman" w:cs="Times New Roman"/>
            <w:b/>
            <w:color w:val="1F497D" w:themeColor="text2"/>
          </w:rPr>
          <w:t>TestNG</w:t>
        </w:r>
        <w:proofErr w:type="spellEnd"/>
        <w:r w:rsidRPr="00B27BA9">
          <w:rPr>
            <w:rFonts w:ascii="Times New Roman" w:eastAsia="Times New Roman" w:hAnsi="Times New Roman" w:cs="Times New Roman"/>
            <w:b/>
            <w:color w:val="1F497D" w:themeColor="text2"/>
          </w:rPr>
          <w:t xml:space="preserve"> with </w:t>
        </w:r>
        <w:proofErr w:type="spellStart"/>
        <w:r w:rsidRPr="00B27BA9">
          <w:rPr>
            <w:rFonts w:ascii="Times New Roman" w:eastAsia="Times New Roman" w:hAnsi="Times New Roman" w:cs="Times New Roman"/>
            <w:b/>
            <w:color w:val="1F497D" w:themeColor="text2"/>
          </w:rPr>
          <w:t>WebDriver</w:t>
        </w:r>
        <w:proofErr w:type="spellEnd"/>
        <w:r w:rsidRPr="00B27BA9">
          <w:rPr>
            <w:rFonts w:ascii="Times New Roman" w:eastAsia="Times New Roman" w:hAnsi="Times New Roman" w:cs="Times New Roman"/>
            <w:b/>
            <w:color w:val="1F497D" w:themeColor="text2"/>
          </w:rPr>
          <w:t xml:space="preserve"> provides an efficient and effective test result format that can in turn be shared with the stake holders to have a glimpse on the product’s/application’s health thereby eliminating the drawback of </w:t>
        </w:r>
        <w:proofErr w:type="spellStart"/>
        <w:r w:rsidRPr="00B27BA9">
          <w:rPr>
            <w:rFonts w:ascii="Times New Roman" w:eastAsia="Times New Roman" w:hAnsi="Times New Roman" w:cs="Times New Roman"/>
            <w:b/>
            <w:color w:val="1F497D" w:themeColor="text2"/>
          </w:rPr>
          <w:t>WebDriver’s</w:t>
        </w:r>
        <w:proofErr w:type="spellEnd"/>
        <w:r w:rsidRPr="00B27BA9">
          <w:rPr>
            <w:rFonts w:ascii="Times New Roman" w:eastAsia="Times New Roman" w:hAnsi="Times New Roman" w:cs="Times New Roman"/>
            <w:b/>
            <w:color w:val="1F497D" w:themeColor="text2"/>
          </w:rPr>
          <w:t xml:space="preserve"> incapability to generate test reports. </w:t>
        </w:r>
        <w:proofErr w:type="spellStart"/>
        <w:r w:rsidRPr="00B27BA9">
          <w:rPr>
            <w:rFonts w:ascii="Times New Roman" w:eastAsia="Times New Roman" w:hAnsi="Times New Roman" w:cs="Times New Roman"/>
            <w:b/>
            <w:color w:val="1F497D" w:themeColor="text2"/>
          </w:rPr>
          <w:t>TestNG</w:t>
        </w:r>
        <w:proofErr w:type="spellEnd"/>
        <w:r w:rsidRPr="00B27BA9">
          <w:rPr>
            <w:rFonts w:ascii="Times New Roman" w:eastAsia="Times New Roman" w:hAnsi="Times New Roman" w:cs="Times New Roman"/>
            <w:b/>
            <w:color w:val="1F497D" w:themeColor="text2"/>
          </w:rPr>
          <w:t xml:space="preserve"> has an inbuilt exception handling mechanism which lets the program to run without terminating unexpectedly.</w:t>
        </w:r>
      </w:ins>
    </w:p>
    <w:p w:rsidR="007D3073" w:rsidRPr="00B27BA9" w:rsidRDefault="007D3073" w:rsidP="007D3073">
      <w:pPr>
        <w:shd w:val="clear" w:color="auto" w:fill="FFFFFF"/>
        <w:spacing w:after="369" w:line="240" w:lineRule="auto"/>
        <w:rPr>
          <w:ins w:id="129" w:author="Unknown"/>
          <w:rFonts w:ascii="Times New Roman" w:eastAsia="Times New Roman" w:hAnsi="Times New Roman" w:cs="Times New Roman"/>
          <w:color w:val="1F497D" w:themeColor="text2"/>
        </w:rPr>
      </w:pPr>
      <w:ins w:id="130" w:author="Unknown">
        <w:r w:rsidRPr="00B27BA9">
          <w:rPr>
            <w:rFonts w:ascii="Times New Roman" w:eastAsia="Times New Roman" w:hAnsi="Times New Roman" w:cs="Times New Roman"/>
            <w:color w:val="1F497D" w:themeColor="text2"/>
          </w:rPr>
          <w:t xml:space="preserve">There are various advantages that make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 xml:space="preserve"> superior to </w:t>
        </w:r>
        <w:proofErr w:type="spellStart"/>
        <w:r w:rsidRPr="00B27BA9">
          <w:rPr>
            <w:rFonts w:ascii="Times New Roman" w:eastAsia="Times New Roman" w:hAnsi="Times New Roman" w:cs="Times New Roman"/>
            <w:color w:val="1F497D" w:themeColor="text2"/>
          </w:rPr>
          <w:t>JUnit</w:t>
        </w:r>
        <w:proofErr w:type="spellEnd"/>
        <w:r w:rsidRPr="00B27BA9">
          <w:rPr>
            <w:rFonts w:ascii="Times New Roman" w:eastAsia="Times New Roman" w:hAnsi="Times New Roman" w:cs="Times New Roman"/>
            <w:color w:val="1F497D" w:themeColor="text2"/>
          </w:rPr>
          <w:t>. Some of them are:</w:t>
        </w:r>
      </w:ins>
    </w:p>
    <w:p w:rsidR="007D3073" w:rsidRPr="00B27BA9" w:rsidRDefault="007D3073" w:rsidP="007D3073">
      <w:pPr>
        <w:numPr>
          <w:ilvl w:val="0"/>
          <w:numId w:val="12"/>
        </w:numPr>
        <w:shd w:val="clear" w:color="auto" w:fill="FFFFFF"/>
        <w:spacing w:after="0" w:line="240" w:lineRule="auto"/>
        <w:rPr>
          <w:ins w:id="131" w:author="Unknown"/>
          <w:rFonts w:ascii="Times New Roman" w:eastAsia="Times New Roman" w:hAnsi="Times New Roman" w:cs="Times New Roman"/>
          <w:b/>
          <w:color w:val="1F497D" w:themeColor="text2"/>
        </w:rPr>
      </w:pPr>
      <w:ins w:id="132" w:author="Unknown">
        <w:r w:rsidRPr="00B27BA9">
          <w:rPr>
            <w:rFonts w:ascii="Times New Roman" w:eastAsia="Times New Roman" w:hAnsi="Times New Roman" w:cs="Times New Roman"/>
            <w:b/>
            <w:color w:val="1F497D" w:themeColor="text2"/>
          </w:rPr>
          <w:t>Added advance and easy annotations</w:t>
        </w:r>
      </w:ins>
    </w:p>
    <w:p w:rsidR="007D3073" w:rsidRPr="00B27BA9" w:rsidRDefault="007D3073" w:rsidP="007D3073">
      <w:pPr>
        <w:numPr>
          <w:ilvl w:val="0"/>
          <w:numId w:val="12"/>
        </w:numPr>
        <w:shd w:val="clear" w:color="auto" w:fill="FFFFFF"/>
        <w:spacing w:after="0" w:line="240" w:lineRule="auto"/>
        <w:rPr>
          <w:ins w:id="133" w:author="Unknown"/>
          <w:rFonts w:ascii="Times New Roman" w:eastAsia="Times New Roman" w:hAnsi="Times New Roman" w:cs="Times New Roman"/>
          <w:b/>
          <w:color w:val="1F497D" w:themeColor="text2"/>
        </w:rPr>
      </w:pPr>
      <w:ins w:id="134" w:author="Unknown">
        <w:r w:rsidRPr="00B27BA9">
          <w:rPr>
            <w:rFonts w:ascii="Times New Roman" w:eastAsia="Times New Roman" w:hAnsi="Times New Roman" w:cs="Times New Roman"/>
            <w:b/>
            <w:color w:val="1F497D" w:themeColor="text2"/>
          </w:rPr>
          <w:t>Execution patterns can set</w:t>
        </w:r>
      </w:ins>
    </w:p>
    <w:p w:rsidR="007D3073" w:rsidRPr="00B27BA9" w:rsidRDefault="007D3073" w:rsidP="007D3073">
      <w:pPr>
        <w:numPr>
          <w:ilvl w:val="0"/>
          <w:numId w:val="12"/>
        </w:numPr>
        <w:shd w:val="clear" w:color="auto" w:fill="FFFFFF"/>
        <w:spacing w:after="0" w:line="240" w:lineRule="auto"/>
        <w:rPr>
          <w:ins w:id="135" w:author="Unknown"/>
          <w:rFonts w:ascii="Times New Roman" w:eastAsia="Times New Roman" w:hAnsi="Times New Roman" w:cs="Times New Roman"/>
          <w:b/>
          <w:color w:val="1F497D" w:themeColor="text2"/>
        </w:rPr>
      </w:pPr>
      <w:ins w:id="136" w:author="Unknown">
        <w:r w:rsidRPr="00B27BA9">
          <w:rPr>
            <w:rFonts w:ascii="Times New Roman" w:eastAsia="Times New Roman" w:hAnsi="Times New Roman" w:cs="Times New Roman"/>
            <w:b/>
            <w:color w:val="1F497D" w:themeColor="text2"/>
          </w:rPr>
          <w:t>Concurrent execution of test scripts</w:t>
        </w:r>
      </w:ins>
    </w:p>
    <w:p w:rsidR="007D3073" w:rsidRPr="00B27BA9" w:rsidRDefault="007D3073" w:rsidP="007D3073">
      <w:pPr>
        <w:numPr>
          <w:ilvl w:val="0"/>
          <w:numId w:val="12"/>
        </w:numPr>
        <w:shd w:val="clear" w:color="auto" w:fill="FFFFFF"/>
        <w:spacing w:after="0" w:line="240" w:lineRule="auto"/>
        <w:rPr>
          <w:rFonts w:ascii="Times New Roman" w:eastAsia="Times New Roman" w:hAnsi="Times New Roman" w:cs="Times New Roman"/>
          <w:b/>
          <w:color w:val="1F497D" w:themeColor="text2"/>
        </w:rPr>
      </w:pPr>
      <w:ins w:id="137" w:author="Unknown">
        <w:r w:rsidRPr="00B27BA9">
          <w:rPr>
            <w:rFonts w:ascii="Times New Roman" w:eastAsia="Times New Roman" w:hAnsi="Times New Roman" w:cs="Times New Roman"/>
            <w:b/>
            <w:color w:val="1F497D" w:themeColor="text2"/>
          </w:rPr>
          <w:t>Test case dependencies can be set</w:t>
        </w:r>
      </w:ins>
    </w:p>
    <w:p w:rsidR="008311B6" w:rsidRPr="00B27BA9" w:rsidRDefault="008311B6" w:rsidP="008311B6">
      <w:pPr>
        <w:shd w:val="clear" w:color="auto" w:fill="FFFFFF"/>
        <w:spacing w:after="0" w:line="240" w:lineRule="auto"/>
        <w:rPr>
          <w:ins w:id="138" w:author="Unknown"/>
          <w:rFonts w:ascii="Times New Roman" w:eastAsia="Times New Roman" w:hAnsi="Times New Roman" w:cs="Times New Roman"/>
          <w:b/>
          <w:color w:val="1F497D" w:themeColor="text2"/>
        </w:rPr>
      </w:pPr>
    </w:p>
    <w:p w:rsidR="007D3073" w:rsidRPr="00B27BA9" w:rsidRDefault="007D3073" w:rsidP="007D3073">
      <w:pPr>
        <w:shd w:val="clear" w:color="auto" w:fill="FFFFFF"/>
        <w:spacing w:after="0" w:line="240" w:lineRule="auto"/>
        <w:rPr>
          <w:ins w:id="139" w:author="Unknown"/>
          <w:rFonts w:ascii="Times New Roman" w:eastAsia="Times New Roman" w:hAnsi="Times New Roman" w:cs="Times New Roman"/>
          <w:color w:val="1F497D" w:themeColor="text2"/>
        </w:rPr>
      </w:pPr>
      <w:ins w:id="140" w:author="Unknown">
        <w:r w:rsidRPr="00B27BA9">
          <w:rPr>
            <w:rFonts w:ascii="Times New Roman" w:eastAsia="Times New Roman" w:hAnsi="Times New Roman" w:cs="Times New Roman"/>
            <w:b/>
            <w:bCs/>
            <w:color w:val="1F497D" w:themeColor="text2"/>
          </w:rPr>
          <w:t>Q #41)</w:t>
        </w:r>
        <w:r w:rsidRPr="00B27BA9">
          <w:rPr>
            <w:rFonts w:ascii="Times New Roman" w:eastAsia="Times New Roman" w:hAnsi="Times New Roman" w:cs="Times New Roman"/>
            <w:color w:val="1F497D" w:themeColor="text2"/>
          </w:rPr>
          <w:t> </w:t>
        </w:r>
        <w:r w:rsidRPr="00B27BA9">
          <w:rPr>
            <w:rFonts w:ascii="Times New Roman" w:eastAsia="Times New Roman" w:hAnsi="Times New Roman" w:cs="Times New Roman"/>
            <w:b/>
            <w:bCs/>
            <w:color w:val="1F497D" w:themeColor="text2"/>
          </w:rPr>
          <w:t xml:space="preserve">How to set test case priority in </w:t>
        </w:r>
        <w:proofErr w:type="spellStart"/>
        <w:r w:rsidRPr="00B27BA9">
          <w:rPr>
            <w:rFonts w:ascii="Times New Roman" w:eastAsia="Times New Roman" w:hAnsi="Times New Roman" w:cs="Times New Roman"/>
            <w:b/>
            <w:bCs/>
            <w:color w:val="1F497D" w:themeColor="text2"/>
          </w:rPr>
          <w:t>TestNG</w:t>
        </w:r>
        <w:proofErr w:type="spellEnd"/>
        <w:r w:rsidRPr="00B27BA9">
          <w:rPr>
            <w:rFonts w:ascii="Times New Roman" w:eastAsia="Times New Roman" w:hAnsi="Times New Roman" w:cs="Times New Roman"/>
            <w:b/>
            <w:bCs/>
            <w:color w:val="1F497D" w:themeColor="text2"/>
          </w:rPr>
          <w:t>?</w:t>
        </w:r>
      </w:ins>
    </w:p>
    <w:p w:rsidR="007D3073" w:rsidRPr="00B27BA9" w:rsidRDefault="007D3073" w:rsidP="007D3073">
      <w:pPr>
        <w:shd w:val="clear" w:color="auto" w:fill="FFFFFF"/>
        <w:spacing w:after="0" w:line="240" w:lineRule="auto"/>
        <w:rPr>
          <w:ins w:id="141" w:author="Unknown"/>
          <w:rFonts w:ascii="Times New Roman" w:eastAsia="Times New Roman" w:hAnsi="Times New Roman" w:cs="Times New Roman"/>
          <w:color w:val="1F497D" w:themeColor="text2"/>
        </w:rPr>
      </w:pPr>
      <w:ins w:id="142" w:author="Unknown">
        <w:r w:rsidRPr="00B27BA9">
          <w:rPr>
            <w:rFonts w:ascii="Times New Roman" w:eastAsia="Times New Roman" w:hAnsi="Times New Roman" w:cs="Times New Roman"/>
            <w:b/>
            <w:bCs/>
            <w:color w:val="1F497D" w:themeColor="text2"/>
          </w:rPr>
          <w:t xml:space="preserve">Setting Priority in </w:t>
        </w:r>
        <w:proofErr w:type="spellStart"/>
        <w:r w:rsidRPr="00B27BA9">
          <w:rPr>
            <w:rFonts w:ascii="Times New Roman" w:eastAsia="Times New Roman" w:hAnsi="Times New Roman" w:cs="Times New Roman"/>
            <w:b/>
            <w:bCs/>
            <w:color w:val="1F497D" w:themeColor="text2"/>
          </w:rPr>
          <w:t>TestNG</w:t>
        </w:r>
        <w:proofErr w:type="spellEnd"/>
      </w:ins>
    </w:p>
    <w:p w:rsidR="007D3073" w:rsidRPr="00B27BA9" w:rsidRDefault="007D3073" w:rsidP="007D3073">
      <w:pPr>
        <w:shd w:val="clear" w:color="auto" w:fill="FFFFFF"/>
        <w:spacing w:after="0" w:line="240" w:lineRule="auto"/>
        <w:rPr>
          <w:ins w:id="143" w:author="Unknown"/>
          <w:rFonts w:ascii="Times New Roman" w:eastAsia="Times New Roman" w:hAnsi="Times New Roman" w:cs="Times New Roman"/>
          <w:color w:val="1F497D" w:themeColor="text2"/>
        </w:rPr>
      </w:pPr>
      <w:ins w:id="144" w:author="Unknown">
        <w:r w:rsidRPr="00B27BA9">
          <w:rPr>
            <w:rFonts w:ascii="Times New Roman" w:eastAsia="Times New Roman" w:hAnsi="Times New Roman" w:cs="Times New Roman"/>
            <w:b/>
            <w:bCs/>
            <w:color w:val="1F497D" w:themeColor="text2"/>
          </w:rPr>
          <w:t>Code Snippet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41"/>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package </w:t>
            </w:r>
            <w:proofErr w:type="spellStart"/>
            <w:r w:rsidRPr="00B27BA9">
              <w:rPr>
                <w:rFonts w:ascii="Times New Roman" w:eastAsia="Times New Roman" w:hAnsi="Times New Roman" w:cs="Times New Roman"/>
                <w:color w:val="1F497D" w:themeColor="text2"/>
              </w:rPr>
              <w:t>TestNG</w:t>
            </w:r>
            <w:proofErr w:type="spellEnd"/>
            <w:r w:rsidRPr="00B27BA9">
              <w:rPr>
                <w:rFonts w:ascii="Times New Roman" w:eastAsia="Times New Roman" w:hAnsi="Times New Roman" w:cs="Times New Roman"/>
                <w:color w:val="1F497D" w:themeColor="text2"/>
              </w:rPr>
              <w:t>;</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
        </w:tc>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proofErr w:type="gramStart"/>
            <w:r w:rsidRPr="00B27BA9">
              <w:rPr>
                <w:rFonts w:ascii="Times New Roman" w:eastAsia="Times New Roman" w:hAnsi="Times New Roman" w:cs="Times New Roman"/>
                <w:color w:val="1F497D" w:themeColor="text2"/>
              </w:rPr>
              <w:t>import</w:t>
            </w:r>
            <w:proofErr w:type="gramEnd"/>
            <w:r w:rsidRPr="00B27BA9">
              <w:rPr>
                <w:rFonts w:ascii="Times New Roman" w:eastAsia="Times New Roman" w:hAnsi="Times New Roman" w:cs="Times New Roman"/>
                <w:color w:val="1F497D" w:themeColor="text2"/>
              </w:rPr>
              <w:t> </w:t>
            </w:r>
            <w:proofErr w:type="spellStart"/>
            <w:r w:rsidRPr="00B27BA9">
              <w:rPr>
                <w:rFonts w:ascii="Times New Roman" w:eastAsia="Times New Roman" w:hAnsi="Times New Roman" w:cs="Times New Roman"/>
                <w:color w:val="1F497D" w:themeColor="text2"/>
              </w:rPr>
              <w:t>org.testng.annotations</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145"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677"/>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public class </w:t>
            </w:r>
            <w:proofErr w:type="spellStart"/>
            <w:r w:rsidRPr="00B27BA9">
              <w:rPr>
                <w:rFonts w:ascii="Times New Roman" w:eastAsia="Times New Roman" w:hAnsi="Times New Roman" w:cs="Times New Roman"/>
                <w:color w:val="1F497D" w:themeColor="text2"/>
              </w:rPr>
              <w:t>SettingPriority</w:t>
            </w:r>
            <w:proofErr w:type="spellEnd"/>
            <w:r w:rsidRPr="00B27BA9">
              <w:rPr>
                <w:rFonts w:ascii="Times New Roman" w:eastAsia="Times New Roman" w:hAnsi="Times New Roman" w:cs="Times New Roman"/>
                <w:color w:val="1F497D" w:themeColor="text2"/>
              </w:rPr>
              <w:t xml:space="preserve"> {</w:t>
            </w: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gridSpan w:val="2"/>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@Test(priority=0)</w:t>
            </w:r>
          </w:p>
        </w:tc>
      </w:tr>
    </w:tbl>
    <w:p w:rsidR="007D3073" w:rsidRPr="00B27BA9" w:rsidRDefault="007D3073" w:rsidP="007D3073">
      <w:pPr>
        <w:spacing w:after="0" w:line="240" w:lineRule="auto"/>
        <w:rPr>
          <w:ins w:id="146"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699"/>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lastRenderedPageBreak/>
              <w:t>5</w:t>
            </w:r>
          </w:p>
        </w:tc>
        <w:tc>
          <w:tcPr>
            <w:tcW w:w="0" w:type="auto"/>
            <w:gridSpan w:val="2"/>
            <w:vAlign w:val="center"/>
            <w:hideMark/>
          </w:tcPr>
          <w:p w:rsidR="00371241" w:rsidRPr="00B27BA9" w:rsidRDefault="007D3073" w:rsidP="00371241">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method1()</w:t>
            </w:r>
          </w:p>
          <w:p w:rsidR="007D3073" w:rsidRPr="00B27BA9" w:rsidRDefault="007D3073" w:rsidP="00371241">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6</w:t>
            </w:r>
          </w:p>
        </w:tc>
        <w:tc>
          <w:tcPr>
            <w:tcW w:w="0" w:type="auto"/>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w:t>
            </w:r>
          </w:p>
        </w:tc>
      </w:tr>
    </w:tbl>
    <w:p w:rsidR="007D3073" w:rsidRPr="00B27BA9" w:rsidRDefault="007D3073" w:rsidP="007D3073">
      <w:pPr>
        <w:spacing w:after="0" w:line="240" w:lineRule="auto"/>
        <w:rPr>
          <w:ins w:id="147"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699"/>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7</w:t>
            </w:r>
          </w:p>
        </w:tc>
        <w:tc>
          <w:tcPr>
            <w:tcW w:w="0" w:type="auto"/>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@Test(priority=1)</w:t>
            </w:r>
          </w:p>
          <w:p w:rsidR="00371241" w:rsidRPr="00B27BA9" w:rsidRDefault="00371241" w:rsidP="007D3073">
            <w:pPr>
              <w:spacing w:after="0" w:line="240" w:lineRule="auto"/>
              <w:rPr>
                <w:rFonts w:ascii="Times New Roman" w:eastAsia="Times New Roman" w:hAnsi="Times New Roman" w:cs="Times New Roman"/>
                <w:color w:val="1F497D" w:themeColor="text2"/>
              </w:rPr>
            </w:pPr>
          </w:p>
        </w:tc>
      </w:tr>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8</w:t>
            </w:r>
          </w:p>
        </w:tc>
        <w:tc>
          <w:tcPr>
            <w:tcW w:w="0" w:type="auto"/>
            <w:gridSpan w:val="2"/>
            <w:vAlign w:val="center"/>
            <w:hideMark/>
          </w:tcPr>
          <w:p w:rsidR="00371241"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method2()</w:t>
            </w: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tc>
      </w:tr>
    </w:tbl>
    <w:p w:rsidR="007D3073" w:rsidRPr="00B27BA9" w:rsidRDefault="007D3073" w:rsidP="007D3073">
      <w:pPr>
        <w:spacing w:after="0" w:line="240" w:lineRule="auto"/>
        <w:rPr>
          <w:ins w:id="148"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354"/>
        <w:gridCol w:w="2622"/>
        <w:gridCol w:w="45"/>
      </w:tblGrid>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9</w:t>
            </w:r>
          </w:p>
        </w:tc>
        <w:tc>
          <w:tcPr>
            <w:tcW w:w="0" w:type="auto"/>
            <w:gridSpan w:val="2"/>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w:t>
            </w:r>
          </w:p>
        </w:tc>
      </w:tr>
      <w:tr w:rsidR="005C0C64" w:rsidRPr="00B27BA9" w:rsidTr="007D3073">
        <w:trPr>
          <w:tblCellSpacing w:w="15" w:type="dxa"/>
        </w:trPr>
        <w:tc>
          <w:tcPr>
            <w:tcW w:w="0" w:type="auto"/>
            <w:gridSpan w:val="2"/>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10</w:t>
            </w:r>
          </w:p>
        </w:tc>
        <w:tc>
          <w:tcPr>
            <w:tcW w:w="0" w:type="auto"/>
            <w:gridSpan w:val="2"/>
            <w:vAlign w:val="center"/>
            <w:hideMark/>
          </w:tcPr>
          <w:p w:rsidR="00246DCB" w:rsidRPr="00B27BA9" w:rsidRDefault="00246DCB" w:rsidP="007D3073">
            <w:pPr>
              <w:spacing w:after="0" w:line="240" w:lineRule="auto"/>
              <w:rPr>
                <w:rFonts w:ascii="Times New Roman" w:eastAsia="Times New Roman" w:hAnsi="Times New Roman" w:cs="Times New Roman"/>
                <w:color w:val="1F497D" w:themeColor="text2"/>
              </w:rPr>
            </w:pPr>
          </w:p>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@Test(priority=2)</w:t>
            </w:r>
          </w:p>
        </w:tc>
      </w:tr>
      <w:tr w:rsidR="00371241" w:rsidRPr="00B27BA9" w:rsidTr="007D3073">
        <w:trPr>
          <w:tblCellSpacing w:w="15" w:type="dxa"/>
        </w:trPr>
        <w:tc>
          <w:tcPr>
            <w:tcW w:w="0" w:type="auto"/>
            <w:gridSpan w:val="2"/>
            <w:vAlign w:val="center"/>
          </w:tcPr>
          <w:p w:rsidR="00371241" w:rsidRPr="00B27BA9" w:rsidRDefault="00371241" w:rsidP="007D3073">
            <w:pPr>
              <w:spacing w:after="0" w:line="240" w:lineRule="auto"/>
              <w:rPr>
                <w:rFonts w:ascii="Times New Roman" w:eastAsia="Times New Roman" w:hAnsi="Times New Roman" w:cs="Times New Roman"/>
                <w:color w:val="1F497D" w:themeColor="text2"/>
              </w:rPr>
            </w:pPr>
          </w:p>
        </w:tc>
        <w:tc>
          <w:tcPr>
            <w:tcW w:w="0" w:type="auto"/>
            <w:gridSpan w:val="2"/>
            <w:vAlign w:val="center"/>
          </w:tcPr>
          <w:p w:rsidR="00371241" w:rsidRPr="00B27BA9" w:rsidRDefault="00371241" w:rsidP="007D3073">
            <w:pPr>
              <w:spacing w:after="0" w:line="240" w:lineRule="auto"/>
              <w:rPr>
                <w:rFonts w:ascii="Times New Roman" w:eastAsia="Times New Roman" w:hAnsi="Times New Roman" w:cs="Times New Roman"/>
                <w:color w:val="1F497D" w:themeColor="text2"/>
              </w:rPr>
            </w:pPr>
          </w:p>
        </w:tc>
      </w:tr>
    </w:tbl>
    <w:p w:rsidR="007D3073" w:rsidRPr="00B27BA9" w:rsidRDefault="007D3073" w:rsidP="007D3073">
      <w:pPr>
        <w:spacing w:after="0" w:line="240" w:lineRule="auto"/>
        <w:rPr>
          <w:ins w:id="149"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4699"/>
        <w:gridCol w:w="45"/>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11</w:t>
            </w:r>
          </w:p>
        </w:tc>
        <w:tc>
          <w:tcPr>
            <w:tcW w:w="0" w:type="auto"/>
            <w:gridSpan w:val="2"/>
            <w:vAlign w:val="center"/>
            <w:hideMark/>
          </w:tcPr>
          <w:p w:rsidR="00371241"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 public void method3()</w:t>
            </w:r>
          </w:p>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tc>
      </w:tr>
      <w:tr w:rsidR="005C0C64" w:rsidRPr="00B27BA9" w:rsidTr="007D3073">
        <w:trPr>
          <w:gridAfter w:val="1"/>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12</w:t>
            </w:r>
          </w:p>
        </w:tc>
        <w:tc>
          <w:tcPr>
            <w:tcW w:w="0" w:type="auto"/>
            <w:vAlign w:val="center"/>
            <w:hideMark/>
          </w:tcPr>
          <w:p w:rsidR="00246DCB"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;&amp;</w:t>
            </w:r>
            <w:proofErr w:type="spellStart"/>
            <w:r w:rsidRPr="00B27BA9">
              <w:rPr>
                <w:rFonts w:ascii="Times New Roman" w:eastAsia="Times New Roman" w:hAnsi="Times New Roman" w:cs="Times New Roman"/>
                <w:color w:val="1F497D" w:themeColor="text2"/>
              </w:rPr>
              <w:t>nbsp</w:t>
            </w:r>
            <w:proofErr w:type="spellEnd"/>
            <w:r w:rsidRPr="00B27BA9">
              <w:rPr>
                <w:rFonts w:ascii="Times New Roman" w:eastAsia="Times New Roman" w:hAnsi="Times New Roman" w:cs="Times New Roman"/>
                <w:color w:val="1F497D" w:themeColor="text2"/>
              </w:rPr>
              <w:t>;</w:t>
            </w: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 }</w:t>
            </w:r>
          </w:p>
        </w:tc>
      </w:tr>
    </w:tbl>
    <w:p w:rsidR="007D3073" w:rsidRPr="00B27BA9" w:rsidRDefault="007D3073" w:rsidP="007D3073">
      <w:pPr>
        <w:spacing w:after="0" w:line="240" w:lineRule="auto"/>
        <w:rPr>
          <w:ins w:id="150" w:author="Unknown"/>
          <w:rFonts w:ascii="Times New Roman" w:eastAsia="Times New Roman" w:hAnsi="Times New Roman" w:cs="Times New Roman"/>
          <w:vanish/>
          <w:color w:val="1F497D" w:themeColor="text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181"/>
      </w:tblGrid>
      <w:tr w:rsidR="005C0C64" w:rsidRPr="00B27BA9" w:rsidTr="007D3073">
        <w:trPr>
          <w:tblCellSpacing w:w="15" w:type="dxa"/>
        </w:trPr>
        <w:tc>
          <w:tcPr>
            <w:tcW w:w="0" w:type="auto"/>
            <w:vAlign w:val="cente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13</w:t>
            </w:r>
          </w:p>
        </w:tc>
        <w:tc>
          <w:tcPr>
            <w:tcW w:w="0" w:type="auto"/>
            <w:vAlign w:val="center"/>
            <w:hideMark/>
          </w:tcPr>
          <w:p w:rsidR="00246DCB" w:rsidRPr="00B27BA9" w:rsidRDefault="00246DCB" w:rsidP="007D3073">
            <w:pPr>
              <w:spacing w:after="0" w:line="240" w:lineRule="auto"/>
              <w:rPr>
                <w:rFonts w:ascii="Times New Roman" w:eastAsia="Times New Roman" w:hAnsi="Times New Roman" w:cs="Times New Roman"/>
                <w:color w:val="1F497D" w:themeColor="text2"/>
              </w:rPr>
            </w:pPr>
          </w:p>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w:t>
            </w:r>
          </w:p>
        </w:tc>
      </w:tr>
    </w:tbl>
    <w:p w:rsidR="007F6BCE" w:rsidRPr="00B27BA9" w:rsidRDefault="007F6BCE"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151" w:author="Unknown"/>
          <w:rFonts w:ascii="Times New Roman" w:eastAsia="Times New Roman" w:hAnsi="Times New Roman" w:cs="Times New Roman"/>
          <w:color w:val="1F497D" w:themeColor="text2"/>
        </w:rPr>
      </w:pPr>
      <w:ins w:id="152" w:author="Unknown">
        <w:r w:rsidRPr="00B27BA9">
          <w:rPr>
            <w:rFonts w:ascii="Times New Roman" w:eastAsia="Times New Roman" w:hAnsi="Times New Roman" w:cs="Times New Roman"/>
            <w:b/>
            <w:bCs/>
            <w:color w:val="1F497D" w:themeColor="text2"/>
          </w:rPr>
          <w:t>Test Execution Sequence:</w:t>
        </w:r>
      </w:ins>
    </w:p>
    <w:p w:rsidR="007D3073" w:rsidRPr="00B27BA9" w:rsidRDefault="007D3073" w:rsidP="007D3073">
      <w:pPr>
        <w:numPr>
          <w:ilvl w:val="0"/>
          <w:numId w:val="13"/>
        </w:numPr>
        <w:shd w:val="clear" w:color="auto" w:fill="FFFFFF"/>
        <w:spacing w:after="0" w:line="240" w:lineRule="auto"/>
        <w:rPr>
          <w:ins w:id="153" w:author="Unknown"/>
          <w:rFonts w:ascii="Times New Roman" w:eastAsia="Times New Roman" w:hAnsi="Times New Roman" w:cs="Times New Roman"/>
          <w:color w:val="1F497D" w:themeColor="text2"/>
        </w:rPr>
      </w:pPr>
      <w:ins w:id="154" w:author="Unknown">
        <w:r w:rsidRPr="00B27BA9">
          <w:rPr>
            <w:rFonts w:ascii="Times New Roman" w:eastAsia="Times New Roman" w:hAnsi="Times New Roman" w:cs="Times New Roman"/>
            <w:color w:val="1F497D" w:themeColor="text2"/>
          </w:rPr>
          <w:t>Method1</w:t>
        </w:r>
      </w:ins>
    </w:p>
    <w:p w:rsidR="007D3073" w:rsidRPr="00B27BA9" w:rsidRDefault="007D3073" w:rsidP="007D3073">
      <w:pPr>
        <w:numPr>
          <w:ilvl w:val="0"/>
          <w:numId w:val="13"/>
        </w:numPr>
        <w:shd w:val="clear" w:color="auto" w:fill="FFFFFF"/>
        <w:spacing w:after="0" w:line="240" w:lineRule="auto"/>
        <w:rPr>
          <w:ins w:id="155" w:author="Unknown"/>
          <w:rFonts w:ascii="Times New Roman" w:eastAsia="Times New Roman" w:hAnsi="Times New Roman" w:cs="Times New Roman"/>
          <w:color w:val="1F497D" w:themeColor="text2"/>
        </w:rPr>
      </w:pPr>
      <w:ins w:id="156" w:author="Unknown">
        <w:r w:rsidRPr="00B27BA9">
          <w:rPr>
            <w:rFonts w:ascii="Times New Roman" w:eastAsia="Times New Roman" w:hAnsi="Times New Roman" w:cs="Times New Roman"/>
            <w:color w:val="1F497D" w:themeColor="text2"/>
          </w:rPr>
          <w:t>Method2</w:t>
        </w:r>
      </w:ins>
    </w:p>
    <w:p w:rsidR="007D3073" w:rsidRPr="00B27BA9" w:rsidRDefault="007D3073" w:rsidP="007D3073">
      <w:pPr>
        <w:numPr>
          <w:ilvl w:val="0"/>
          <w:numId w:val="13"/>
        </w:numPr>
        <w:shd w:val="clear" w:color="auto" w:fill="FFFFFF"/>
        <w:spacing w:after="0" w:line="240" w:lineRule="auto"/>
        <w:rPr>
          <w:ins w:id="157" w:author="Unknown"/>
          <w:rFonts w:ascii="Times New Roman" w:eastAsia="Times New Roman" w:hAnsi="Times New Roman" w:cs="Times New Roman"/>
          <w:color w:val="1F497D" w:themeColor="text2"/>
        </w:rPr>
      </w:pPr>
      <w:ins w:id="158" w:author="Unknown">
        <w:r w:rsidRPr="00B27BA9">
          <w:rPr>
            <w:rFonts w:ascii="Times New Roman" w:eastAsia="Times New Roman" w:hAnsi="Times New Roman" w:cs="Times New Roman"/>
            <w:color w:val="1F497D" w:themeColor="text2"/>
          </w:rPr>
          <w:t>Method3</w:t>
        </w:r>
      </w:ins>
    </w:p>
    <w:p w:rsidR="00937762" w:rsidRPr="00B27BA9" w:rsidRDefault="00937762"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b/>
          <w:bCs/>
          <w:color w:val="1F497D" w:themeColor="text2"/>
        </w:rPr>
      </w:pPr>
      <w:ins w:id="159" w:author="Unknown">
        <w:r w:rsidRPr="00B27BA9">
          <w:rPr>
            <w:rFonts w:ascii="Times New Roman" w:eastAsia="Times New Roman" w:hAnsi="Times New Roman" w:cs="Times New Roman"/>
            <w:b/>
            <w:bCs/>
            <w:color w:val="1F497D" w:themeColor="text2"/>
          </w:rPr>
          <w:t>42) What is a framework?</w:t>
        </w:r>
      </w:ins>
    </w:p>
    <w:p w:rsidR="007D3073" w:rsidRPr="00B27BA9" w:rsidRDefault="007D3073" w:rsidP="007D3073">
      <w:pPr>
        <w:shd w:val="clear" w:color="auto" w:fill="FFFFFF"/>
        <w:spacing w:after="369" w:line="240" w:lineRule="auto"/>
        <w:rPr>
          <w:ins w:id="160" w:author="Unknown"/>
          <w:rFonts w:ascii="Times New Roman" w:eastAsia="Times New Roman" w:hAnsi="Times New Roman" w:cs="Times New Roman"/>
          <w:color w:val="1F497D" w:themeColor="text2"/>
        </w:rPr>
      </w:pPr>
      <w:ins w:id="161" w:author="Unknown">
        <w:r w:rsidRPr="00B27BA9">
          <w:rPr>
            <w:rFonts w:ascii="Times New Roman" w:eastAsia="Times New Roman" w:hAnsi="Times New Roman" w:cs="Times New Roman"/>
            <w:color w:val="1F497D" w:themeColor="text2"/>
          </w:rPr>
          <w:t>Framework is a constructive blend of various guidelines, coding standards, concepts, processes, practices, project hierarchies, modularity, reporting mechanism, test data injections etc. to pillar automation testing.</w:t>
        </w:r>
      </w:ins>
    </w:p>
    <w:p w:rsidR="007D3073" w:rsidRPr="00B27BA9" w:rsidRDefault="007D3073" w:rsidP="007D3073">
      <w:pPr>
        <w:shd w:val="clear" w:color="auto" w:fill="FFFFFF"/>
        <w:spacing w:after="0" w:line="240" w:lineRule="auto"/>
        <w:rPr>
          <w:ins w:id="162" w:author="Unknown"/>
          <w:rFonts w:ascii="Times New Roman" w:eastAsia="Times New Roman" w:hAnsi="Times New Roman" w:cs="Times New Roman"/>
          <w:color w:val="1F497D" w:themeColor="text2"/>
        </w:rPr>
      </w:pPr>
      <w:ins w:id="163" w:author="Unknown">
        <w:r w:rsidRPr="00B27BA9">
          <w:rPr>
            <w:rFonts w:ascii="Times New Roman" w:eastAsia="Times New Roman" w:hAnsi="Times New Roman" w:cs="Times New Roman"/>
            <w:b/>
            <w:bCs/>
            <w:color w:val="1F497D" w:themeColor="text2"/>
          </w:rPr>
          <w:t>#43)</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advantages of Automation framework?</w:t>
        </w:r>
      </w:ins>
    </w:p>
    <w:p w:rsidR="007D3073" w:rsidRPr="00B27BA9" w:rsidRDefault="007D3073" w:rsidP="007D3073">
      <w:pPr>
        <w:shd w:val="clear" w:color="auto" w:fill="FFFFFF"/>
        <w:spacing w:after="0" w:line="240" w:lineRule="auto"/>
        <w:rPr>
          <w:ins w:id="164" w:author="Unknown"/>
          <w:rFonts w:ascii="Times New Roman" w:eastAsia="Times New Roman" w:hAnsi="Times New Roman" w:cs="Times New Roman"/>
          <w:color w:val="1F497D" w:themeColor="text2"/>
        </w:rPr>
      </w:pPr>
      <w:ins w:id="165" w:author="Unknown">
        <w:r w:rsidRPr="00B27BA9">
          <w:rPr>
            <w:rFonts w:ascii="Times New Roman" w:eastAsia="Times New Roman" w:hAnsi="Times New Roman" w:cs="Times New Roman"/>
            <w:b/>
            <w:bCs/>
            <w:color w:val="1F497D" w:themeColor="text2"/>
          </w:rPr>
          <w:t>Advantage of </w:t>
        </w:r>
        <w:r w:rsidRPr="00B27BA9">
          <w:rPr>
            <w:rFonts w:ascii="Times New Roman" w:eastAsia="Times New Roman" w:hAnsi="Times New Roman" w:cs="Times New Roman"/>
            <w:b/>
            <w:bCs/>
            <w:color w:val="1F497D" w:themeColor="text2"/>
          </w:rPr>
          <w:fldChar w:fldCharType="begin"/>
        </w:r>
        <w:r w:rsidRPr="00B27BA9">
          <w:rPr>
            <w:rFonts w:ascii="Times New Roman" w:eastAsia="Times New Roman" w:hAnsi="Times New Roman" w:cs="Times New Roman"/>
            <w:b/>
            <w:bCs/>
            <w:color w:val="1F497D" w:themeColor="text2"/>
          </w:rPr>
          <w:instrText xml:space="preserve"> HYPERLINK "http://www.softwaretestinghelp.com/test-automation-frameworks-selenium-tutorial-20/" \o "Automation frameworks" </w:instrText>
        </w:r>
        <w:r w:rsidRPr="00B27BA9">
          <w:rPr>
            <w:rFonts w:ascii="Times New Roman" w:eastAsia="Times New Roman" w:hAnsi="Times New Roman" w:cs="Times New Roman"/>
            <w:b/>
            <w:bCs/>
            <w:color w:val="1F497D" w:themeColor="text2"/>
          </w:rPr>
          <w:fldChar w:fldCharType="separate"/>
        </w:r>
        <w:r w:rsidRPr="00B27BA9">
          <w:rPr>
            <w:rFonts w:ascii="Times New Roman" w:eastAsia="Times New Roman" w:hAnsi="Times New Roman" w:cs="Times New Roman"/>
            <w:b/>
            <w:bCs/>
            <w:color w:val="1F497D" w:themeColor="text2"/>
            <w:bdr w:val="none" w:sz="0" w:space="0" w:color="auto" w:frame="1"/>
          </w:rPr>
          <w:t>Test Automation framework</w:t>
        </w:r>
        <w:r w:rsidRPr="00B27BA9">
          <w:rPr>
            <w:rFonts w:ascii="Times New Roman" w:eastAsia="Times New Roman" w:hAnsi="Times New Roman" w:cs="Times New Roman"/>
            <w:b/>
            <w:bCs/>
            <w:color w:val="1F497D" w:themeColor="text2"/>
          </w:rPr>
          <w:fldChar w:fldCharType="end"/>
        </w:r>
      </w:ins>
    </w:p>
    <w:p w:rsidR="007D3073" w:rsidRPr="00B27BA9" w:rsidRDefault="007D3073" w:rsidP="007D3073">
      <w:pPr>
        <w:numPr>
          <w:ilvl w:val="0"/>
          <w:numId w:val="14"/>
        </w:numPr>
        <w:shd w:val="clear" w:color="auto" w:fill="FFFFFF"/>
        <w:spacing w:after="0" w:line="240" w:lineRule="auto"/>
        <w:rPr>
          <w:ins w:id="166" w:author="Unknown"/>
          <w:rFonts w:ascii="Times New Roman" w:eastAsia="Times New Roman" w:hAnsi="Times New Roman" w:cs="Times New Roman"/>
          <w:color w:val="1F497D" w:themeColor="text2"/>
        </w:rPr>
      </w:pPr>
      <w:ins w:id="167" w:author="Unknown">
        <w:r w:rsidRPr="00B27BA9">
          <w:rPr>
            <w:rFonts w:ascii="Times New Roman" w:eastAsia="Times New Roman" w:hAnsi="Times New Roman" w:cs="Times New Roman"/>
            <w:color w:val="1F497D" w:themeColor="text2"/>
          </w:rPr>
          <w:t>Reusability of code</w:t>
        </w:r>
      </w:ins>
    </w:p>
    <w:p w:rsidR="007D3073" w:rsidRPr="00B27BA9" w:rsidRDefault="007D3073" w:rsidP="007D3073">
      <w:pPr>
        <w:numPr>
          <w:ilvl w:val="0"/>
          <w:numId w:val="14"/>
        </w:numPr>
        <w:shd w:val="clear" w:color="auto" w:fill="FFFFFF"/>
        <w:spacing w:after="0" w:line="240" w:lineRule="auto"/>
        <w:rPr>
          <w:ins w:id="168" w:author="Unknown"/>
          <w:rFonts w:ascii="Times New Roman" w:eastAsia="Times New Roman" w:hAnsi="Times New Roman" w:cs="Times New Roman"/>
          <w:color w:val="1F497D" w:themeColor="text2"/>
        </w:rPr>
      </w:pPr>
      <w:ins w:id="169" w:author="Unknown">
        <w:r w:rsidRPr="00B27BA9">
          <w:rPr>
            <w:rFonts w:ascii="Times New Roman" w:eastAsia="Times New Roman" w:hAnsi="Times New Roman" w:cs="Times New Roman"/>
            <w:color w:val="1F497D" w:themeColor="text2"/>
          </w:rPr>
          <w:t>Maximum coverage</w:t>
        </w:r>
      </w:ins>
    </w:p>
    <w:p w:rsidR="007D3073" w:rsidRPr="00B27BA9" w:rsidRDefault="007D3073" w:rsidP="007D3073">
      <w:pPr>
        <w:numPr>
          <w:ilvl w:val="0"/>
          <w:numId w:val="14"/>
        </w:numPr>
        <w:shd w:val="clear" w:color="auto" w:fill="FFFFFF"/>
        <w:spacing w:after="0" w:line="240" w:lineRule="auto"/>
        <w:rPr>
          <w:ins w:id="170" w:author="Unknown"/>
          <w:rFonts w:ascii="Times New Roman" w:eastAsia="Times New Roman" w:hAnsi="Times New Roman" w:cs="Times New Roman"/>
          <w:color w:val="1F497D" w:themeColor="text2"/>
        </w:rPr>
      </w:pPr>
      <w:ins w:id="171" w:author="Unknown">
        <w:r w:rsidRPr="00B27BA9">
          <w:rPr>
            <w:rFonts w:ascii="Times New Roman" w:eastAsia="Times New Roman" w:hAnsi="Times New Roman" w:cs="Times New Roman"/>
            <w:color w:val="1F497D" w:themeColor="text2"/>
          </w:rPr>
          <w:t>Recovery scenario</w:t>
        </w:r>
      </w:ins>
    </w:p>
    <w:p w:rsidR="007D3073" w:rsidRPr="00B27BA9" w:rsidRDefault="007D3073" w:rsidP="007D3073">
      <w:pPr>
        <w:numPr>
          <w:ilvl w:val="0"/>
          <w:numId w:val="14"/>
        </w:numPr>
        <w:shd w:val="clear" w:color="auto" w:fill="FFFFFF"/>
        <w:spacing w:after="0" w:line="240" w:lineRule="auto"/>
        <w:rPr>
          <w:ins w:id="172" w:author="Unknown"/>
          <w:rFonts w:ascii="Times New Roman" w:eastAsia="Times New Roman" w:hAnsi="Times New Roman" w:cs="Times New Roman"/>
          <w:color w:val="1F497D" w:themeColor="text2"/>
        </w:rPr>
      </w:pPr>
      <w:ins w:id="173" w:author="Unknown">
        <w:r w:rsidRPr="00B27BA9">
          <w:rPr>
            <w:rFonts w:ascii="Times New Roman" w:eastAsia="Times New Roman" w:hAnsi="Times New Roman" w:cs="Times New Roman"/>
            <w:color w:val="1F497D" w:themeColor="text2"/>
          </w:rPr>
          <w:t>Low cost maintenance</w:t>
        </w:r>
      </w:ins>
    </w:p>
    <w:p w:rsidR="007D3073" w:rsidRPr="00B27BA9" w:rsidRDefault="007D3073" w:rsidP="007D3073">
      <w:pPr>
        <w:numPr>
          <w:ilvl w:val="0"/>
          <w:numId w:val="14"/>
        </w:numPr>
        <w:shd w:val="clear" w:color="auto" w:fill="FFFFFF"/>
        <w:spacing w:after="0" w:line="240" w:lineRule="auto"/>
        <w:rPr>
          <w:ins w:id="174" w:author="Unknown"/>
          <w:rFonts w:ascii="Times New Roman" w:eastAsia="Times New Roman" w:hAnsi="Times New Roman" w:cs="Times New Roman"/>
          <w:color w:val="1F497D" w:themeColor="text2"/>
        </w:rPr>
      </w:pPr>
      <w:ins w:id="175" w:author="Unknown">
        <w:r w:rsidRPr="00B27BA9">
          <w:rPr>
            <w:rFonts w:ascii="Times New Roman" w:eastAsia="Times New Roman" w:hAnsi="Times New Roman" w:cs="Times New Roman"/>
            <w:color w:val="1F497D" w:themeColor="text2"/>
          </w:rPr>
          <w:t>Minimal manual intervention</w:t>
        </w:r>
      </w:ins>
    </w:p>
    <w:p w:rsidR="007D3073" w:rsidRPr="00B27BA9" w:rsidRDefault="007D3073" w:rsidP="007D3073">
      <w:pPr>
        <w:numPr>
          <w:ilvl w:val="0"/>
          <w:numId w:val="14"/>
        </w:numPr>
        <w:shd w:val="clear" w:color="auto" w:fill="FFFFFF"/>
        <w:spacing w:after="0" w:line="240" w:lineRule="auto"/>
        <w:rPr>
          <w:rFonts w:ascii="Times New Roman" w:eastAsia="Times New Roman" w:hAnsi="Times New Roman" w:cs="Times New Roman"/>
          <w:color w:val="1F497D" w:themeColor="text2"/>
        </w:rPr>
      </w:pPr>
      <w:ins w:id="176" w:author="Unknown">
        <w:r w:rsidRPr="00B27BA9">
          <w:rPr>
            <w:rFonts w:ascii="Times New Roman" w:eastAsia="Times New Roman" w:hAnsi="Times New Roman" w:cs="Times New Roman"/>
            <w:color w:val="1F497D" w:themeColor="text2"/>
          </w:rPr>
          <w:t>Easy Reporting</w:t>
        </w:r>
      </w:ins>
    </w:p>
    <w:p w:rsidR="00EF4405" w:rsidRDefault="00EF4405" w:rsidP="00EF4405">
      <w:pPr>
        <w:shd w:val="clear" w:color="auto" w:fill="FFFFFF"/>
        <w:spacing w:after="0" w:line="240" w:lineRule="auto"/>
        <w:ind w:left="720"/>
        <w:rPr>
          <w:rFonts w:ascii="Times New Roman" w:eastAsia="Times New Roman" w:hAnsi="Times New Roman" w:cs="Times New Roman"/>
          <w:color w:val="1F497D" w:themeColor="text2"/>
        </w:rPr>
      </w:pPr>
    </w:p>
    <w:p w:rsidR="00EB11B0" w:rsidRDefault="00EB11B0" w:rsidP="00EF4405">
      <w:pPr>
        <w:shd w:val="clear" w:color="auto" w:fill="FFFFFF"/>
        <w:spacing w:after="0" w:line="240" w:lineRule="auto"/>
        <w:ind w:left="720"/>
        <w:rPr>
          <w:rFonts w:ascii="Times New Roman" w:eastAsia="Times New Roman" w:hAnsi="Times New Roman" w:cs="Times New Roman"/>
          <w:color w:val="1F497D" w:themeColor="text2"/>
        </w:rPr>
      </w:pPr>
    </w:p>
    <w:p w:rsidR="00EB11B0" w:rsidRPr="00B27BA9" w:rsidRDefault="00EB11B0" w:rsidP="00EF4405">
      <w:pPr>
        <w:shd w:val="clear" w:color="auto" w:fill="FFFFFF"/>
        <w:spacing w:after="0" w:line="240" w:lineRule="auto"/>
        <w:ind w:left="720"/>
        <w:rPr>
          <w:rFonts w:ascii="Times New Roman" w:eastAsia="Times New Roman" w:hAnsi="Times New Roman" w:cs="Times New Roman"/>
          <w:color w:val="1F497D" w:themeColor="text2"/>
        </w:rPr>
      </w:pPr>
    </w:p>
    <w:p w:rsidR="007A6C5A" w:rsidRPr="00B27BA9" w:rsidRDefault="007A6C5A" w:rsidP="00EF4405">
      <w:pPr>
        <w:shd w:val="clear" w:color="auto" w:fill="FFFFFF"/>
        <w:spacing w:after="0" w:line="240" w:lineRule="auto"/>
        <w:ind w:left="720"/>
        <w:rPr>
          <w:rFonts w:ascii="Times New Roman" w:eastAsia="Times New Roman" w:hAnsi="Times New Roman" w:cs="Times New Roman"/>
          <w:color w:val="1F497D" w:themeColor="text2"/>
        </w:rPr>
      </w:pPr>
    </w:p>
    <w:p w:rsidR="007A6C5A" w:rsidRPr="00B27BA9" w:rsidRDefault="007A6C5A"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177" w:author="Unknown"/>
          <w:rFonts w:ascii="Times New Roman" w:eastAsia="Times New Roman" w:hAnsi="Times New Roman" w:cs="Times New Roman"/>
          <w:color w:val="1F497D" w:themeColor="text2"/>
        </w:rPr>
      </w:pPr>
      <w:ins w:id="178" w:author="Unknown">
        <w:r w:rsidRPr="00B27BA9">
          <w:rPr>
            <w:rFonts w:ascii="Times New Roman" w:eastAsia="Times New Roman" w:hAnsi="Times New Roman" w:cs="Times New Roman"/>
            <w:b/>
            <w:bCs/>
            <w:color w:val="1F497D" w:themeColor="text2"/>
          </w:rPr>
          <w:lastRenderedPageBreak/>
          <w:t xml:space="preserve">Q #44)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are the different types of frameworks?</w:t>
        </w:r>
      </w:ins>
    </w:p>
    <w:p w:rsidR="007D3073" w:rsidRPr="00B27BA9" w:rsidRDefault="007D3073" w:rsidP="007D3073">
      <w:pPr>
        <w:shd w:val="clear" w:color="auto" w:fill="FFFFFF"/>
        <w:spacing w:after="0" w:line="240" w:lineRule="auto"/>
        <w:rPr>
          <w:ins w:id="179" w:author="Unknown"/>
          <w:rFonts w:ascii="Times New Roman" w:eastAsia="Times New Roman" w:hAnsi="Times New Roman" w:cs="Times New Roman"/>
          <w:color w:val="1F497D" w:themeColor="text2"/>
        </w:rPr>
      </w:pPr>
      <w:ins w:id="180" w:author="Unknown">
        <w:r w:rsidRPr="00B27BA9">
          <w:rPr>
            <w:rFonts w:ascii="Times New Roman" w:eastAsia="Times New Roman" w:hAnsi="Times New Roman" w:cs="Times New Roman"/>
            <w:b/>
            <w:bCs/>
            <w:color w:val="1F497D" w:themeColor="text2"/>
          </w:rPr>
          <w:t>Below are the different types of frameworks:</w:t>
        </w:r>
      </w:ins>
    </w:p>
    <w:p w:rsidR="00246DCB"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1" w:author="Unknown">
        <w:r w:rsidRPr="00B27BA9">
          <w:rPr>
            <w:rFonts w:ascii="Times New Roman" w:eastAsia="Times New Roman" w:hAnsi="Times New Roman" w:cs="Times New Roman"/>
            <w:b/>
            <w:bCs/>
            <w:color w:val="1F497D" w:themeColor="text2"/>
          </w:rPr>
          <w:t>Module Based Testing Framework:</w:t>
        </w:r>
        <w:r w:rsidRPr="00B27BA9">
          <w:rPr>
            <w:rFonts w:ascii="Times New Roman" w:eastAsia="Times New Roman" w:hAnsi="Times New Roman" w:cs="Times New Roman"/>
            <w:color w:val="1F497D" w:themeColor="text2"/>
          </w:rPr>
          <w:t xml:space="preserve"> The framework divides the entire “Application </w:t>
        </w:r>
        <w:proofErr w:type="gramStart"/>
        <w:r w:rsidRPr="00B27BA9">
          <w:rPr>
            <w:rFonts w:ascii="Times New Roman" w:eastAsia="Times New Roman" w:hAnsi="Times New Roman" w:cs="Times New Roman"/>
            <w:color w:val="1F497D" w:themeColor="text2"/>
          </w:rPr>
          <w:t>Under</w:t>
        </w:r>
        <w:proofErr w:type="gramEnd"/>
        <w:r w:rsidRPr="00B27BA9">
          <w:rPr>
            <w:rFonts w:ascii="Times New Roman" w:eastAsia="Times New Roman" w:hAnsi="Times New Roman" w:cs="Times New Roman"/>
            <w:color w:val="1F497D" w:themeColor="text2"/>
          </w:rPr>
          <w:t xml:space="preserve"> Test” into number of logical and isolated modules. For each module, we create a separate and independent</w:t>
        </w:r>
      </w:ins>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2" w:author="Unknown">
        <w:r w:rsidRPr="00B27BA9">
          <w:rPr>
            <w:rFonts w:ascii="Times New Roman" w:eastAsia="Times New Roman" w:hAnsi="Times New Roman" w:cs="Times New Roman"/>
            <w:color w:val="1F497D" w:themeColor="text2"/>
          </w:rPr>
          <w:t xml:space="preserve"> </w:t>
        </w:r>
        <w:proofErr w:type="gramStart"/>
        <w:r w:rsidRPr="00B27BA9">
          <w:rPr>
            <w:rFonts w:ascii="Times New Roman" w:eastAsia="Times New Roman" w:hAnsi="Times New Roman" w:cs="Times New Roman"/>
            <w:color w:val="1F497D" w:themeColor="text2"/>
          </w:rPr>
          <w:t>test</w:t>
        </w:r>
        <w:proofErr w:type="gramEnd"/>
        <w:r w:rsidRPr="00B27BA9">
          <w:rPr>
            <w:rFonts w:ascii="Times New Roman" w:eastAsia="Times New Roman" w:hAnsi="Times New Roman" w:cs="Times New Roman"/>
            <w:color w:val="1F497D" w:themeColor="text2"/>
          </w:rPr>
          <w:t xml:space="preserve"> script. Thus, when these test scripts taken together builds a larger test script representing more than one module.</w:t>
        </w:r>
      </w:ins>
    </w:p>
    <w:p w:rsidR="006C4496" w:rsidRPr="00B27BA9" w:rsidRDefault="006C4496" w:rsidP="006C4496">
      <w:pPr>
        <w:shd w:val="clear" w:color="auto" w:fill="FFFFFF"/>
        <w:spacing w:after="0" w:line="240" w:lineRule="auto"/>
        <w:ind w:left="720"/>
        <w:rPr>
          <w:ins w:id="183"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4" w:author="Unknown">
        <w:r w:rsidRPr="00B27BA9">
          <w:rPr>
            <w:rFonts w:ascii="Times New Roman" w:eastAsia="Times New Roman" w:hAnsi="Times New Roman" w:cs="Times New Roman"/>
            <w:b/>
            <w:bCs/>
            <w:color w:val="1F497D" w:themeColor="text2"/>
          </w:rPr>
          <w:t>Library Architecture Testing Framework:</w:t>
        </w:r>
        <w:r w:rsidRPr="00B27BA9">
          <w:rPr>
            <w:rFonts w:ascii="Times New Roman" w:eastAsia="Times New Roman" w:hAnsi="Times New Roman" w:cs="Times New Roman"/>
            <w:color w:val="1F497D" w:themeColor="text2"/>
          </w:rPr>
          <w:t> The basic fundamental behind the framework is to determine the common steps and group them into functions under a library and call those functions in the test scripts whenever required.</w:t>
        </w:r>
      </w:ins>
    </w:p>
    <w:p w:rsidR="006C4496" w:rsidRPr="00B27BA9" w:rsidRDefault="006C4496" w:rsidP="006C4496">
      <w:pPr>
        <w:shd w:val="clear" w:color="auto" w:fill="FFFFFF"/>
        <w:spacing w:after="0" w:line="240" w:lineRule="auto"/>
        <w:ind w:left="720"/>
        <w:rPr>
          <w:ins w:id="185"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6" w:author="Unknown">
        <w:r w:rsidRPr="00B27BA9">
          <w:rPr>
            <w:rFonts w:ascii="Times New Roman" w:eastAsia="Times New Roman" w:hAnsi="Times New Roman" w:cs="Times New Roman"/>
            <w:b/>
            <w:color w:val="1F497D" w:themeColor="text2"/>
          </w:rPr>
          <w:t>Data Driven Testing Framework:</w:t>
        </w:r>
        <w:r w:rsidRPr="00B27BA9">
          <w:rPr>
            <w:rFonts w:ascii="Times New Roman" w:eastAsia="Times New Roman" w:hAnsi="Times New Roman" w:cs="Times New Roman"/>
            <w:color w:val="1F497D" w:themeColor="text2"/>
          </w:rPr>
          <w:t xml:space="preserve">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ins>
    </w:p>
    <w:p w:rsidR="006C4496" w:rsidRPr="00B27BA9" w:rsidRDefault="006C4496" w:rsidP="006C4496">
      <w:pPr>
        <w:shd w:val="clear" w:color="auto" w:fill="FFFFFF"/>
        <w:spacing w:after="0" w:line="240" w:lineRule="auto"/>
        <w:rPr>
          <w:ins w:id="187"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88" w:author="Unknown">
        <w:r w:rsidRPr="00B27BA9">
          <w:rPr>
            <w:rFonts w:ascii="Times New Roman" w:eastAsia="Times New Roman" w:hAnsi="Times New Roman" w:cs="Times New Roman"/>
            <w:b/>
            <w:bCs/>
            <w:color w:val="1F497D" w:themeColor="text2"/>
          </w:rPr>
          <w:t>Keyword Driven Testing Framework:</w:t>
        </w:r>
        <w:r w:rsidRPr="00B27BA9">
          <w:rPr>
            <w:rFonts w:ascii="Times New Roman" w:eastAsia="Times New Roman" w:hAnsi="Times New Roman" w:cs="Times New Roman"/>
            <w:color w:val="1F497D" w:themeColor="text2"/>
          </w:rPr>
          <w:t> The Keyword driven testing framework is an extension to Data driven Testing Framework in a sense that it not only segregates the test data from the scripts, it also keeps the certain set of code belonging to the test script into an external data file.</w:t>
        </w:r>
      </w:ins>
    </w:p>
    <w:p w:rsidR="006C4496" w:rsidRPr="00B27BA9" w:rsidRDefault="006C4496" w:rsidP="006C4496">
      <w:pPr>
        <w:shd w:val="clear" w:color="auto" w:fill="FFFFFF"/>
        <w:spacing w:after="0" w:line="240" w:lineRule="auto"/>
        <w:rPr>
          <w:ins w:id="189"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90" w:author="Unknown">
        <w:r w:rsidRPr="00B27BA9">
          <w:rPr>
            <w:rFonts w:ascii="Times New Roman" w:eastAsia="Times New Roman" w:hAnsi="Times New Roman" w:cs="Times New Roman"/>
            <w:b/>
            <w:bCs/>
            <w:color w:val="1F497D" w:themeColor="text2"/>
          </w:rPr>
          <w:t>Hybrid Testing Framework:</w:t>
        </w:r>
        <w:r w:rsidRPr="00B27BA9">
          <w:rPr>
            <w:rFonts w:ascii="Times New Roman" w:eastAsia="Times New Roman" w:hAnsi="Times New Roman" w:cs="Times New Roman"/>
            <w:color w:val="1F497D" w:themeColor="text2"/>
          </w:rPr>
          <w:t> Hybrid Testing Framework is a combination of more than one above mentioned frameworks. The best thing about such a setup is that it leverages the benefits of all kinds of associated frameworks.</w:t>
        </w:r>
      </w:ins>
    </w:p>
    <w:p w:rsidR="006C4496" w:rsidRPr="00B27BA9" w:rsidRDefault="006C4496" w:rsidP="006C4496">
      <w:pPr>
        <w:shd w:val="clear" w:color="auto" w:fill="FFFFFF"/>
        <w:spacing w:after="0" w:line="240" w:lineRule="auto"/>
        <w:rPr>
          <w:ins w:id="191" w:author="Unknown"/>
          <w:rFonts w:ascii="Times New Roman" w:eastAsia="Times New Roman" w:hAnsi="Times New Roman" w:cs="Times New Roman"/>
          <w:color w:val="1F497D" w:themeColor="text2"/>
        </w:rPr>
      </w:pPr>
    </w:p>
    <w:p w:rsidR="007D3073" w:rsidRPr="00B27BA9" w:rsidRDefault="007D3073" w:rsidP="007D3073">
      <w:pPr>
        <w:numPr>
          <w:ilvl w:val="0"/>
          <w:numId w:val="15"/>
        </w:numPr>
        <w:shd w:val="clear" w:color="auto" w:fill="FFFFFF"/>
        <w:spacing w:after="0" w:line="240" w:lineRule="auto"/>
        <w:rPr>
          <w:rFonts w:ascii="Times New Roman" w:eastAsia="Times New Roman" w:hAnsi="Times New Roman" w:cs="Times New Roman"/>
          <w:color w:val="1F497D" w:themeColor="text2"/>
        </w:rPr>
      </w:pPr>
      <w:ins w:id="192" w:author="Unknown">
        <w:r w:rsidRPr="00B27BA9">
          <w:rPr>
            <w:rFonts w:ascii="Times New Roman" w:eastAsia="Times New Roman" w:hAnsi="Times New Roman" w:cs="Times New Roman"/>
            <w:b/>
            <w:bCs/>
            <w:color w:val="1F497D" w:themeColor="text2"/>
          </w:rPr>
          <w:t>Behavior Driven Development Framework:</w:t>
        </w:r>
        <w:r w:rsidRPr="00B27BA9">
          <w:rPr>
            <w:rFonts w:ascii="Times New Roman" w:eastAsia="Times New Roman" w:hAnsi="Times New Roman" w:cs="Times New Roman"/>
            <w:color w:val="1F497D" w:themeColor="text2"/>
          </w:rPr>
          <w:t> Behavior Driven Development framework allows automation of functional validations in easily readable and understandable format to Business Analysts, Developers, Testers, etc.</w:t>
        </w:r>
      </w:ins>
    </w:p>
    <w:p w:rsidR="0046750A" w:rsidRPr="00B27BA9" w:rsidRDefault="0046750A" w:rsidP="0046750A">
      <w:pPr>
        <w:shd w:val="clear" w:color="auto" w:fill="FFFFFF"/>
        <w:spacing w:after="0" w:line="240" w:lineRule="auto"/>
        <w:ind w:left="720"/>
        <w:rPr>
          <w:ins w:id="193"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ins w:id="194" w:author="Unknown"/>
          <w:rFonts w:ascii="Times New Roman" w:eastAsia="Times New Roman" w:hAnsi="Times New Roman" w:cs="Times New Roman"/>
          <w:color w:val="1F497D" w:themeColor="text2"/>
        </w:rPr>
      </w:pPr>
      <w:ins w:id="195" w:author="Unknown">
        <w:r w:rsidRPr="00B27BA9">
          <w:rPr>
            <w:rFonts w:ascii="Times New Roman" w:eastAsia="Times New Roman" w:hAnsi="Times New Roman" w:cs="Times New Roman"/>
            <w:b/>
            <w:bCs/>
            <w:color w:val="1F497D" w:themeColor="text2"/>
          </w:rPr>
          <w:t>Q #45) How can I read test data from excels?</w:t>
        </w:r>
      </w:ins>
    </w:p>
    <w:p w:rsidR="007D3073" w:rsidRPr="00B27BA9" w:rsidRDefault="007D3073" w:rsidP="007D3073">
      <w:pPr>
        <w:shd w:val="clear" w:color="auto" w:fill="FFFFFF"/>
        <w:spacing w:after="0" w:line="240" w:lineRule="auto"/>
        <w:rPr>
          <w:rFonts w:ascii="Times New Roman" w:eastAsia="Times New Roman" w:hAnsi="Times New Roman" w:cs="Times New Roman"/>
          <w:color w:val="1F497D" w:themeColor="text2"/>
        </w:rPr>
      </w:pPr>
      <w:ins w:id="196" w:author="Unknown">
        <w:r w:rsidRPr="00B27BA9">
          <w:rPr>
            <w:rFonts w:ascii="Times New Roman" w:eastAsia="Times New Roman" w:hAnsi="Times New Roman" w:cs="Times New Roman"/>
            <w:color w:val="1F497D" w:themeColor="text2"/>
          </w:rPr>
          <w:t>Test data can efficiently be read from excel using JXL or POI API. </w:t>
        </w:r>
        <w:r w:rsidRPr="00B27BA9">
          <w:rPr>
            <w:rFonts w:ascii="Times New Roman" w:eastAsia="Times New Roman" w:hAnsi="Times New Roman" w:cs="Times New Roman"/>
            <w:color w:val="1F497D" w:themeColor="text2"/>
          </w:rPr>
          <w:fldChar w:fldCharType="begin"/>
        </w:r>
        <w:r w:rsidRPr="00B27BA9">
          <w:rPr>
            <w:rFonts w:ascii="Times New Roman" w:eastAsia="Times New Roman" w:hAnsi="Times New Roman" w:cs="Times New Roman"/>
            <w:color w:val="1F497D" w:themeColor="text2"/>
          </w:rPr>
          <w:instrText xml:space="preserve"> HYPERLINK "http://www.softwaretestinghelp.com/selenium-framework-design-selenium-tutorial-21/" \o "http://www.softwaretestinghelp.com/selenium-framework-design-selenium-tutorial-21/" </w:instrText>
        </w:r>
        <w:r w:rsidRPr="00B27BA9">
          <w:rPr>
            <w:rFonts w:ascii="Times New Roman" w:eastAsia="Times New Roman" w:hAnsi="Times New Roman" w:cs="Times New Roman"/>
            <w:color w:val="1F497D" w:themeColor="text2"/>
          </w:rPr>
          <w:fldChar w:fldCharType="separate"/>
        </w:r>
        <w:r w:rsidRPr="00B27BA9">
          <w:rPr>
            <w:rFonts w:ascii="Times New Roman" w:eastAsia="Times New Roman" w:hAnsi="Times New Roman" w:cs="Times New Roman"/>
            <w:color w:val="1F497D" w:themeColor="text2"/>
            <w:bdr w:val="none" w:sz="0" w:space="0" w:color="auto" w:frame="1"/>
          </w:rPr>
          <w:t>See detailed tutorial here</w:t>
        </w:r>
        <w:r w:rsidRPr="00B27BA9">
          <w:rPr>
            <w:rFonts w:ascii="Times New Roman" w:eastAsia="Times New Roman" w:hAnsi="Times New Roman" w:cs="Times New Roman"/>
            <w:color w:val="1F497D" w:themeColor="text2"/>
          </w:rPr>
          <w:fldChar w:fldCharType="end"/>
        </w:r>
        <w:r w:rsidRPr="00B27BA9">
          <w:rPr>
            <w:rFonts w:ascii="Times New Roman" w:eastAsia="Times New Roman" w:hAnsi="Times New Roman" w:cs="Times New Roman"/>
            <w:color w:val="1F497D" w:themeColor="text2"/>
          </w:rPr>
          <w:t>.</w:t>
        </w:r>
      </w:ins>
    </w:p>
    <w:p w:rsidR="0046750A" w:rsidRPr="00B27BA9" w:rsidRDefault="0046750A" w:rsidP="007D3073">
      <w:pPr>
        <w:shd w:val="clear" w:color="auto" w:fill="FFFFFF"/>
        <w:spacing w:after="0" w:line="240" w:lineRule="auto"/>
        <w:rPr>
          <w:ins w:id="197" w:author="Unknown"/>
          <w:rFonts w:ascii="Times New Roman" w:eastAsia="Times New Roman" w:hAnsi="Times New Roman" w:cs="Times New Roman"/>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b/>
          <w:bCs/>
          <w:color w:val="1F497D" w:themeColor="text2"/>
        </w:rPr>
      </w:pPr>
      <w:ins w:id="198" w:author="Unknown">
        <w:r w:rsidRPr="00B27BA9">
          <w:rPr>
            <w:rFonts w:ascii="Times New Roman" w:eastAsia="Times New Roman" w:hAnsi="Times New Roman" w:cs="Times New Roman"/>
            <w:b/>
            <w:bCs/>
            <w:color w:val="1F497D" w:themeColor="text2"/>
          </w:rPr>
          <w:t xml:space="preserve">Q #46)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POI and </w:t>
        </w:r>
        <w:proofErr w:type="spellStart"/>
        <w:r w:rsidRPr="00B27BA9">
          <w:rPr>
            <w:rFonts w:ascii="Times New Roman" w:eastAsia="Times New Roman" w:hAnsi="Times New Roman" w:cs="Times New Roman"/>
            <w:b/>
            <w:bCs/>
            <w:color w:val="1F497D" w:themeColor="text2"/>
          </w:rPr>
          <w:t>jxl</w:t>
        </w:r>
        <w:proofErr w:type="spellEnd"/>
        <w:r w:rsidRPr="00B27BA9">
          <w:rPr>
            <w:rFonts w:ascii="Times New Roman" w:eastAsia="Times New Roman" w:hAnsi="Times New Roman" w:cs="Times New Roman"/>
            <w:b/>
            <w:bCs/>
            <w:color w:val="1F497D" w:themeColor="text2"/>
          </w:rPr>
          <w:t xml:space="preserve"> jar?</w:t>
        </w:r>
      </w:ins>
    </w:p>
    <w:p w:rsidR="00EA03F3" w:rsidRPr="00B27BA9" w:rsidRDefault="00EA03F3" w:rsidP="007D3073">
      <w:pPr>
        <w:shd w:val="clear" w:color="auto" w:fill="FFFFFF"/>
        <w:spacing w:after="0" w:line="240" w:lineRule="auto"/>
        <w:rPr>
          <w:ins w:id="199" w:author="Unknown"/>
          <w:rFonts w:ascii="Times New Roman" w:eastAsia="Times New Roman" w:hAnsi="Times New Roman" w:cs="Times New Roman"/>
          <w:color w:val="1F497D" w:themeColor="text2"/>
        </w:rPr>
      </w:pPr>
    </w:p>
    <w:tbl>
      <w:tblPr>
        <w:tblW w:w="9900" w:type="dxa"/>
        <w:shd w:val="clear" w:color="auto" w:fill="FFFFFF"/>
        <w:tblCellMar>
          <w:left w:w="0" w:type="dxa"/>
          <w:right w:w="0" w:type="dxa"/>
        </w:tblCellMar>
        <w:tblLook w:val="04A0" w:firstRow="1" w:lastRow="0" w:firstColumn="1" w:lastColumn="0" w:noHBand="0" w:noVBand="1"/>
      </w:tblPr>
      <w:tblGrid>
        <w:gridCol w:w="350"/>
        <w:gridCol w:w="5969"/>
        <w:gridCol w:w="3581"/>
      </w:tblGrid>
      <w:tr w:rsidR="005C0C64" w:rsidRPr="00B27BA9" w:rsidTr="007D3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POI jar</w:t>
            </w:r>
          </w:p>
        </w:tc>
      </w:tr>
      <w:tr w:rsidR="005C0C64" w:rsidRPr="00B27BA9" w:rsidTr="007D3073">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supports “.</w:t>
            </w:r>
            <w:proofErr w:type="spellStart"/>
            <w:r w:rsidRPr="00B27BA9">
              <w:rPr>
                <w:rFonts w:ascii="Times New Roman" w:eastAsia="Times New Roman" w:hAnsi="Times New Roman" w:cs="Times New Roman"/>
                <w:color w:val="1F497D" w:themeColor="text2"/>
              </w:rPr>
              <w:t>xls</w:t>
            </w:r>
            <w:proofErr w:type="spellEnd"/>
            <w:r w:rsidRPr="00B27BA9">
              <w:rPr>
                <w:rFonts w:ascii="Times New Roman" w:eastAsia="Times New Roman" w:hAnsi="Times New Roman" w:cs="Times New Roman"/>
                <w:color w:val="1F497D" w:themeColor="text2"/>
              </w:rPr>
              <w:t>” format i.e. binary based format. JXL doesn’t support Excel 2007 and “.</w:t>
            </w:r>
            <w:proofErr w:type="spellStart"/>
            <w:r w:rsidRPr="00B27BA9">
              <w:rPr>
                <w:rFonts w:ascii="Times New Roman" w:eastAsia="Times New Roman" w:hAnsi="Times New Roman" w:cs="Times New Roman"/>
                <w:color w:val="1F497D" w:themeColor="text2"/>
              </w:rPr>
              <w:t>xlsx</w:t>
            </w:r>
            <w:proofErr w:type="spellEnd"/>
            <w:r w:rsidRPr="00B27BA9">
              <w:rPr>
                <w:rFonts w:ascii="Times New Roman" w:eastAsia="Times New Roman" w:hAnsi="Times New Roman" w:cs="Times New Roman"/>
                <w:color w:val="1F497D" w:themeColor="text2"/>
              </w:rPr>
              <w:t>”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jar supports all of these formats</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is regularly updated and released</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has a well prepared and highly comprehensive documentation</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API supports rich text formatting</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POI API is slower than JXL API</w:t>
            </w:r>
          </w:p>
        </w:tc>
      </w:tr>
    </w:tbl>
    <w:p w:rsidR="005C0C64" w:rsidRPr="00B27BA9" w:rsidRDefault="005C0C64"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EB11B0" w:rsidRDefault="00EB11B0"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rFonts w:ascii="Times New Roman" w:eastAsia="Times New Roman" w:hAnsi="Times New Roman" w:cs="Times New Roman"/>
          <w:b/>
          <w:bCs/>
          <w:color w:val="1F497D" w:themeColor="text2"/>
        </w:rPr>
      </w:pPr>
      <w:ins w:id="200" w:author="Unknown">
        <w:r w:rsidRPr="00B27BA9">
          <w:rPr>
            <w:rFonts w:ascii="Times New Roman" w:eastAsia="Times New Roman" w:hAnsi="Times New Roman" w:cs="Times New Roman"/>
            <w:b/>
            <w:bCs/>
            <w:color w:val="1F497D" w:themeColor="text2"/>
          </w:rPr>
          <w:lastRenderedPageBreak/>
          <w:t>Q #47)</w:t>
        </w:r>
        <w:r w:rsidRPr="00B27BA9">
          <w:rPr>
            <w:rFonts w:ascii="Times New Roman" w:eastAsia="Times New Roman" w:hAnsi="Times New Roman" w:cs="Times New Roman"/>
            <w:color w:val="1F497D" w:themeColor="text2"/>
          </w:rPr>
          <w:t>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the difference between Selenium and QTP?</w:t>
        </w:r>
      </w:ins>
    </w:p>
    <w:p w:rsidR="00EA03F3" w:rsidRPr="00B27BA9" w:rsidRDefault="00EA03F3" w:rsidP="007D3073">
      <w:pPr>
        <w:shd w:val="clear" w:color="auto" w:fill="FFFFFF"/>
        <w:spacing w:after="0" w:line="240" w:lineRule="auto"/>
        <w:rPr>
          <w:ins w:id="201" w:author="Unknown"/>
          <w:rFonts w:ascii="Times New Roman" w:eastAsia="Times New Roman" w:hAnsi="Times New Roman" w:cs="Times New Roman"/>
          <w:color w:val="1F497D" w:themeColor="text2"/>
        </w:rPr>
      </w:pPr>
    </w:p>
    <w:tbl>
      <w:tblPr>
        <w:tblW w:w="9900" w:type="dxa"/>
        <w:shd w:val="clear" w:color="auto" w:fill="FFFFFF"/>
        <w:tblCellMar>
          <w:left w:w="0" w:type="dxa"/>
          <w:right w:w="0" w:type="dxa"/>
        </w:tblCellMar>
        <w:tblLook w:val="04A0" w:firstRow="1" w:lastRow="0" w:firstColumn="1" w:lastColumn="0" w:noHBand="0" w:noVBand="1"/>
      </w:tblPr>
      <w:tblGrid>
        <w:gridCol w:w="1715"/>
        <w:gridCol w:w="4176"/>
        <w:gridCol w:w="4009"/>
      </w:tblGrid>
      <w:tr w:rsidR="005C0C64" w:rsidRPr="00B27BA9" w:rsidTr="007D3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D3073" w:rsidRPr="00B27BA9" w:rsidRDefault="007D3073" w:rsidP="007D3073">
            <w:pPr>
              <w:spacing w:after="0" w:line="240" w:lineRule="auto"/>
              <w:rPr>
                <w:rFonts w:ascii="Times New Roman" w:eastAsia="Times New Roman" w:hAnsi="Times New Roman" w:cs="Times New Roman"/>
                <w:b/>
                <w:bCs/>
                <w:color w:val="1F497D" w:themeColor="text2"/>
              </w:rPr>
            </w:pPr>
            <w:r w:rsidRPr="00B27BA9">
              <w:rPr>
                <w:rFonts w:ascii="Times New Roman" w:eastAsia="Times New Roman" w:hAnsi="Times New Roman" w:cs="Times New Roman"/>
                <w:b/>
                <w:bCs/>
                <w:color w:val="1F497D" w:themeColor="text2"/>
              </w:rPr>
              <w:t>Quick Test Professional (QTP)</w:t>
            </w:r>
          </w:p>
        </w:tc>
      </w:tr>
      <w:tr w:rsidR="005C0C64" w:rsidRPr="00B27BA9" w:rsidTr="007D3073">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supports almost all the popular browsers like Firefox, Chrome, Safari, Internet Explorer, Opera </w:t>
            </w:r>
            <w:proofErr w:type="spellStart"/>
            <w:r w:rsidRPr="00B27BA9">
              <w:rPr>
                <w:rFonts w:ascii="Times New Roman" w:eastAsia="Times New Roman" w:hAnsi="Times New Roman" w:cs="Times New Roman"/>
                <w:color w:val="1F497D" w:themeColor="text2"/>
              </w:rPr>
              <w:t>etc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supports Internet Explorer, Firefox and Chrome. QTP only supports Windows Operating System</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is distributed as a licensed tool and is commercialized</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supports testing of both the web based application and windows based application</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automatically creates and maintains Object Repository</w:t>
            </w:r>
          </w:p>
        </w:tc>
      </w:tr>
      <w:tr w:rsidR="005C0C64" w:rsidRPr="00B27BA9" w:rsidTr="007D3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 xml:space="preserve">Selenium supports multiple programming languages like Java, C#, Ruby, Python, Perl </w:t>
            </w:r>
            <w:proofErr w:type="spellStart"/>
            <w:r w:rsidRPr="00B27BA9">
              <w:rPr>
                <w:rFonts w:ascii="Times New Roman" w:eastAsia="Times New Roman" w:hAnsi="Times New Roman" w:cs="Times New Roman"/>
                <w:color w:val="1F497D" w:themeColor="text2"/>
              </w:rPr>
              <w:t>etc</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QTP supports only VB Script</w:t>
            </w:r>
          </w:p>
        </w:tc>
      </w:tr>
      <w:tr w:rsidR="005C0C64" w:rsidRPr="00B27BA9" w:rsidTr="007D3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D3073" w:rsidRPr="00B27BA9" w:rsidRDefault="007D3073" w:rsidP="007D3073">
            <w:pPr>
              <w:spacing w:after="0" w:line="240" w:lineRule="auto"/>
              <w:rPr>
                <w:rFonts w:ascii="Times New Roman" w:eastAsia="Times New Roman" w:hAnsi="Times New Roman" w:cs="Times New Roman"/>
                <w:color w:val="1F497D" w:themeColor="text2"/>
              </w:rPr>
            </w:pPr>
            <w:r w:rsidRPr="00B27BA9">
              <w:rPr>
                <w:rFonts w:ascii="Times New Roman" w:eastAsia="Times New Roman" w:hAnsi="Times New Roman" w:cs="Times New Roman"/>
                <w:color w:val="1F497D" w:themeColor="text2"/>
              </w:rPr>
              <w:t>Users can easily get the vendor’s support in case of any issue</w:t>
            </w:r>
          </w:p>
        </w:tc>
      </w:tr>
    </w:tbl>
    <w:p w:rsidR="0046750A" w:rsidRPr="00B27BA9" w:rsidRDefault="0046750A" w:rsidP="007D3073">
      <w:pPr>
        <w:shd w:val="clear" w:color="auto" w:fill="FFFFFF"/>
        <w:spacing w:after="0" w:line="240" w:lineRule="auto"/>
        <w:rPr>
          <w:rFonts w:ascii="Times New Roman" w:eastAsia="Times New Roman" w:hAnsi="Times New Roman" w:cs="Times New Roman"/>
          <w:b/>
          <w:bCs/>
          <w:color w:val="1F497D" w:themeColor="text2"/>
        </w:rPr>
      </w:pPr>
    </w:p>
    <w:p w:rsidR="007D3073" w:rsidRPr="00B27BA9" w:rsidRDefault="007D3073" w:rsidP="007D3073">
      <w:pPr>
        <w:shd w:val="clear" w:color="auto" w:fill="FFFFFF"/>
        <w:spacing w:after="0" w:line="240" w:lineRule="auto"/>
        <w:rPr>
          <w:ins w:id="202" w:author="Unknown"/>
          <w:rFonts w:ascii="Times New Roman" w:eastAsia="Times New Roman" w:hAnsi="Times New Roman" w:cs="Times New Roman"/>
          <w:color w:val="1F497D" w:themeColor="text2"/>
        </w:rPr>
      </w:pPr>
      <w:proofErr w:type="gramStart"/>
      <w:ins w:id="203" w:author="Unknown">
        <w:r w:rsidRPr="00B27BA9">
          <w:rPr>
            <w:rFonts w:ascii="Times New Roman" w:eastAsia="Times New Roman" w:hAnsi="Times New Roman" w:cs="Times New Roman"/>
            <w:b/>
            <w:bCs/>
            <w:color w:val="1F497D" w:themeColor="text2"/>
          </w:rPr>
          <w:t xml:space="preserve">Q #48) Can </w:t>
        </w:r>
        <w:proofErr w:type="spellStart"/>
        <w:r w:rsidRPr="00B27BA9">
          <w:rPr>
            <w:rFonts w:ascii="Times New Roman" w:eastAsia="Times New Roman" w:hAnsi="Times New Roman" w:cs="Times New Roman"/>
            <w:b/>
            <w:bCs/>
            <w:color w:val="1F497D" w:themeColor="text2"/>
          </w:rPr>
          <w:t>WebDriver</w:t>
        </w:r>
        <w:proofErr w:type="spellEnd"/>
        <w:r w:rsidRPr="00B27BA9">
          <w:rPr>
            <w:rFonts w:ascii="Times New Roman" w:eastAsia="Times New Roman" w:hAnsi="Times New Roman" w:cs="Times New Roman"/>
            <w:b/>
            <w:bCs/>
            <w:color w:val="1F497D" w:themeColor="text2"/>
          </w:rPr>
          <w:t xml:space="preserve"> test Mobile applications?</w:t>
        </w:r>
        <w:proofErr w:type="gramEnd"/>
      </w:ins>
    </w:p>
    <w:p w:rsidR="007D3073" w:rsidRPr="00B27BA9" w:rsidRDefault="007D3073" w:rsidP="007D3073">
      <w:pPr>
        <w:shd w:val="clear" w:color="auto" w:fill="FFFFFF"/>
        <w:spacing w:after="369" w:line="240" w:lineRule="auto"/>
        <w:rPr>
          <w:ins w:id="204" w:author="Unknown"/>
          <w:rFonts w:ascii="Times New Roman" w:eastAsia="Times New Roman" w:hAnsi="Times New Roman" w:cs="Times New Roman"/>
          <w:color w:val="1F497D" w:themeColor="text2"/>
        </w:rPr>
      </w:pPr>
      <w:proofErr w:type="spellStart"/>
      <w:ins w:id="205" w:author="Unknown">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cannot test Mobile applications.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is a web based testing tool, therefore applications on the mobile browsers can be tested.</w:t>
        </w:r>
      </w:ins>
    </w:p>
    <w:p w:rsidR="007D3073" w:rsidRPr="00B27BA9" w:rsidRDefault="007D3073" w:rsidP="007D3073">
      <w:pPr>
        <w:shd w:val="clear" w:color="auto" w:fill="FFFFFF"/>
        <w:spacing w:after="0" w:line="240" w:lineRule="auto"/>
        <w:rPr>
          <w:ins w:id="206" w:author="Unknown"/>
          <w:rFonts w:ascii="Times New Roman" w:eastAsia="Times New Roman" w:hAnsi="Times New Roman" w:cs="Times New Roman"/>
          <w:color w:val="1F497D" w:themeColor="text2"/>
        </w:rPr>
      </w:pPr>
      <w:ins w:id="207" w:author="Unknown">
        <w:r w:rsidRPr="00B27BA9">
          <w:rPr>
            <w:rFonts w:ascii="Times New Roman" w:eastAsia="Times New Roman" w:hAnsi="Times New Roman" w:cs="Times New Roman"/>
            <w:b/>
            <w:bCs/>
            <w:color w:val="1F497D" w:themeColor="text2"/>
          </w:rPr>
          <w:t xml:space="preserve">Q #49) Can </w:t>
        </w:r>
        <w:proofErr w:type="spellStart"/>
        <w:r w:rsidRPr="00B27BA9">
          <w:rPr>
            <w:rFonts w:ascii="Times New Roman" w:eastAsia="Times New Roman" w:hAnsi="Times New Roman" w:cs="Times New Roman"/>
            <w:b/>
            <w:bCs/>
            <w:color w:val="1F497D" w:themeColor="text2"/>
          </w:rPr>
          <w:t>captcha</w:t>
        </w:r>
        <w:proofErr w:type="spellEnd"/>
        <w:r w:rsidRPr="00B27BA9">
          <w:rPr>
            <w:rFonts w:ascii="Times New Roman" w:eastAsia="Times New Roman" w:hAnsi="Times New Roman" w:cs="Times New Roman"/>
            <w:b/>
            <w:bCs/>
            <w:color w:val="1F497D" w:themeColor="text2"/>
          </w:rPr>
          <w:t xml:space="preserve"> be automated?</w:t>
        </w:r>
      </w:ins>
    </w:p>
    <w:p w:rsidR="007D3073" w:rsidRPr="00B27BA9" w:rsidRDefault="007D3073" w:rsidP="007D3073">
      <w:pPr>
        <w:shd w:val="clear" w:color="auto" w:fill="FFFFFF"/>
        <w:spacing w:after="369" w:line="240" w:lineRule="auto"/>
        <w:rPr>
          <w:ins w:id="208" w:author="Unknown"/>
          <w:rFonts w:ascii="Times New Roman" w:eastAsia="Times New Roman" w:hAnsi="Times New Roman" w:cs="Times New Roman"/>
          <w:color w:val="1F497D" w:themeColor="text2"/>
        </w:rPr>
      </w:pPr>
      <w:ins w:id="209" w:author="Unknown">
        <w:r w:rsidRPr="00B27BA9">
          <w:rPr>
            <w:rFonts w:ascii="Times New Roman" w:eastAsia="Times New Roman" w:hAnsi="Times New Roman" w:cs="Times New Roman"/>
            <w:color w:val="1F497D" w:themeColor="text2"/>
          </w:rPr>
          <w:t xml:space="preserve">No, </w:t>
        </w:r>
        <w:proofErr w:type="spellStart"/>
        <w:r w:rsidRPr="00B27BA9">
          <w:rPr>
            <w:rFonts w:ascii="Times New Roman" w:eastAsia="Times New Roman" w:hAnsi="Times New Roman" w:cs="Times New Roman"/>
            <w:color w:val="1F497D" w:themeColor="text2"/>
          </w:rPr>
          <w:t>captcha</w:t>
        </w:r>
        <w:proofErr w:type="spellEnd"/>
        <w:r w:rsidRPr="00B27BA9">
          <w:rPr>
            <w:rFonts w:ascii="Times New Roman" w:eastAsia="Times New Roman" w:hAnsi="Times New Roman" w:cs="Times New Roman"/>
            <w:color w:val="1F497D" w:themeColor="text2"/>
          </w:rPr>
          <w:t xml:space="preserve"> and bar code reader cannot be automated.</w:t>
        </w:r>
      </w:ins>
    </w:p>
    <w:p w:rsidR="007D3073" w:rsidRPr="00B27BA9" w:rsidRDefault="007D3073" w:rsidP="007D3073">
      <w:pPr>
        <w:shd w:val="clear" w:color="auto" w:fill="FFFFFF"/>
        <w:spacing w:after="0" w:line="240" w:lineRule="auto"/>
        <w:rPr>
          <w:ins w:id="210" w:author="Unknown"/>
          <w:rFonts w:ascii="Times New Roman" w:eastAsia="Times New Roman" w:hAnsi="Times New Roman" w:cs="Times New Roman"/>
          <w:color w:val="1F497D" w:themeColor="text2"/>
        </w:rPr>
      </w:pPr>
      <w:ins w:id="211" w:author="Unknown">
        <w:r w:rsidRPr="00B27BA9">
          <w:rPr>
            <w:rFonts w:ascii="Times New Roman" w:eastAsia="Times New Roman" w:hAnsi="Times New Roman" w:cs="Times New Roman"/>
            <w:b/>
            <w:bCs/>
            <w:color w:val="1F497D" w:themeColor="text2"/>
          </w:rPr>
          <w:t xml:space="preserve">Q #50) </w:t>
        </w:r>
        <w:proofErr w:type="gramStart"/>
        <w:r w:rsidRPr="00B27BA9">
          <w:rPr>
            <w:rFonts w:ascii="Times New Roman" w:eastAsia="Times New Roman" w:hAnsi="Times New Roman" w:cs="Times New Roman"/>
            <w:b/>
            <w:bCs/>
            <w:color w:val="1F497D" w:themeColor="text2"/>
          </w:rPr>
          <w:t>What</w:t>
        </w:r>
        <w:proofErr w:type="gramEnd"/>
        <w:r w:rsidRPr="00B27BA9">
          <w:rPr>
            <w:rFonts w:ascii="Times New Roman" w:eastAsia="Times New Roman" w:hAnsi="Times New Roman" w:cs="Times New Roman"/>
            <w:b/>
            <w:bCs/>
            <w:color w:val="1F497D" w:themeColor="text2"/>
          </w:rPr>
          <w:t xml:space="preserve"> is Object Repository? How can we create Object Repository in Selenium?</w:t>
        </w:r>
      </w:ins>
    </w:p>
    <w:p w:rsidR="007D3073" w:rsidRPr="00B27BA9" w:rsidRDefault="007D3073" w:rsidP="007D3073">
      <w:pPr>
        <w:shd w:val="clear" w:color="auto" w:fill="FFFFFF"/>
        <w:spacing w:after="369" w:line="240" w:lineRule="auto"/>
        <w:rPr>
          <w:ins w:id="212" w:author="Unknown"/>
          <w:rFonts w:ascii="Times New Roman" w:eastAsia="Times New Roman" w:hAnsi="Times New Roman" w:cs="Times New Roman"/>
          <w:color w:val="1F497D" w:themeColor="text2"/>
        </w:rPr>
      </w:pPr>
      <w:ins w:id="213" w:author="Unknown">
        <w:r w:rsidRPr="00B27BA9">
          <w:rPr>
            <w:rFonts w:ascii="Times New Roman" w:eastAsia="Times New Roman" w:hAnsi="Times New Roman" w:cs="Times New Roman"/>
            <w:color w:val="1F497D" w:themeColor="text2"/>
          </w:rPr>
          <w:t xml:space="preserve">Object Repository is a term used to refer to the collection of web elements belonging to Application </w:t>
        </w:r>
        <w:proofErr w:type="gramStart"/>
        <w:r w:rsidRPr="00B27BA9">
          <w:rPr>
            <w:rFonts w:ascii="Times New Roman" w:eastAsia="Times New Roman" w:hAnsi="Times New Roman" w:cs="Times New Roman"/>
            <w:color w:val="1F497D" w:themeColor="text2"/>
          </w:rPr>
          <w:t>Under</w:t>
        </w:r>
        <w:proofErr w:type="gramEnd"/>
        <w:r w:rsidRPr="00B27BA9">
          <w:rPr>
            <w:rFonts w:ascii="Times New Roman" w:eastAsia="Times New Roman" w:hAnsi="Times New Roman" w:cs="Times New Roman"/>
            <w:color w:val="1F497D" w:themeColor="text2"/>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ins>
    </w:p>
    <w:p w:rsidR="007D3073" w:rsidRPr="00B27BA9" w:rsidRDefault="007D3073" w:rsidP="007D3073">
      <w:pPr>
        <w:shd w:val="clear" w:color="auto" w:fill="FFFFFF"/>
        <w:spacing w:after="369" w:line="240" w:lineRule="auto"/>
        <w:rPr>
          <w:ins w:id="214" w:author="Unknown"/>
          <w:rFonts w:ascii="Times New Roman" w:eastAsia="Times New Roman" w:hAnsi="Times New Roman" w:cs="Times New Roman"/>
          <w:color w:val="1F497D" w:themeColor="text2"/>
        </w:rPr>
      </w:pPr>
      <w:ins w:id="215" w:author="Unknown">
        <w:r w:rsidRPr="00B27BA9">
          <w:rPr>
            <w:rFonts w:ascii="Times New Roman" w:eastAsia="Times New Roman" w:hAnsi="Times New Roman" w:cs="Times New Roman"/>
            <w:color w:val="1F497D" w:themeColor="text2"/>
          </w:rPr>
          <w:t>In Selenium, objects can be stored in an excel sheet which can be populated inside the script whenever required.</w:t>
        </w:r>
      </w:ins>
    </w:p>
    <w:p w:rsidR="007D3073" w:rsidRPr="00B27BA9" w:rsidRDefault="007D3073" w:rsidP="007D3073">
      <w:pPr>
        <w:shd w:val="clear" w:color="auto" w:fill="FFFFFF"/>
        <w:spacing w:after="369" w:line="240" w:lineRule="auto"/>
        <w:rPr>
          <w:ins w:id="216" w:author="Unknown"/>
          <w:rFonts w:ascii="Times New Roman" w:eastAsia="Times New Roman" w:hAnsi="Times New Roman" w:cs="Times New Roman"/>
          <w:color w:val="1F497D" w:themeColor="text2"/>
        </w:rPr>
      </w:pPr>
      <w:proofErr w:type="gramStart"/>
      <w:ins w:id="217" w:author="Unknown">
        <w:r w:rsidRPr="00B27BA9">
          <w:rPr>
            <w:rFonts w:ascii="Times New Roman" w:eastAsia="Times New Roman" w:hAnsi="Times New Roman" w:cs="Times New Roman"/>
            <w:color w:val="1F497D" w:themeColor="text2"/>
          </w:rPr>
          <w:t>That’s all for now.</w:t>
        </w:r>
        <w:proofErr w:type="gramEnd"/>
      </w:ins>
    </w:p>
    <w:p w:rsidR="007D3073" w:rsidRPr="00B27BA9" w:rsidRDefault="007D3073" w:rsidP="007D3073">
      <w:pPr>
        <w:shd w:val="clear" w:color="auto" w:fill="FFFFFF"/>
        <w:spacing w:after="369" w:line="240" w:lineRule="auto"/>
        <w:rPr>
          <w:ins w:id="218" w:author="Unknown"/>
          <w:rFonts w:ascii="Times New Roman" w:eastAsia="Times New Roman" w:hAnsi="Times New Roman" w:cs="Times New Roman"/>
          <w:color w:val="1F497D" w:themeColor="text2"/>
        </w:rPr>
      </w:pPr>
      <w:ins w:id="219" w:author="Unknown">
        <w:r w:rsidRPr="00B27BA9">
          <w:rPr>
            <w:rFonts w:ascii="Times New Roman" w:eastAsia="Times New Roman" w:hAnsi="Times New Roman" w:cs="Times New Roman"/>
            <w:color w:val="1F497D" w:themeColor="text2"/>
          </w:rPr>
          <w:t xml:space="preserve">Hope in this article you will find answers to most frequently asked Selenium and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Interview questions. The answers provided here are also helpful for understanding the Selenium basics and advanced </w:t>
        </w:r>
        <w:proofErr w:type="spellStart"/>
        <w:r w:rsidRPr="00B27BA9">
          <w:rPr>
            <w:rFonts w:ascii="Times New Roman" w:eastAsia="Times New Roman" w:hAnsi="Times New Roman" w:cs="Times New Roman"/>
            <w:color w:val="1F497D" w:themeColor="text2"/>
          </w:rPr>
          <w:t>WebDriver</w:t>
        </w:r>
        <w:proofErr w:type="spellEnd"/>
        <w:r w:rsidRPr="00B27BA9">
          <w:rPr>
            <w:rFonts w:ascii="Times New Roman" w:eastAsia="Times New Roman" w:hAnsi="Times New Roman" w:cs="Times New Roman"/>
            <w:color w:val="1F497D" w:themeColor="text2"/>
          </w:rPr>
          <w:t xml:space="preserve"> topics.</w:t>
        </w:r>
      </w:ins>
    </w:p>
    <w:p w:rsidR="00EA03F3" w:rsidRPr="00B27BA9" w:rsidRDefault="00EA03F3" w:rsidP="00EA03F3">
      <w:pPr>
        <w:pStyle w:val="Heading1"/>
        <w:spacing w:before="0" w:beforeAutospacing="0" w:after="0" w:afterAutospacing="0"/>
        <w:textAlignment w:val="baseline"/>
        <w:rPr>
          <w:b w:val="0"/>
          <w:bCs w:val="0"/>
          <w:color w:val="444444"/>
          <w:sz w:val="22"/>
          <w:szCs w:val="22"/>
        </w:rPr>
      </w:pPr>
      <w:r w:rsidRPr="00B27BA9">
        <w:rPr>
          <w:b w:val="0"/>
          <w:bCs w:val="0"/>
          <w:color w:val="444444"/>
          <w:sz w:val="22"/>
          <w:szCs w:val="22"/>
        </w:rPr>
        <w:lastRenderedPageBreak/>
        <w:t xml:space="preserve">8 Ways </w:t>
      </w:r>
      <w:proofErr w:type="gramStart"/>
      <w:r w:rsidRPr="00B27BA9">
        <w:rPr>
          <w:b w:val="0"/>
          <w:bCs w:val="0"/>
          <w:color w:val="444444"/>
          <w:sz w:val="22"/>
          <w:szCs w:val="22"/>
        </w:rPr>
        <w:t>To</w:t>
      </w:r>
      <w:proofErr w:type="gramEnd"/>
      <w:r w:rsidRPr="00B27BA9">
        <w:rPr>
          <w:b w:val="0"/>
          <w:bCs w:val="0"/>
          <w:color w:val="444444"/>
          <w:sz w:val="22"/>
          <w:szCs w:val="22"/>
        </w:rPr>
        <w:t xml:space="preserve"> Use Locators For Selenium Testing</w:t>
      </w:r>
    </w:p>
    <w:p w:rsidR="00EA03F3" w:rsidRPr="00B27BA9" w:rsidRDefault="00EB11B0" w:rsidP="00EA03F3">
      <w:pPr>
        <w:spacing w:line="300" w:lineRule="atLeast"/>
        <w:textAlignment w:val="baseline"/>
        <w:rPr>
          <w:rFonts w:ascii="Times New Roman" w:hAnsi="Times New Roman" w:cs="Times New Roman"/>
          <w:color w:val="919191"/>
        </w:rPr>
      </w:pPr>
      <w:hyperlink r:id="rId17" w:tooltip="View all posts in Selenium Tutorial" w:history="1">
        <w:r w:rsidR="00EA03F3" w:rsidRPr="00B27BA9">
          <w:rPr>
            <w:rStyle w:val="Hyperlink"/>
            <w:rFonts w:ascii="Times New Roman" w:hAnsi="Times New Roman" w:cs="Times New Roman"/>
            <w:color w:val="252830"/>
            <w:u w:val="none"/>
            <w:bdr w:val="none" w:sz="0" w:space="0" w:color="auto" w:frame="1"/>
            <w:shd w:val="clear" w:color="auto" w:fill="DADADA"/>
          </w:rPr>
          <w:t>Selenium Tutorial</w:t>
        </w:r>
      </w:hyperlink>
      <w:r w:rsidR="00EA03F3" w:rsidRPr="00B27BA9">
        <w:rPr>
          <w:rFonts w:ascii="Times New Roman" w:hAnsi="Times New Roman" w:cs="Times New Roman"/>
          <w:color w:val="919191"/>
        </w:rPr>
        <w:t> </w:t>
      </w:r>
      <w:r w:rsidR="00EA03F3" w:rsidRPr="00B27BA9">
        <w:rPr>
          <w:rStyle w:val="thetime"/>
          <w:rFonts w:ascii="Times New Roman" w:hAnsi="Times New Roman" w:cs="Times New Roman"/>
          <w:color w:val="919191"/>
          <w:bdr w:val="none" w:sz="0" w:space="0" w:color="auto" w:frame="1"/>
        </w:rPr>
        <w:t> Updated: March 4, 2018</w:t>
      </w:r>
      <w:proofErr w:type="gramStart"/>
      <w:r w:rsidR="00EA03F3" w:rsidRPr="00B27BA9">
        <w:rPr>
          <w:rFonts w:ascii="Times New Roman" w:hAnsi="Times New Roman" w:cs="Times New Roman"/>
          <w:color w:val="919191"/>
        </w:rPr>
        <w:t> </w:t>
      </w:r>
      <w:r w:rsidR="00EA03F3" w:rsidRPr="00B27BA9">
        <w:rPr>
          <w:rStyle w:val="theauthor"/>
          <w:rFonts w:ascii="Times New Roman" w:hAnsi="Times New Roman" w:cs="Times New Roman"/>
          <w:color w:val="919191"/>
          <w:bdr w:val="none" w:sz="0" w:space="0" w:color="auto" w:frame="1"/>
        </w:rPr>
        <w:t> </w:t>
      </w:r>
      <w:proofErr w:type="gramEnd"/>
      <w:r w:rsidR="00896E85" w:rsidRPr="00B27BA9">
        <w:fldChar w:fldCharType="begin"/>
      </w:r>
      <w:r w:rsidR="00896E85" w:rsidRPr="00B27BA9">
        <w:rPr>
          <w:rFonts w:ascii="Times New Roman" w:hAnsi="Times New Roman" w:cs="Times New Roman"/>
        </w:rPr>
        <w:instrText xml:space="preserve"> HYPERLINK "http://www.techbeamers.com/author/admin/" \o "Posts by Harsh S." </w:instrText>
      </w:r>
      <w:r w:rsidR="00896E85" w:rsidRPr="00B27BA9">
        <w:fldChar w:fldCharType="separate"/>
      </w:r>
      <w:r w:rsidR="00EA03F3" w:rsidRPr="00B27BA9">
        <w:rPr>
          <w:rStyle w:val="Hyperlink"/>
          <w:rFonts w:ascii="Times New Roman" w:hAnsi="Times New Roman" w:cs="Times New Roman"/>
          <w:color w:val="252830"/>
          <w:u w:val="none"/>
          <w:bdr w:val="none" w:sz="0" w:space="0" w:color="auto" w:frame="1"/>
        </w:rPr>
        <w:t>Harsh S.</w:t>
      </w:r>
      <w:r w:rsidR="00896E85" w:rsidRPr="00B27BA9">
        <w:rPr>
          <w:rStyle w:val="Hyperlink"/>
          <w:rFonts w:ascii="Times New Roman" w:hAnsi="Times New Roman" w:cs="Times New Roman"/>
          <w:color w:val="252830"/>
          <w:u w:val="none"/>
          <w:bdr w:val="none" w:sz="0" w:space="0" w:color="auto" w:frame="1"/>
        </w:rPr>
        <w:fldChar w:fldCharType="end"/>
      </w:r>
      <w:r w:rsidR="00EA03F3" w:rsidRPr="00B27BA9">
        <w:rPr>
          <w:rFonts w:ascii="Times New Roman" w:hAnsi="Times New Roman" w:cs="Times New Roman"/>
          <w:color w:val="919191"/>
        </w:rPr>
        <w:t> </w:t>
      </w:r>
      <w:r w:rsidR="00EA03F3" w:rsidRPr="00B27BA9">
        <w:rPr>
          <w:rStyle w:val="thetags"/>
          <w:rFonts w:ascii="Times New Roman" w:hAnsi="Times New Roman" w:cs="Times New Roman"/>
          <w:color w:val="919191"/>
          <w:bdr w:val="none" w:sz="0" w:space="0" w:color="auto" w:frame="1"/>
        </w:rPr>
        <w:t> </w:t>
      </w:r>
      <w:hyperlink r:id="rId18" w:history="1">
        <w:r w:rsidR="00EA03F3" w:rsidRPr="00B27BA9">
          <w:rPr>
            <w:rStyle w:val="Hyperlink"/>
            <w:rFonts w:ascii="Times New Roman" w:hAnsi="Times New Roman" w:cs="Times New Roman"/>
            <w:color w:val="252830"/>
            <w:u w:val="none"/>
            <w:bdr w:val="none" w:sz="0" w:space="0" w:color="auto" w:frame="1"/>
          </w:rPr>
          <w:t>using locators in selenium</w:t>
        </w:r>
      </w:hyperlink>
    </w:p>
    <w:p w:rsidR="00EA03F3" w:rsidRPr="00B27BA9" w:rsidRDefault="00EA03F3" w:rsidP="00EA03F3">
      <w:pPr>
        <w:pStyle w:val="NormalWeb"/>
        <w:shd w:val="clear" w:color="auto" w:fill="FFFFFF"/>
        <w:spacing w:before="0" w:beforeAutospacing="0" w:after="375" w:afterAutospacing="0"/>
        <w:textAlignment w:val="baseline"/>
        <w:rPr>
          <w:ins w:id="220" w:author="Unknown"/>
          <w:color w:val="4D4D4D"/>
          <w:sz w:val="22"/>
          <w:szCs w:val="22"/>
        </w:rPr>
      </w:pPr>
      <w:ins w:id="221" w:author="Unknown">
        <w:r w:rsidRPr="00B27BA9">
          <w:rPr>
            <w:color w:val="4D4D4D"/>
            <w:sz w:val="22"/>
            <w:szCs w:val="22"/>
          </w:rPr>
          <w:t>Locators provide a way to access the HTML elements from a web page. In Selenium, we can use locators to perform actions on the text boxes, links, checkboxes and other web elements.</w:t>
        </w:r>
      </w:ins>
    </w:p>
    <w:p w:rsidR="00EA03F3" w:rsidRPr="00B27BA9" w:rsidRDefault="00EA03F3" w:rsidP="00EA03F3">
      <w:pPr>
        <w:pStyle w:val="NormalWeb"/>
        <w:shd w:val="clear" w:color="auto" w:fill="FFFFFF"/>
        <w:spacing w:before="0" w:beforeAutospacing="0" w:after="375" w:afterAutospacing="0"/>
        <w:textAlignment w:val="baseline"/>
        <w:rPr>
          <w:ins w:id="222" w:author="Unknown"/>
          <w:color w:val="4D4D4D"/>
          <w:sz w:val="22"/>
          <w:szCs w:val="22"/>
        </w:rPr>
      </w:pPr>
      <w:ins w:id="223" w:author="Unknown">
        <w:r w:rsidRPr="00B27BA9">
          <w:rPr>
            <w:color w:val="4D4D4D"/>
            <w:sz w:val="22"/>
            <w:szCs w:val="22"/>
          </w:rPr>
          <w:t>Locators are the basic building blocks of a web page. A web developer must use a proper and consistent locator scheme for a website. Also, a test engineer must choose the correct locator strategy to automate the online workflows.</w:t>
        </w:r>
      </w:ins>
    </w:p>
    <w:p w:rsidR="00EA03F3" w:rsidRPr="00B27BA9" w:rsidRDefault="00EA03F3" w:rsidP="00EA03F3">
      <w:pPr>
        <w:pStyle w:val="NormalWeb"/>
        <w:shd w:val="clear" w:color="auto" w:fill="FFFFFF"/>
        <w:spacing w:before="0" w:beforeAutospacing="0" w:after="375" w:afterAutospacing="0"/>
        <w:textAlignment w:val="baseline"/>
        <w:rPr>
          <w:ins w:id="224" w:author="Unknown"/>
          <w:color w:val="4D4D4D"/>
          <w:sz w:val="22"/>
          <w:szCs w:val="22"/>
        </w:rPr>
      </w:pPr>
      <w:ins w:id="225" w:author="Unknown">
        <w:r w:rsidRPr="00B27BA9">
          <w:rPr>
            <w:color w:val="4D4D4D"/>
            <w:sz w:val="22"/>
            <w:szCs w:val="22"/>
          </w:rPr>
          <w:t>However, it gets tough at times to accurately identify a web UI element. And, we end up working with wrong elements or unable to find them.</w:t>
        </w:r>
      </w:ins>
    </w:p>
    <w:p w:rsidR="00EA03F3" w:rsidRPr="00B27BA9" w:rsidRDefault="00EA03F3" w:rsidP="00EA03F3">
      <w:pPr>
        <w:pStyle w:val="NormalWeb"/>
        <w:shd w:val="clear" w:color="auto" w:fill="FFFFFF"/>
        <w:spacing w:before="0" w:beforeAutospacing="0" w:after="375" w:afterAutospacing="0"/>
        <w:textAlignment w:val="baseline"/>
        <w:rPr>
          <w:ins w:id="226" w:author="Unknown"/>
          <w:color w:val="4D4D4D"/>
          <w:sz w:val="22"/>
          <w:szCs w:val="22"/>
        </w:rPr>
      </w:pPr>
      <w:ins w:id="227" w:author="Unknown">
        <w:r w:rsidRPr="00B27BA9">
          <w:rPr>
            <w:color w:val="4D4D4D"/>
            <w:sz w:val="22"/>
            <w:szCs w:val="22"/>
          </w:rPr>
          <w:t>Hence, we’ll walk you through the different methods to use locators for efficient web UI automation.</w:t>
        </w:r>
      </w:ins>
    </w:p>
    <w:p w:rsidR="00EA03F3" w:rsidRPr="00B27BA9" w:rsidRDefault="00EA03F3" w:rsidP="00EA03F3">
      <w:pPr>
        <w:pStyle w:val="NormalWeb"/>
        <w:shd w:val="clear" w:color="auto" w:fill="FFFFFF"/>
        <w:spacing w:before="0" w:beforeAutospacing="0" w:after="375" w:afterAutospacing="0"/>
        <w:textAlignment w:val="baseline"/>
        <w:rPr>
          <w:ins w:id="228" w:author="Unknown"/>
          <w:color w:val="4D4D4D"/>
          <w:sz w:val="22"/>
          <w:szCs w:val="22"/>
        </w:rPr>
      </w:pPr>
      <w:ins w:id="229" w:author="Unknown">
        <w:r w:rsidRPr="00B27BA9">
          <w:rPr>
            <w:color w:val="4D4D4D"/>
            <w:sz w:val="22"/>
            <w:szCs w:val="22"/>
          </w:rPr>
          <w:t>In this post, we are covering the Selenium locators in detail.</w:t>
        </w:r>
      </w:ins>
    </w:p>
    <w:p w:rsidR="00EA03F3" w:rsidRPr="00B27BA9" w:rsidRDefault="00EA03F3" w:rsidP="00EA03F3">
      <w:pPr>
        <w:pStyle w:val="NormalWeb"/>
        <w:shd w:val="clear" w:color="auto" w:fill="FFFFFF"/>
        <w:spacing w:before="0" w:beforeAutospacing="0" w:after="375" w:afterAutospacing="0"/>
        <w:textAlignment w:val="baseline"/>
        <w:rPr>
          <w:ins w:id="230" w:author="Unknown"/>
          <w:color w:val="4D4D4D"/>
          <w:sz w:val="22"/>
          <w:szCs w:val="22"/>
        </w:rPr>
      </w:pPr>
      <w:ins w:id="231" w:author="Unknown">
        <w:r w:rsidRPr="00B27BA9">
          <w:rPr>
            <w:color w:val="4D4D4D"/>
            <w:sz w:val="22"/>
            <w:szCs w:val="22"/>
          </w:rPr>
          <w:t>We’ve divided the post between two sections to bring more clarity on the topic.</w:t>
        </w:r>
      </w:ins>
    </w:p>
    <w:p w:rsidR="00EA03F3" w:rsidRPr="00B27BA9" w:rsidRDefault="00EA03F3" w:rsidP="00EA03F3">
      <w:pPr>
        <w:numPr>
          <w:ilvl w:val="0"/>
          <w:numId w:val="16"/>
        </w:numPr>
        <w:shd w:val="clear" w:color="auto" w:fill="FFFFFF"/>
        <w:spacing w:after="0" w:line="240" w:lineRule="auto"/>
        <w:ind w:left="456"/>
        <w:textAlignment w:val="baseline"/>
        <w:rPr>
          <w:ins w:id="232" w:author="Unknown"/>
          <w:rFonts w:ascii="Times New Roman" w:hAnsi="Times New Roman" w:cs="Times New Roman"/>
          <w:color w:val="4D4D4D"/>
        </w:rPr>
      </w:pPr>
      <w:ins w:id="233" w:author="Unknown">
        <w:r w:rsidRPr="00B27BA9">
          <w:rPr>
            <w:rStyle w:val="Strong"/>
            <w:rFonts w:ascii="Times New Roman" w:hAnsi="Times New Roman" w:cs="Times New Roman"/>
            <w:color w:val="4D4D4D"/>
            <w:bdr w:val="none" w:sz="0" w:space="0" w:color="auto" w:frame="1"/>
          </w:rPr>
          <w:t>How to use locators in Selenium?</w:t>
        </w:r>
      </w:ins>
    </w:p>
    <w:p w:rsidR="00EA03F3" w:rsidRPr="00B27BA9" w:rsidRDefault="00EA03F3" w:rsidP="00EA03F3">
      <w:pPr>
        <w:numPr>
          <w:ilvl w:val="1"/>
          <w:numId w:val="16"/>
        </w:numPr>
        <w:shd w:val="clear" w:color="auto" w:fill="FFFFFF"/>
        <w:spacing w:after="0" w:line="240" w:lineRule="auto"/>
        <w:ind w:left="912"/>
        <w:textAlignment w:val="baseline"/>
        <w:rPr>
          <w:ins w:id="234" w:author="Unknown"/>
          <w:rFonts w:ascii="Times New Roman" w:hAnsi="Times New Roman" w:cs="Times New Roman"/>
          <w:color w:val="4D4D4D"/>
        </w:rPr>
      </w:pPr>
      <w:ins w:id="235" w:author="Unknown">
        <w:r w:rsidRPr="00B27BA9">
          <w:rPr>
            <w:rStyle w:val="Strong"/>
            <w:rFonts w:ascii="Times New Roman" w:hAnsi="Times New Roman" w:cs="Times New Roman"/>
            <w:color w:val="4D4D4D"/>
            <w:bdr w:val="none" w:sz="0" w:space="0" w:color="auto" w:frame="1"/>
          </w:rPr>
          <w:t>What are different types of Selenium locators?</w:t>
        </w:r>
      </w:ins>
    </w:p>
    <w:p w:rsidR="00EA03F3" w:rsidRPr="00B27BA9" w:rsidRDefault="00EA03F3" w:rsidP="00EA03F3">
      <w:pPr>
        <w:numPr>
          <w:ilvl w:val="1"/>
          <w:numId w:val="16"/>
        </w:numPr>
        <w:shd w:val="clear" w:color="auto" w:fill="FFFFFF"/>
        <w:spacing w:after="0" w:line="240" w:lineRule="auto"/>
        <w:ind w:left="912"/>
        <w:textAlignment w:val="baseline"/>
        <w:rPr>
          <w:ins w:id="236" w:author="Unknown"/>
          <w:rFonts w:ascii="Times New Roman" w:hAnsi="Times New Roman" w:cs="Times New Roman"/>
          <w:color w:val="4D4D4D"/>
        </w:rPr>
      </w:pPr>
      <w:ins w:id="237" w:author="Unknown">
        <w:r w:rsidRPr="00B27BA9">
          <w:rPr>
            <w:rStyle w:val="Strong"/>
            <w:rFonts w:ascii="Times New Roman" w:hAnsi="Times New Roman" w:cs="Times New Roman"/>
            <w:color w:val="4D4D4D"/>
            <w:bdr w:val="none" w:sz="0" w:space="0" w:color="auto" w:frame="1"/>
          </w:rPr>
          <w:t>Explain how to use locators with examples?</w:t>
        </w:r>
      </w:ins>
    </w:p>
    <w:p w:rsidR="00EA03F3" w:rsidRPr="00B27BA9" w:rsidRDefault="00EA03F3" w:rsidP="00EA03F3">
      <w:pPr>
        <w:numPr>
          <w:ilvl w:val="2"/>
          <w:numId w:val="16"/>
        </w:numPr>
        <w:shd w:val="clear" w:color="auto" w:fill="FFFFFF"/>
        <w:spacing w:after="0" w:line="240" w:lineRule="auto"/>
        <w:ind w:left="1368"/>
        <w:textAlignment w:val="baseline"/>
        <w:rPr>
          <w:ins w:id="238" w:author="Unknown"/>
          <w:rFonts w:ascii="Times New Roman" w:hAnsi="Times New Roman" w:cs="Times New Roman"/>
          <w:color w:val="4D4D4D"/>
        </w:rPr>
      </w:pPr>
      <w:ins w:id="239"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"h1"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ID</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0" w:author="Unknown"/>
          <w:rFonts w:ascii="Times New Roman" w:hAnsi="Times New Roman" w:cs="Times New Roman"/>
          <w:color w:val="4D4D4D"/>
        </w:rPr>
      </w:pPr>
      <w:ins w:id="241"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"h2"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Name</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2" w:author="Unknown"/>
          <w:rFonts w:ascii="Times New Roman" w:hAnsi="Times New Roman" w:cs="Times New Roman"/>
          <w:color w:val="4D4D4D"/>
        </w:rPr>
      </w:pPr>
      <w:ins w:id="243"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"h3"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Link Text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4" w:author="Unknown"/>
          <w:rFonts w:ascii="Times New Roman" w:hAnsi="Times New Roman" w:cs="Times New Roman"/>
          <w:color w:val="4D4D4D"/>
        </w:rPr>
      </w:pPr>
      <w:ins w:id="245"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"h4"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Partial Link Text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6" w:author="Unknown"/>
          <w:rFonts w:ascii="Times New Roman" w:hAnsi="Times New Roman" w:cs="Times New Roman"/>
          <w:color w:val="4D4D4D"/>
        </w:rPr>
      </w:pPr>
      <w:ins w:id="247"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"h5"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Tag Name</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48" w:author="Unknown"/>
          <w:rFonts w:ascii="Times New Roman" w:hAnsi="Times New Roman" w:cs="Times New Roman"/>
          <w:color w:val="4D4D4D"/>
        </w:rPr>
      </w:pPr>
      <w:ins w:id="249"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"h6"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CSS Class</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50" w:author="Unknown"/>
          <w:rFonts w:ascii="Times New Roman" w:hAnsi="Times New Roman" w:cs="Times New Roman"/>
          <w:color w:val="4D4D4D"/>
        </w:rPr>
      </w:pPr>
      <w:ins w:id="251"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"h7"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CSS Selector</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2"/>
          <w:numId w:val="16"/>
        </w:numPr>
        <w:shd w:val="clear" w:color="auto" w:fill="FFFFFF"/>
        <w:spacing w:after="0" w:line="240" w:lineRule="auto"/>
        <w:ind w:left="1368"/>
        <w:textAlignment w:val="baseline"/>
        <w:rPr>
          <w:ins w:id="252" w:author="Unknown"/>
          <w:rFonts w:ascii="Times New Roman" w:hAnsi="Times New Roman" w:cs="Times New Roman"/>
          <w:color w:val="4D4D4D"/>
        </w:rPr>
      </w:pPr>
      <w:ins w:id="253"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"h8" </w:instrText>
        </w:r>
        <w:r w:rsidRPr="00B27BA9">
          <w:rPr>
            <w:rStyle w:val="Strong"/>
            <w:rFonts w:ascii="Times New Roman" w:hAnsi="Times New Roman" w:cs="Times New Roman"/>
            <w:color w:val="4D4D4D"/>
            <w:bdr w:val="none" w:sz="0" w:space="0" w:color="auto" w:frame="1"/>
          </w:rPr>
          <w:fldChar w:fldCharType="separate"/>
        </w:r>
        <w:proofErr w:type="spellStart"/>
        <w:r w:rsidRPr="00B27BA9">
          <w:rPr>
            <w:rStyle w:val="Hyperlink"/>
            <w:rFonts w:ascii="Times New Roman" w:hAnsi="Times New Roman" w:cs="Times New Roman"/>
            <w:b/>
            <w:bCs/>
            <w:color w:val="252830"/>
            <w:u w:val="none"/>
            <w:bdr w:val="none" w:sz="0" w:space="0" w:color="auto" w:frame="1"/>
          </w:rPr>
          <w:t>XPath</w:t>
        </w:r>
        <w:proofErr w:type="spellEnd"/>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3"/>
          <w:numId w:val="16"/>
        </w:numPr>
        <w:shd w:val="clear" w:color="auto" w:fill="FFFFFF"/>
        <w:spacing w:after="0" w:line="240" w:lineRule="auto"/>
        <w:ind w:left="1824"/>
        <w:textAlignment w:val="baseline"/>
        <w:rPr>
          <w:ins w:id="254" w:author="Unknown"/>
          <w:rFonts w:ascii="Times New Roman" w:hAnsi="Times New Roman" w:cs="Times New Roman"/>
          <w:color w:val="4D4D4D"/>
        </w:rPr>
      </w:pPr>
      <w:ins w:id="255"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"absoluteXPath"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 xml:space="preserve">What is absolute </w:t>
        </w:r>
        <w:proofErr w:type="spellStart"/>
        <w:r w:rsidRPr="00B27BA9">
          <w:rPr>
            <w:rStyle w:val="Hyperlink"/>
            <w:rFonts w:ascii="Times New Roman" w:hAnsi="Times New Roman" w:cs="Times New Roman"/>
            <w:b/>
            <w:bCs/>
            <w:color w:val="252830"/>
            <w:u w:val="none"/>
            <w:bdr w:val="none" w:sz="0" w:space="0" w:color="auto" w:frame="1"/>
          </w:rPr>
          <w:t>XPath</w:t>
        </w:r>
        <w:proofErr w:type="spellEnd"/>
        <w:r w:rsidRPr="00B27BA9">
          <w:rPr>
            <w:rStyle w:val="Hyperlink"/>
            <w:rFonts w:ascii="Times New Roman" w:hAnsi="Times New Roman" w:cs="Times New Roman"/>
            <w:b/>
            <w:bCs/>
            <w:color w:val="252830"/>
            <w:u w:val="none"/>
            <w:bdr w:val="none" w:sz="0" w:space="0" w:color="auto" w:frame="1"/>
          </w:rPr>
          <w: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3"/>
          <w:numId w:val="16"/>
        </w:numPr>
        <w:shd w:val="clear" w:color="auto" w:fill="FFFFFF"/>
        <w:spacing w:after="0" w:line="240" w:lineRule="auto"/>
        <w:ind w:left="1824"/>
        <w:textAlignment w:val="baseline"/>
        <w:rPr>
          <w:ins w:id="256" w:author="Unknown"/>
          <w:rFonts w:ascii="Times New Roman" w:hAnsi="Times New Roman" w:cs="Times New Roman"/>
          <w:color w:val="4D4D4D"/>
        </w:rPr>
      </w:pPr>
      <w:ins w:id="257"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"http://www.techbeamers.com/use-locators-selenium/" \l "RelativeXPath"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 xml:space="preserve">What is relative </w:t>
        </w:r>
        <w:proofErr w:type="spellStart"/>
        <w:r w:rsidRPr="00B27BA9">
          <w:rPr>
            <w:rStyle w:val="Hyperlink"/>
            <w:rFonts w:ascii="Times New Roman" w:hAnsi="Times New Roman" w:cs="Times New Roman"/>
            <w:b/>
            <w:bCs/>
            <w:color w:val="252830"/>
            <w:u w:val="none"/>
            <w:bdr w:val="none" w:sz="0" w:space="0" w:color="auto" w:frame="1"/>
          </w:rPr>
          <w:t>XPath</w:t>
        </w:r>
        <w:proofErr w:type="spellEnd"/>
        <w:r w:rsidRPr="00B27BA9">
          <w:rPr>
            <w:rStyle w:val="Hyperlink"/>
            <w:rFonts w:ascii="Times New Roman" w:hAnsi="Times New Roman" w:cs="Times New Roman"/>
            <w:b/>
            <w:bCs/>
            <w:color w:val="252830"/>
            <w:u w:val="none"/>
            <w:bdr w:val="none" w:sz="0" w:space="0" w:color="auto" w:frame="1"/>
          </w:rPr>
          <w:t>?</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numPr>
          <w:ilvl w:val="0"/>
          <w:numId w:val="16"/>
        </w:numPr>
        <w:shd w:val="clear" w:color="auto" w:fill="FFFFFF"/>
        <w:spacing w:after="0" w:line="240" w:lineRule="auto"/>
        <w:ind w:left="456"/>
        <w:textAlignment w:val="baseline"/>
        <w:rPr>
          <w:ins w:id="258" w:author="Unknown"/>
          <w:rFonts w:ascii="Times New Roman" w:hAnsi="Times New Roman" w:cs="Times New Roman"/>
          <w:color w:val="4D4D4D"/>
        </w:rPr>
      </w:pPr>
      <w:ins w:id="259" w:author="Unknown">
        <w:r w:rsidRPr="00B27BA9">
          <w:rPr>
            <w:rStyle w:val="Strong"/>
            <w:rFonts w:ascii="Times New Roman" w:hAnsi="Times New Roman" w:cs="Times New Roman"/>
            <w:color w:val="4D4D4D"/>
            <w:bdr w:val="none" w:sz="0" w:space="0" w:color="auto" w:frame="1"/>
          </w:rPr>
          <w:t>What is the best locator strategy?</w:t>
        </w:r>
      </w:ins>
    </w:p>
    <w:p w:rsidR="00EA03F3" w:rsidRPr="00B27BA9" w:rsidRDefault="00EA03F3" w:rsidP="00EA03F3">
      <w:pPr>
        <w:numPr>
          <w:ilvl w:val="1"/>
          <w:numId w:val="16"/>
        </w:numPr>
        <w:shd w:val="clear" w:color="auto" w:fill="FFFFFF"/>
        <w:spacing w:after="0" w:line="240" w:lineRule="auto"/>
        <w:ind w:left="912"/>
        <w:textAlignment w:val="baseline"/>
        <w:rPr>
          <w:ins w:id="260" w:author="Unknown"/>
          <w:rFonts w:ascii="Times New Roman" w:hAnsi="Times New Roman" w:cs="Times New Roman"/>
          <w:color w:val="4D4D4D"/>
        </w:rPr>
      </w:pPr>
      <w:ins w:id="261" w:author="Unknown">
        <w:r w:rsidRPr="00B27BA9">
          <w:rPr>
            <w:rStyle w:val="Strong"/>
            <w:rFonts w:ascii="Times New Roman" w:hAnsi="Times New Roman" w:cs="Times New Roman"/>
            <w:color w:val="4D4D4D"/>
            <w:bdr w:val="none" w:sz="0" w:space="0" w:color="auto" w:frame="1"/>
          </w:rPr>
          <w:fldChar w:fldCharType="begin"/>
        </w:r>
        <w:r w:rsidRPr="00B27BA9">
          <w:rPr>
            <w:rStyle w:val="Strong"/>
            <w:rFonts w:ascii="Times New Roman" w:hAnsi="Times New Roman" w:cs="Times New Roman"/>
            <w:color w:val="4D4D4D"/>
            <w:bdr w:val="none" w:sz="0" w:space="0" w:color="auto" w:frame="1"/>
          </w:rPr>
          <w:instrText xml:space="preserve"> HYPERLINK "http://www.techbeamers.com/select-selenium-locators/" \t "_blank" </w:instrText>
        </w:r>
        <w:r w:rsidRPr="00B27BA9">
          <w:rPr>
            <w:rStyle w:val="Strong"/>
            <w:rFonts w:ascii="Times New Roman" w:hAnsi="Times New Roman" w:cs="Times New Roman"/>
            <w:color w:val="4D4D4D"/>
            <w:bdr w:val="none" w:sz="0" w:space="0" w:color="auto" w:frame="1"/>
          </w:rPr>
          <w:fldChar w:fldCharType="separate"/>
        </w:r>
        <w:r w:rsidRPr="00B27BA9">
          <w:rPr>
            <w:rStyle w:val="Hyperlink"/>
            <w:rFonts w:ascii="Times New Roman" w:hAnsi="Times New Roman" w:cs="Times New Roman"/>
            <w:b/>
            <w:bCs/>
            <w:color w:val="252830"/>
            <w:u w:val="none"/>
            <w:bdr w:val="none" w:sz="0" w:space="0" w:color="auto" w:frame="1"/>
          </w:rPr>
          <w:t>How to choose which Selenium locators is best for you?</w:t>
        </w:r>
        <w:r w:rsidRPr="00B27BA9">
          <w:rPr>
            <w:rStyle w:val="Strong"/>
            <w:rFonts w:ascii="Times New Roman" w:hAnsi="Times New Roman" w:cs="Times New Roman"/>
            <w:color w:val="4D4D4D"/>
            <w:bdr w:val="none" w:sz="0" w:space="0" w:color="auto" w:frame="1"/>
          </w:rPr>
          <w:fldChar w:fldCharType="end"/>
        </w:r>
      </w:ins>
    </w:p>
    <w:p w:rsidR="00EA03F3" w:rsidRPr="00B27BA9" w:rsidRDefault="00EA03F3" w:rsidP="00EA03F3">
      <w:pPr>
        <w:pStyle w:val="Heading2"/>
        <w:shd w:val="clear" w:color="auto" w:fill="FFFFFF"/>
        <w:spacing w:before="0" w:beforeAutospacing="0" w:after="225" w:afterAutospacing="0"/>
        <w:textAlignment w:val="baseline"/>
        <w:rPr>
          <w:ins w:id="262" w:author="Unknown"/>
          <w:b w:val="0"/>
          <w:bCs w:val="0"/>
          <w:color w:val="444444"/>
          <w:sz w:val="22"/>
          <w:szCs w:val="22"/>
        </w:rPr>
      </w:pPr>
      <w:ins w:id="263" w:author="Unknown">
        <w:r w:rsidRPr="00B27BA9">
          <w:rPr>
            <w:b w:val="0"/>
            <w:bCs w:val="0"/>
            <w:color w:val="444444"/>
            <w:sz w:val="22"/>
            <w:szCs w:val="22"/>
          </w:rPr>
          <w:t xml:space="preserve">How </w:t>
        </w:r>
        <w:proofErr w:type="gramStart"/>
        <w:r w:rsidRPr="00B27BA9">
          <w:rPr>
            <w:b w:val="0"/>
            <w:bCs w:val="0"/>
            <w:color w:val="444444"/>
            <w:sz w:val="22"/>
            <w:szCs w:val="22"/>
          </w:rPr>
          <w:t>To</w:t>
        </w:r>
        <w:proofErr w:type="gramEnd"/>
        <w:r w:rsidRPr="00B27BA9">
          <w:rPr>
            <w:b w:val="0"/>
            <w:bCs w:val="0"/>
            <w:color w:val="444444"/>
            <w:sz w:val="22"/>
            <w:szCs w:val="22"/>
          </w:rPr>
          <w:t xml:space="preserve"> Use Locators In Selenium?</w:t>
        </w:r>
      </w:ins>
    </w:p>
    <w:p w:rsidR="00EA03F3" w:rsidRPr="00B27BA9" w:rsidRDefault="00EA03F3" w:rsidP="00EA03F3">
      <w:pPr>
        <w:pStyle w:val="NormalWeb"/>
        <w:shd w:val="clear" w:color="auto" w:fill="FFFFFF"/>
        <w:spacing w:before="0" w:beforeAutospacing="0" w:after="375" w:afterAutospacing="0"/>
        <w:textAlignment w:val="baseline"/>
        <w:rPr>
          <w:ins w:id="264" w:author="Unknown"/>
          <w:color w:val="4D4D4D"/>
          <w:sz w:val="22"/>
          <w:szCs w:val="22"/>
        </w:rPr>
      </w:pPr>
      <w:ins w:id="265" w:author="Unknown">
        <w:r w:rsidRPr="00B27BA9">
          <w:rPr>
            <w:color w:val="4D4D4D"/>
            <w:sz w:val="22"/>
            <w:szCs w:val="22"/>
          </w:rPr>
          <w:t>Selenium names eight types of locators to find the elements on a web page. Check out the below list of locators approved by Selenium. We are explaining each of them one by one and with examples.</w:t>
        </w:r>
      </w:ins>
    </w:p>
    <w:p w:rsidR="00EA03F3" w:rsidRPr="00B27BA9" w:rsidRDefault="00EA03F3" w:rsidP="00EA03F3">
      <w:pPr>
        <w:pStyle w:val="NormalWeb"/>
        <w:shd w:val="clear" w:color="auto" w:fill="FFFFFF"/>
        <w:spacing w:before="0" w:beforeAutospacing="0" w:after="375" w:afterAutospacing="0"/>
        <w:textAlignment w:val="baseline"/>
        <w:rPr>
          <w:ins w:id="266" w:author="Unknown"/>
          <w:color w:val="4D4D4D"/>
          <w:sz w:val="22"/>
          <w:szCs w:val="22"/>
        </w:rPr>
      </w:pPr>
      <w:ins w:id="267" w:author="Unknown">
        <w:r w:rsidRPr="00B27BA9">
          <w:rPr>
            <w:color w:val="4D4D4D"/>
            <w:sz w:val="22"/>
            <w:szCs w:val="22"/>
          </w:rPr>
          <w:t>We have sorted the list of locators in the best to least preferred order.</w:t>
        </w:r>
      </w:ins>
    </w:p>
    <w:p w:rsidR="00EA03F3" w:rsidRPr="00B27BA9" w:rsidRDefault="00EA03F3" w:rsidP="00EA03F3">
      <w:pPr>
        <w:pStyle w:val="Heading3"/>
        <w:shd w:val="clear" w:color="auto" w:fill="FFFFFF"/>
        <w:spacing w:before="0" w:beforeAutospacing="0" w:after="0" w:afterAutospacing="0"/>
        <w:textAlignment w:val="baseline"/>
        <w:rPr>
          <w:ins w:id="268" w:author="Unknown"/>
          <w:b w:val="0"/>
          <w:bCs w:val="0"/>
          <w:color w:val="444444"/>
          <w:sz w:val="22"/>
          <w:szCs w:val="22"/>
        </w:rPr>
      </w:pPr>
      <w:ins w:id="269" w:author="Unknown">
        <w:r w:rsidRPr="00B27BA9">
          <w:rPr>
            <w:b w:val="0"/>
            <w:bCs w:val="0"/>
            <w:color w:val="444444"/>
            <w:sz w:val="22"/>
            <w:szCs w:val="22"/>
          </w:rPr>
          <w:t>1- </w:t>
        </w:r>
        <w:r w:rsidRPr="00B27BA9">
          <w:rPr>
            <w:rStyle w:val="Emphasis"/>
            <w:b w:val="0"/>
            <w:bCs w:val="0"/>
            <w:color w:val="444444"/>
            <w:sz w:val="22"/>
            <w:szCs w:val="22"/>
            <w:bdr w:val="none" w:sz="0" w:space="0" w:color="auto" w:frame="1"/>
          </w:rPr>
          <w:t>Id</w:t>
        </w:r>
        <w:r w:rsidRPr="00B27BA9">
          <w:rPr>
            <w:b w:val="0"/>
            <w:bCs w:val="0"/>
            <w:color w:val="444444"/>
            <w:sz w:val="22"/>
            <w:szCs w:val="22"/>
          </w:rPr>
          <w:t> To Select The Element With A Specified @Id Attribute.</w:t>
        </w:r>
      </w:ins>
    </w:p>
    <w:p w:rsidR="00EA03F3" w:rsidRPr="00B27BA9" w:rsidRDefault="00EA03F3" w:rsidP="00EA03F3">
      <w:pPr>
        <w:pStyle w:val="NormalWeb"/>
        <w:shd w:val="clear" w:color="auto" w:fill="FFFFFF"/>
        <w:spacing w:before="0" w:beforeAutospacing="0" w:after="375" w:afterAutospacing="0"/>
        <w:textAlignment w:val="baseline"/>
        <w:rPr>
          <w:ins w:id="270" w:author="Unknown"/>
          <w:color w:val="4D4D4D"/>
          <w:sz w:val="22"/>
          <w:szCs w:val="22"/>
        </w:rPr>
      </w:pPr>
      <w:ins w:id="271" w:author="Unknown">
        <w:r w:rsidRPr="00B27BA9">
          <w:rPr>
            <w:color w:val="4D4D4D"/>
            <w:sz w:val="22"/>
            <w:szCs w:val="22"/>
          </w:rPr>
          <w:t>It is a unique reference for a web object that the developer sets while writing the code. Ideally, the ID should not repeat on a page, but the browsers do allow exceptions to this rule. The ID is no doubt the best locator to use in Selenium. Still, if it belongs to an HTML table, then it’s possible that it would change or disappear from the list. Hence, you need to put in a more advanced locator technique.</w:t>
        </w:r>
      </w:ins>
    </w:p>
    <w:p w:rsidR="00EA03F3" w:rsidRPr="00B27BA9" w:rsidRDefault="00EA03F3" w:rsidP="00EA03F3">
      <w:pPr>
        <w:pStyle w:val="HTMLPreformatted"/>
        <w:shd w:val="clear" w:color="auto" w:fill="EEEEEE"/>
        <w:spacing w:line="312" w:lineRule="atLeast"/>
        <w:textAlignment w:val="baseline"/>
        <w:rPr>
          <w:ins w:id="272" w:author="Unknown"/>
          <w:rStyle w:val="pln"/>
          <w:rFonts w:ascii="Times New Roman" w:hAnsi="Times New Roman" w:cs="Times New Roman"/>
          <w:color w:val="000000"/>
          <w:sz w:val="22"/>
          <w:szCs w:val="22"/>
          <w:bdr w:val="none" w:sz="0" w:space="0" w:color="auto" w:frame="1"/>
        </w:rPr>
      </w:pPr>
      <w:ins w:id="273" w:author="Unknown">
        <w:r w:rsidRPr="00B27BA9">
          <w:rPr>
            <w:rStyle w:val="tag"/>
            <w:rFonts w:ascii="Times New Roman" w:hAnsi="Times New Roman" w:cs="Times New Roman"/>
            <w:color w:val="000088"/>
            <w:sz w:val="22"/>
            <w:szCs w:val="22"/>
            <w:bdr w:val="none" w:sz="0" w:space="0" w:color="auto" w:frame="1"/>
          </w:rPr>
          <w:lastRenderedPageBreak/>
          <w:t>&lt;input</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id</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"user"</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class</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"required"</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type</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"text"</w:t>
        </w:r>
        <w:r w:rsidRPr="00B27BA9">
          <w:rPr>
            <w:rStyle w:val="tag"/>
            <w:rFonts w:ascii="Times New Roman" w:hAnsi="Times New Roman" w:cs="Times New Roman"/>
            <w:color w:val="000088"/>
            <w:sz w:val="22"/>
            <w:szCs w:val="22"/>
            <w:bdr w:val="none" w:sz="0" w:space="0" w:color="auto" w:frame="1"/>
          </w:rPr>
          <w:t>&gt;</w:t>
        </w:r>
      </w:ins>
    </w:p>
    <w:p w:rsidR="00EA03F3" w:rsidRPr="00B27BA9" w:rsidRDefault="00EA03F3" w:rsidP="00EA03F3">
      <w:pPr>
        <w:pStyle w:val="HTMLPreformatted"/>
        <w:shd w:val="clear" w:color="auto" w:fill="EEEEEE"/>
        <w:spacing w:line="312" w:lineRule="atLeast"/>
        <w:textAlignment w:val="baseline"/>
        <w:rPr>
          <w:ins w:id="274"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275" w:author="Unknown"/>
          <w:rFonts w:ascii="Times New Roman" w:hAnsi="Times New Roman" w:cs="Times New Roman"/>
          <w:color w:val="444444"/>
          <w:sz w:val="22"/>
          <w:szCs w:val="22"/>
        </w:rPr>
      </w:pPr>
      <w:proofErr w:type="spellStart"/>
      <w:ins w:id="276"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item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gramEnd"/>
        <w:r w:rsidRPr="00B27BA9">
          <w:rPr>
            <w:rStyle w:val="pln"/>
            <w:rFonts w:ascii="Times New Roman" w:hAnsi="Times New Roman" w:cs="Times New Roman"/>
            <w:color w:val="000000"/>
            <w:sz w:val="22"/>
            <w:szCs w:val="22"/>
            <w:bdr w:val="none" w:sz="0" w:space="0" w:color="auto" w:frame="1"/>
          </w:rPr>
          <w:t>By.id("user"));</w:t>
        </w:r>
      </w:ins>
    </w:p>
    <w:p w:rsidR="00EA03F3" w:rsidRPr="00B27BA9" w:rsidRDefault="00EA03F3" w:rsidP="00EA03F3">
      <w:pPr>
        <w:pStyle w:val="NormalWeb"/>
        <w:shd w:val="clear" w:color="auto" w:fill="FFFFFF"/>
        <w:spacing w:before="0" w:beforeAutospacing="0" w:after="0" w:afterAutospacing="0"/>
        <w:textAlignment w:val="baseline"/>
        <w:rPr>
          <w:ins w:id="277" w:author="Unknown"/>
          <w:color w:val="4D4D4D"/>
          <w:sz w:val="22"/>
          <w:szCs w:val="22"/>
        </w:rPr>
      </w:pPr>
      <w:ins w:id="278" w:author="Unknown">
        <w:r w:rsidRPr="00B27BA9">
          <w:rPr>
            <w:rStyle w:val="Strong"/>
            <w:color w:val="4D4D4D"/>
            <w:sz w:val="22"/>
            <w:szCs w:val="22"/>
            <w:bdr w:val="none" w:sz="0" w:space="0" w:color="auto" w:frame="1"/>
          </w:rPr>
          <w:t>Highlights:</w:t>
        </w:r>
      </w:ins>
    </w:p>
    <w:p w:rsidR="00EA03F3" w:rsidRPr="00B27BA9" w:rsidRDefault="00EA03F3" w:rsidP="00EA03F3">
      <w:pPr>
        <w:pStyle w:val="NormalWeb"/>
        <w:shd w:val="clear" w:color="auto" w:fill="FFFFFF"/>
        <w:spacing w:before="0" w:beforeAutospacing="0" w:after="375" w:afterAutospacing="0"/>
        <w:textAlignment w:val="baseline"/>
        <w:rPr>
          <w:ins w:id="279" w:author="Unknown"/>
          <w:color w:val="4D4D4D"/>
          <w:sz w:val="22"/>
          <w:szCs w:val="22"/>
        </w:rPr>
      </w:pPr>
      <w:ins w:id="280" w:author="Unknown">
        <w:r w:rsidRPr="00B27BA9">
          <w:rPr>
            <w:color w:val="4D4D4D"/>
            <w:sz w:val="22"/>
            <w:szCs w:val="22"/>
          </w:rPr>
          <w:t>It is preferable to have a unique id, so it is unlikely to meet similar values.</w:t>
        </w:r>
      </w:ins>
    </w:p>
    <w:p w:rsidR="00EA03F3" w:rsidRPr="00B27BA9" w:rsidRDefault="00EA03F3" w:rsidP="00EA03F3">
      <w:pPr>
        <w:pStyle w:val="NormalWeb"/>
        <w:shd w:val="clear" w:color="auto" w:fill="FFFFFF"/>
        <w:spacing w:before="0" w:beforeAutospacing="0" w:after="0" w:afterAutospacing="0"/>
        <w:textAlignment w:val="baseline"/>
        <w:rPr>
          <w:ins w:id="281" w:author="Unknown"/>
          <w:color w:val="4D4D4D"/>
          <w:sz w:val="22"/>
          <w:szCs w:val="22"/>
        </w:rPr>
      </w:pPr>
      <w:ins w:id="282"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283" w:author="Unknown"/>
          <w:color w:val="4D4D4D"/>
          <w:sz w:val="22"/>
          <w:szCs w:val="22"/>
        </w:rPr>
      </w:pPr>
      <w:proofErr w:type="gramStart"/>
      <w:ins w:id="284" w:author="Unknown">
        <w:r w:rsidRPr="00B27BA9">
          <w:rPr>
            <w:color w:val="4D4D4D"/>
            <w:sz w:val="22"/>
            <w:szCs w:val="22"/>
          </w:rPr>
          <w:t>Feasible for elements with fixed IDs but not for the generated ones.</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285" w:author="Unknown"/>
          <w:color w:val="4D4D4D"/>
          <w:sz w:val="22"/>
          <w:szCs w:val="22"/>
        </w:rPr>
      </w:pPr>
      <w:ins w:id="286"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287" w:author="Unknown"/>
          <w:b w:val="0"/>
          <w:bCs w:val="0"/>
          <w:color w:val="444444"/>
          <w:sz w:val="22"/>
          <w:szCs w:val="22"/>
        </w:rPr>
      </w:pPr>
      <w:ins w:id="288" w:author="Unknown">
        <w:r w:rsidRPr="00B27BA9">
          <w:rPr>
            <w:b w:val="0"/>
            <w:bCs w:val="0"/>
            <w:color w:val="444444"/>
            <w:sz w:val="22"/>
            <w:szCs w:val="22"/>
          </w:rPr>
          <w:t>2- </w:t>
        </w:r>
        <w:r w:rsidRPr="00B27BA9">
          <w:rPr>
            <w:rStyle w:val="Emphasis"/>
            <w:b w:val="0"/>
            <w:bCs w:val="0"/>
            <w:color w:val="444444"/>
            <w:sz w:val="22"/>
            <w:szCs w:val="22"/>
            <w:bdr w:val="none" w:sz="0" w:space="0" w:color="auto" w:frame="1"/>
          </w:rPr>
          <w:t>Name</w:t>
        </w:r>
        <w:r w:rsidRPr="00B27BA9">
          <w:rPr>
            <w:b w:val="0"/>
            <w:bCs w:val="0"/>
            <w:color w:val="444444"/>
            <w:sz w:val="22"/>
            <w:szCs w:val="22"/>
          </w:rPr>
          <w:t> To Select The First Element With The Specified @Name Attribute.</w:t>
        </w:r>
      </w:ins>
    </w:p>
    <w:p w:rsidR="00EA03F3" w:rsidRPr="00B27BA9" w:rsidRDefault="00EA03F3" w:rsidP="00EA03F3">
      <w:pPr>
        <w:pStyle w:val="NormalWeb"/>
        <w:shd w:val="clear" w:color="auto" w:fill="FFFFFF"/>
        <w:spacing w:before="0" w:beforeAutospacing="0" w:after="375" w:afterAutospacing="0"/>
        <w:textAlignment w:val="baseline"/>
        <w:rPr>
          <w:ins w:id="289" w:author="Unknown"/>
          <w:color w:val="4D4D4D"/>
          <w:sz w:val="22"/>
          <w:szCs w:val="22"/>
        </w:rPr>
      </w:pPr>
      <w:ins w:id="290" w:author="Unknown">
        <w:r w:rsidRPr="00B27BA9">
          <w:rPr>
            <w:color w:val="4D4D4D"/>
            <w:sz w:val="22"/>
            <w:szCs w:val="22"/>
          </w:rPr>
          <w:t>Every form has input fields with unique names. Names are unique most of the times, but it’s not a restriction. However, a field name locator is the best choice for testing a login form. But when you have multiple login types on the same page then you should use locators with a different scheme. Let’s see the example where you can use either the id or the field name.</w:t>
        </w:r>
      </w:ins>
    </w:p>
    <w:p w:rsidR="00EA03F3" w:rsidRPr="00B27BA9" w:rsidRDefault="00EA03F3" w:rsidP="00EA03F3">
      <w:pPr>
        <w:pStyle w:val="HTMLPreformatted"/>
        <w:shd w:val="clear" w:color="auto" w:fill="EEEEEE"/>
        <w:spacing w:line="312" w:lineRule="atLeast"/>
        <w:textAlignment w:val="baseline"/>
        <w:rPr>
          <w:ins w:id="291" w:author="Unknown"/>
          <w:rStyle w:val="pln"/>
          <w:rFonts w:ascii="Times New Roman" w:hAnsi="Times New Roman" w:cs="Times New Roman"/>
          <w:color w:val="000000"/>
          <w:sz w:val="22"/>
          <w:szCs w:val="22"/>
          <w:bdr w:val="none" w:sz="0" w:space="0" w:color="auto" w:frame="1"/>
        </w:rPr>
      </w:pPr>
      <w:ins w:id="292" w:author="Unknown">
        <w:r w:rsidRPr="00B27BA9">
          <w:rPr>
            <w:rStyle w:val="tag"/>
            <w:rFonts w:ascii="Times New Roman" w:hAnsi="Times New Roman" w:cs="Times New Roman"/>
            <w:color w:val="000088"/>
            <w:sz w:val="22"/>
            <w:szCs w:val="22"/>
            <w:bdr w:val="none" w:sz="0" w:space="0" w:color="auto" w:frame="1"/>
          </w:rPr>
          <w:t>&lt;input</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id</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"user"</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name</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"admin"</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class</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"required"</w:t>
        </w:r>
        <w:r w:rsidRPr="00B27BA9">
          <w:rPr>
            <w:rStyle w:val="pln"/>
            <w:rFonts w:ascii="Times New Roman" w:hAnsi="Times New Roman" w:cs="Times New Roman"/>
            <w:color w:val="000000"/>
            <w:sz w:val="22"/>
            <w:szCs w:val="22"/>
            <w:bdr w:val="none" w:sz="0" w:space="0" w:color="auto" w:frame="1"/>
          </w:rPr>
          <w:t xml:space="preserve"> </w:t>
        </w:r>
        <w:r w:rsidRPr="00B27BA9">
          <w:rPr>
            <w:rStyle w:val="atn"/>
            <w:rFonts w:ascii="Times New Roman" w:hAnsi="Times New Roman" w:cs="Times New Roman"/>
            <w:color w:val="660066"/>
            <w:sz w:val="22"/>
            <w:szCs w:val="22"/>
            <w:bdr w:val="none" w:sz="0" w:space="0" w:color="auto" w:frame="1"/>
          </w:rPr>
          <w:t>type</w:t>
        </w:r>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"text"</w:t>
        </w:r>
        <w:r w:rsidRPr="00B27BA9">
          <w:rPr>
            <w:rStyle w:val="tag"/>
            <w:rFonts w:ascii="Times New Roman" w:hAnsi="Times New Roman" w:cs="Times New Roman"/>
            <w:color w:val="000088"/>
            <w:sz w:val="22"/>
            <w:szCs w:val="22"/>
            <w:bdr w:val="none" w:sz="0" w:space="0" w:color="auto" w:frame="1"/>
          </w:rPr>
          <w:t>&gt;</w:t>
        </w:r>
      </w:ins>
    </w:p>
    <w:p w:rsidR="00EA03F3" w:rsidRPr="00B27BA9" w:rsidRDefault="00EA03F3" w:rsidP="00EA03F3">
      <w:pPr>
        <w:pStyle w:val="HTMLPreformatted"/>
        <w:shd w:val="clear" w:color="auto" w:fill="EEEEEE"/>
        <w:spacing w:line="312" w:lineRule="atLeast"/>
        <w:textAlignment w:val="baseline"/>
        <w:rPr>
          <w:ins w:id="293"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294" w:author="Unknown"/>
          <w:rFonts w:ascii="Times New Roman" w:hAnsi="Times New Roman" w:cs="Times New Roman"/>
          <w:color w:val="444444"/>
          <w:sz w:val="22"/>
          <w:szCs w:val="22"/>
        </w:rPr>
      </w:pPr>
      <w:proofErr w:type="spellStart"/>
      <w:ins w:id="295"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locator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gramEnd"/>
        <w:r w:rsidRPr="00B27BA9">
          <w:rPr>
            <w:rStyle w:val="pln"/>
            <w:rFonts w:ascii="Times New Roman" w:hAnsi="Times New Roman" w:cs="Times New Roman"/>
            <w:color w:val="000000"/>
            <w:sz w:val="22"/>
            <w:szCs w:val="22"/>
            <w:bdr w:val="none" w:sz="0" w:space="0" w:color="auto" w:frame="1"/>
          </w:rPr>
          <w:t>By.name("admin"));</w:t>
        </w:r>
      </w:ins>
    </w:p>
    <w:p w:rsidR="00EA03F3" w:rsidRPr="00B27BA9" w:rsidRDefault="00EA03F3" w:rsidP="00EA03F3">
      <w:pPr>
        <w:pStyle w:val="NormalWeb"/>
        <w:shd w:val="clear" w:color="auto" w:fill="FFFFFF"/>
        <w:spacing w:before="0" w:beforeAutospacing="0" w:after="0" w:afterAutospacing="0"/>
        <w:textAlignment w:val="baseline"/>
        <w:rPr>
          <w:ins w:id="296" w:author="Unknown"/>
          <w:color w:val="4D4D4D"/>
          <w:sz w:val="22"/>
          <w:szCs w:val="22"/>
        </w:rPr>
      </w:pPr>
      <w:ins w:id="297" w:author="Unknown">
        <w:r w:rsidRPr="00B27BA9">
          <w:rPr>
            <w:rStyle w:val="Strong"/>
            <w:color w:val="4D4D4D"/>
            <w:sz w:val="22"/>
            <w:szCs w:val="22"/>
            <w:bdr w:val="none" w:sz="0" w:space="0" w:color="auto" w:frame="1"/>
          </w:rPr>
          <w:t>Highlights:</w:t>
        </w:r>
      </w:ins>
    </w:p>
    <w:p w:rsidR="00EA03F3" w:rsidRPr="00B27BA9" w:rsidRDefault="00EA03F3" w:rsidP="00EA03F3">
      <w:pPr>
        <w:pStyle w:val="NormalWeb"/>
        <w:shd w:val="clear" w:color="auto" w:fill="FFFFFF"/>
        <w:spacing w:before="0" w:beforeAutospacing="0" w:after="375" w:afterAutospacing="0"/>
        <w:textAlignment w:val="baseline"/>
        <w:rPr>
          <w:ins w:id="298" w:author="Unknown"/>
          <w:color w:val="4D4D4D"/>
          <w:sz w:val="22"/>
          <w:szCs w:val="22"/>
        </w:rPr>
      </w:pPr>
      <w:ins w:id="299" w:author="Unknown">
        <w:r w:rsidRPr="00B27BA9">
          <w:rPr>
            <w:color w:val="4D4D4D"/>
            <w:sz w:val="22"/>
            <w:szCs w:val="22"/>
          </w:rPr>
          <w:t>It is more appropriate to use it when you have a list of similar types of elements.</w:t>
        </w:r>
      </w:ins>
    </w:p>
    <w:p w:rsidR="00EA03F3" w:rsidRPr="00B27BA9" w:rsidRDefault="00EA03F3" w:rsidP="00EA03F3">
      <w:pPr>
        <w:pStyle w:val="NormalWeb"/>
        <w:shd w:val="clear" w:color="auto" w:fill="FFFFFF"/>
        <w:spacing w:before="0" w:beforeAutospacing="0" w:after="0" w:afterAutospacing="0"/>
        <w:textAlignment w:val="baseline"/>
        <w:rPr>
          <w:ins w:id="300" w:author="Unknown"/>
          <w:color w:val="4D4D4D"/>
          <w:sz w:val="22"/>
          <w:szCs w:val="22"/>
        </w:rPr>
      </w:pPr>
      <w:ins w:id="301"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302" w:author="Unknown"/>
          <w:color w:val="4D4D4D"/>
          <w:sz w:val="22"/>
          <w:szCs w:val="22"/>
        </w:rPr>
      </w:pPr>
      <w:ins w:id="303" w:author="Unknown">
        <w:r w:rsidRPr="00B27BA9">
          <w:rPr>
            <w:color w:val="4D4D4D"/>
            <w:sz w:val="22"/>
            <w:szCs w:val="22"/>
          </w:rPr>
          <w:t>Using it with a dynamically generated list is tough.</w:t>
        </w:r>
      </w:ins>
    </w:p>
    <w:p w:rsidR="00EA03F3" w:rsidRPr="00B27BA9" w:rsidRDefault="00EA03F3" w:rsidP="00EA03F3">
      <w:pPr>
        <w:pStyle w:val="NormalWeb"/>
        <w:shd w:val="clear" w:color="auto" w:fill="FFFFFF"/>
        <w:spacing w:before="0" w:beforeAutospacing="0" w:after="375" w:afterAutospacing="0"/>
        <w:textAlignment w:val="baseline"/>
        <w:rPr>
          <w:ins w:id="304" w:author="Unknown"/>
          <w:color w:val="4D4D4D"/>
          <w:sz w:val="22"/>
          <w:szCs w:val="22"/>
        </w:rPr>
      </w:pPr>
      <w:ins w:id="305"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06" w:author="Unknown"/>
          <w:b w:val="0"/>
          <w:bCs w:val="0"/>
          <w:color w:val="444444"/>
          <w:sz w:val="22"/>
          <w:szCs w:val="22"/>
        </w:rPr>
      </w:pPr>
      <w:ins w:id="307" w:author="Unknown">
        <w:r w:rsidRPr="00B27BA9">
          <w:rPr>
            <w:b w:val="0"/>
            <w:bCs w:val="0"/>
            <w:color w:val="444444"/>
            <w:sz w:val="22"/>
            <w:szCs w:val="22"/>
          </w:rPr>
          <w:t>3- </w:t>
        </w:r>
        <w:r w:rsidRPr="00B27BA9">
          <w:rPr>
            <w:rStyle w:val="Emphasis"/>
            <w:b w:val="0"/>
            <w:bCs w:val="0"/>
            <w:color w:val="444444"/>
            <w:sz w:val="22"/>
            <w:szCs w:val="22"/>
            <w:bdr w:val="none" w:sz="0" w:space="0" w:color="auto" w:frame="1"/>
          </w:rPr>
          <w:t>Link Text</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Select The Link Element Which Contains The Matching Text.</w:t>
        </w:r>
      </w:ins>
    </w:p>
    <w:p w:rsidR="00EA03F3" w:rsidRPr="00B27BA9" w:rsidRDefault="00EA03F3" w:rsidP="00EA03F3">
      <w:pPr>
        <w:pStyle w:val="NormalWeb"/>
        <w:shd w:val="clear" w:color="auto" w:fill="FFFFFF"/>
        <w:spacing w:before="0" w:beforeAutospacing="0" w:after="375" w:afterAutospacing="0"/>
        <w:textAlignment w:val="baseline"/>
        <w:rPr>
          <w:ins w:id="308" w:author="Unknown"/>
          <w:color w:val="4D4D4D"/>
          <w:sz w:val="22"/>
          <w:szCs w:val="22"/>
        </w:rPr>
      </w:pPr>
      <w:ins w:id="309" w:author="Unknown">
        <w:r w:rsidRPr="00B27BA9">
          <w:rPr>
            <w:color w:val="4D4D4D"/>
            <w:sz w:val="22"/>
            <w:szCs w:val="22"/>
          </w:rPr>
          <w:t>It is a perfect way to find the links on a page.</w:t>
        </w:r>
      </w:ins>
    </w:p>
    <w:p w:rsidR="00EA03F3" w:rsidRPr="00B27BA9" w:rsidRDefault="00EA03F3" w:rsidP="00EA03F3">
      <w:pPr>
        <w:pStyle w:val="HTMLPreformatted"/>
        <w:shd w:val="clear" w:color="auto" w:fill="EEEEEE"/>
        <w:spacing w:line="312" w:lineRule="atLeast"/>
        <w:textAlignment w:val="baseline"/>
        <w:rPr>
          <w:ins w:id="310" w:author="Unknown"/>
          <w:rStyle w:val="pln"/>
          <w:rFonts w:ascii="Times New Roman" w:hAnsi="Times New Roman" w:cs="Times New Roman"/>
          <w:color w:val="000000"/>
          <w:sz w:val="22"/>
          <w:szCs w:val="22"/>
          <w:bdr w:val="none" w:sz="0" w:space="0" w:color="auto" w:frame="1"/>
        </w:rPr>
      </w:pPr>
      <w:ins w:id="311" w:author="Unknown">
        <w:r w:rsidRPr="00B27BA9">
          <w:rPr>
            <w:rStyle w:val="tag"/>
            <w:rFonts w:ascii="Times New Roman" w:hAnsi="Times New Roman" w:cs="Times New Roman"/>
            <w:color w:val="000088"/>
            <w:sz w:val="22"/>
            <w:szCs w:val="22"/>
            <w:bdr w:val="none" w:sz="0" w:space="0" w:color="auto" w:frame="1"/>
          </w:rPr>
          <w:t>&lt;a</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atn"/>
            <w:rFonts w:ascii="Times New Roman" w:hAnsi="Times New Roman" w:cs="Times New Roman"/>
            <w:color w:val="660066"/>
            <w:sz w:val="22"/>
            <w:szCs w:val="22"/>
            <w:bdr w:val="none" w:sz="0" w:space="0" w:color="auto" w:frame="1"/>
          </w:rPr>
          <w:t>href</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"http://www.google.com"</w:t>
        </w:r>
        <w:r w:rsidRPr="00B27BA9">
          <w:rPr>
            <w:rStyle w:val="tag"/>
            <w:rFonts w:ascii="Times New Roman" w:hAnsi="Times New Roman" w:cs="Times New Roman"/>
            <w:color w:val="000088"/>
            <w:sz w:val="22"/>
            <w:szCs w:val="22"/>
            <w:bdr w:val="none" w:sz="0" w:space="0" w:color="auto" w:frame="1"/>
          </w:rPr>
          <w:t>&gt;</w:t>
        </w:r>
        <w:r w:rsidRPr="00B27BA9">
          <w:rPr>
            <w:rStyle w:val="pln"/>
            <w:rFonts w:ascii="Times New Roman" w:hAnsi="Times New Roman" w:cs="Times New Roman"/>
            <w:color w:val="000000"/>
            <w:sz w:val="22"/>
            <w:szCs w:val="22"/>
            <w:bdr w:val="none" w:sz="0" w:space="0" w:color="auto" w:frame="1"/>
          </w:rPr>
          <w:t>How to use locators</w:t>
        </w:r>
        <w:proofErr w:type="gramStart"/>
        <w:r w:rsidRPr="00B27BA9">
          <w:rPr>
            <w:rStyle w:val="pln"/>
            <w:rFonts w:ascii="Times New Roman" w:hAnsi="Times New Roman" w:cs="Times New Roman"/>
            <w:color w:val="000000"/>
            <w:sz w:val="22"/>
            <w:szCs w:val="22"/>
            <w:bdr w:val="none" w:sz="0" w:space="0" w:color="auto" w:frame="1"/>
          </w:rPr>
          <w:t>?</w:t>
        </w:r>
        <w:r w:rsidRPr="00B27BA9">
          <w:rPr>
            <w:rStyle w:val="tag"/>
            <w:rFonts w:ascii="Times New Roman" w:hAnsi="Times New Roman" w:cs="Times New Roman"/>
            <w:color w:val="000088"/>
            <w:sz w:val="22"/>
            <w:szCs w:val="22"/>
            <w:bdr w:val="none" w:sz="0" w:space="0" w:color="auto" w:frame="1"/>
          </w:rPr>
          <w:t>&lt;</w:t>
        </w:r>
        <w:proofErr w:type="gramEnd"/>
        <w:r w:rsidRPr="00B27BA9">
          <w:rPr>
            <w:rStyle w:val="tag"/>
            <w:rFonts w:ascii="Times New Roman" w:hAnsi="Times New Roman" w:cs="Times New Roman"/>
            <w:color w:val="000088"/>
            <w:sz w:val="22"/>
            <w:szCs w:val="22"/>
            <w:bdr w:val="none" w:sz="0" w:space="0" w:color="auto" w:frame="1"/>
          </w:rPr>
          <w:t>/a&gt;</w:t>
        </w:r>
      </w:ins>
    </w:p>
    <w:p w:rsidR="00EA03F3" w:rsidRPr="00B27BA9" w:rsidRDefault="00EA03F3" w:rsidP="00EA03F3">
      <w:pPr>
        <w:pStyle w:val="HTMLPreformatted"/>
        <w:shd w:val="clear" w:color="auto" w:fill="EEEEEE"/>
        <w:spacing w:line="312" w:lineRule="atLeast"/>
        <w:textAlignment w:val="baseline"/>
        <w:rPr>
          <w:ins w:id="312"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13" w:author="Unknown"/>
          <w:rFonts w:ascii="Times New Roman" w:hAnsi="Times New Roman" w:cs="Times New Roman"/>
          <w:color w:val="444444"/>
          <w:sz w:val="22"/>
          <w:szCs w:val="22"/>
        </w:rPr>
      </w:pPr>
      <w:proofErr w:type="spellStart"/>
      <w:ins w:id="314"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item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spellStart"/>
        <w:proofErr w:type="gramEnd"/>
        <w:r w:rsidRPr="00B27BA9">
          <w:rPr>
            <w:rStyle w:val="pln"/>
            <w:rFonts w:ascii="Times New Roman" w:hAnsi="Times New Roman" w:cs="Times New Roman"/>
            <w:color w:val="000000"/>
            <w:sz w:val="22"/>
            <w:szCs w:val="22"/>
            <w:bdr w:val="none" w:sz="0" w:space="0" w:color="auto" w:frame="1"/>
          </w:rPr>
          <w:t>By.linkText</w:t>
        </w:r>
        <w:proofErr w:type="spellEnd"/>
        <w:r w:rsidRPr="00B27BA9">
          <w:rPr>
            <w:rStyle w:val="pln"/>
            <w:rFonts w:ascii="Times New Roman" w:hAnsi="Times New Roman" w:cs="Times New Roman"/>
            <w:color w:val="000000"/>
            <w:sz w:val="22"/>
            <w:szCs w:val="22"/>
            <w:bdr w:val="none" w:sz="0" w:space="0" w:color="auto" w:frame="1"/>
          </w:rPr>
          <w:t>("How to use locators?"));</w:t>
        </w:r>
      </w:ins>
    </w:p>
    <w:p w:rsidR="00EA03F3" w:rsidRPr="00B27BA9" w:rsidRDefault="00EA03F3" w:rsidP="00EA03F3">
      <w:pPr>
        <w:pStyle w:val="NormalWeb"/>
        <w:shd w:val="clear" w:color="auto" w:fill="FFFFFF"/>
        <w:spacing w:before="0" w:beforeAutospacing="0" w:after="0" w:afterAutospacing="0"/>
        <w:textAlignment w:val="baseline"/>
        <w:rPr>
          <w:ins w:id="315" w:author="Unknown"/>
          <w:color w:val="4D4D4D"/>
          <w:sz w:val="22"/>
          <w:szCs w:val="22"/>
        </w:rPr>
      </w:pPr>
      <w:ins w:id="316" w:author="Unknown">
        <w:r w:rsidRPr="00B27BA9">
          <w:rPr>
            <w:rStyle w:val="Strong"/>
            <w:color w:val="4D4D4D"/>
            <w:sz w:val="22"/>
            <w:szCs w:val="22"/>
            <w:bdr w:val="none" w:sz="0" w:space="0" w:color="auto" w:frame="1"/>
          </w:rPr>
          <w:t>Highlights:</w:t>
        </w:r>
      </w:ins>
    </w:p>
    <w:p w:rsidR="00EA03F3" w:rsidRPr="00B27BA9" w:rsidRDefault="00EA03F3" w:rsidP="00EA03F3">
      <w:pPr>
        <w:numPr>
          <w:ilvl w:val="0"/>
          <w:numId w:val="17"/>
        </w:numPr>
        <w:shd w:val="clear" w:color="auto" w:fill="FFFFFF"/>
        <w:spacing w:after="0" w:line="240" w:lineRule="auto"/>
        <w:ind w:left="456"/>
        <w:textAlignment w:val="baseline"/>
        <w:rPr>
          <w:ins w:id="317" w:author="Unknown"/>
          <w:rFonts w:ascii="Times New Roman" w:hAnsi="Times New Roman" w:cs="Times New Roman"/>
          <w:color w:val="4D4D4D"/>
        </w:rPr>
      </w:pPr>
      <w:ins w:id="318" w:author="Unknown">
        <w:r w:rsidRPr="00B27BA9">
          <w:rPr>
            <w:rFonts w:ascii="Times New Roman" w:hAnsi="Times New Roman" w:cs="Times New Roman"/>
            <w:color w:val="4D4D4D"/>
          </w:rPr>
          <w:t>It’ll only work for anchor tags.</w:t>
        </w:r>
      </w:ins>
    </w:p>
    <w:p w:rsidR="00EA03F3" w:rsidRPr="00B27BA9" w:rsidRDefault="00EA03F3" w:rsidP="00EA03F3">
      <w:pPr>
        <w:numPr>
          <w:ilvl w:val="0"/>
          <w:numId w:val="17"/>
        </w:numPr>
        <w:shd w:val="clear" w:color="auto" w:fill="FFFFFF"/>
        <w:spacing w:after="0" w:line="240" w:lineRule="auto"/>
        <w:ind w:left="456"/>
        <w:textAlignment w:val="baseline"/>
        <w:rPr>
          <w:ins w:id="319" w:author="Unknown"/>
          <w:rFonts w:ascii="Times New Roman" w:hAnsi="Times New Roman" w:cs="Times New Roman"/>
          <w:color w:val="4D4D4D"/>
        </w:rPr>
      </w:pPr>
      <w:ins w:id="320" w:author="Unknown">
        <w:r w:rsidRPr="00B27BA9">
          <w:rPr>
            <w:rFonts w:ascii="Times New Roman" w:hAnsi="Times New Roman" w:cs="Times New Roman"/>
            <w:color w:val="4D4D4D"/>
          </w:rPr>
          <w:t>Use it for checking navigation flows.</w:t>
        </w:r>
      </w:ins>
    </w:p>
    <w:p w:rsidR="00EA03F3" w:rsidRPr="00B27BA9" w:rsidRDefault="00EA03F3" w:rsidP="00EA03F3">
      <w:pPr>
        <w:pStyle w:val="NormalWeb"/>
        <w:shd w:val="clear" w:color="auto" w:fill="FFFFFF"/>
        <w:spacing w:before="0" w:beforeAutospacing="0" w:after="0" w:afterAutospacing="0"/>
        <w:textAlignment w:val="baseline"/>
        <w:rPr>
          <w:ins w:id="321" w:author="Unknown"/>
          <w:color w:val="4D4D4D"/>
          <w:sz w:val="22"/>
          <w:szCs w:val="22"/>
        </w:rPr>
      </w:pPr>
      <w:ins w:id="322"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323" w:author="Unknown"/>
          <w:color w:val="4D4D4D"/>
          <w:sz w:val="22"/>
          <w:szCs w:val="22"/>
        </w:rPr>
      </w:pPr>
      <w:ins w:id="324" w:author="Unknown">
        <w:r w:rsidRPr="00B27BA9">
          <w:rPr>
            <w:color w:val="4D4D4D"/>
            <w:sz w:val="22"/>
            <w:szCs w:val="22"/>
          </w:rPr>
          <w:t>You need to provide the link text for it to work.</w:t>
        </w:r>
      </w:ins>
    </w:p>
    <w:p w:rsidR="00EA03F3" w:rsidRPr="00B27BA9" w:rsidRDefault="00EA03F3" w:rsidP="00EA03F3">
      <w:pPr>
        <w:pStyle w:val="NormalWeb"/>
        <w:shd w:val="clear" w:color="auto" w:fill="FFFFFF"/>
        <w:spacing w:before="0" w:beforeAutospacing="0" w:after="375" w:afterAutospacing="0"/>
        <w:textAlignment w:val="baseline"/>
        <w:rPr>
          <w:ins w:id="325" w:author="Unknown"/>
          <w:color w:val="4D4D4D"/>
          <w:sz w:val="22"/>
          <w:szCs w:val="22"/>
        </w:rPr>
      </w:pPr>
      <w:ins w:id="326"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27" w:author="Unknown"/>
          <w:b w:val="0"/>
          <w:bCs w:val="0"/>
          <w:color w:val="444444"/>
          <w:sz w:val="22"/>
          <w:szCs w:val="22"/>
        </w:rPr>
      </w:pPr>
      <w:ins w:id="328" w:author="Unknown">
        <w:r w:rsidRPr="00B27BA9">
          <w:rPr>
            <w:b w:val="0"/>
            <w:bCs w:val="0"/>
            <w:color w:val="444444"/>
            <w:sz w:val="22"/>
            <w:szCs w:val="22"/>
          </w:rPr>
          <w:t>4- </w:t>
        </w:r>
        <w:r w:rsidRPr="00B27BA9">
          <w:rPr>
            <w:rStyle w:val="Emphasis"/>
            <w:b w:val="0"/>
            <w:bCs w:val="0"/>
            <w:color w:val="444444"/>
            <w:sz w:val="22"/>
            <w:szCs w:val="22"/>
            <w:bdr w:val="none" w:sz="0" w:space="0" w:color="auto" w:frame="1"/>
          </w:rPr>
          <w:t>Partial Link Text</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Select Link (Anchor Tag) Element Which Contains Text Matching The Specified Partial Link Text.</w:t>
        </w:r>
      </w:ins>
    </w:p>
    <w:p w:rsidR="00EA03F3" w:rsidRPr="00B27BA9" w:rsidRDefault="00EA03F3" w:rsidP="00EA03F3">
      <w:pPr>
        <w:pStyle w:val="NormalWeb"/>
        <w:shd w:val="clear" w:color="auto" w:fill="FFFFFF"/>
        <w:spacing w:before="0" w:beforeAutospacing="0" w:after="375" w:afterAutospacing="0"/>
        <w:textAlignment w:val="baseline"/>
        <w:rPr>
          <w:ins w:id="329" w:author="Unknown"/>
          <w:color w:val="4D4D4D"/>
          <w:sz w:val="22"/>
          <w:szCs w:val="22"/>
        </w:rPr>
      </w:pPr>
      <w:ins w:id="330" w:author="Unknown">
        <w:r w:rsidRPr="00B27BA9">
          <w:rPr>
            <w:color w:val="4D4D4D"/>
            <w:sz w:val="22"/>
            <w:szCs w:val="22"/>
          </w:rPr>
          <w:lastRenderedPageBreak/>
          <w:t>It is almost similar to the previous locator. It differs in the way you use it to find the element.</w:t>
        </w:r>
      </w:ins>
    </w:p>
    <w:p w:rsidR="00EA03F3" w:rsidRPr="00B27BA9" w:rsidRDefault="00EA03F3" w:rsidP="00EA03F3">
      <w:pPr>
        <w:pStyle w:val="HTMLPreformatted"/>
        <w:shd w:val="clear" w:color="auto" w:fill="EEEEEE"/>
        <w:spacing w:line="312" w:lineRule="atLeast"/>
        <w:textAlignment w:val="baseline"/>
        <w:rPr>
          <w:ins w:id="331" w:author="Unknown"/>
          <w:rStyle w:val="pln"/>
          <w:rFonts w:ascii="Times New Roman" w:hAnsi="Times New Roman" w:cs="Times New Roman"/>
          <w:color w:val="000000"/>
          <w:sz w:val="22"/>
          <w:szCs w:val="22"/>
          <w:bdr w:val="none" w:sz="0" w:space="0" w:color="auto" w:frame="1"/>
        </w:rPr>
      </w:pPr>
      <w:ins w:id="332" w:author="Unknown">
        <w:r w:rsidRPr="00B27BA9">
          <w:rPr>
            <w:rStyle w:val="tag"/>
            <w:rFonts w:ascii="Times New Roman" w:hAnsi="Times New Roman" w:cs="Times New Roman"/>
            <w:color w:val="000088"/>
            <w:sz w:val="22"/>
            <w:szCs w:val="22"/>
            <w:bdr w:val="none" w:sz="0" w:space="0" w:color="auto" w:frame="1"/>
          </w:rPr>
          <w:t>&lt;a</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atn"/>
            <w:rFonts w:ascii="Times New Roman" w:hAnsi="Times New Roman" w:cs="Times New Roman"/>
            <w:color w:val="660066"/>
            <w:sz w:val="22"/>
            <w:szCs w:val="22"/>
            <w:bdr w:val="none" w:sz="0" w:space="0" w:color="auto" w:frame="1"/>
          </w:rPr>
          <w:t>href</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atv"/>
            <w:rFonts w:ascii="Times New Roman" w:hAnsi="Times New Roman" w:cs="Times New Roman"/>
            <w:color w:val="008800"/>
            <w:sz w:val="22"/>
            <w:szCs w:val="22"/>
            <w:bdr w:val="none" w:sz="0" w:space="0" w:color="auto" w:frame="1"/>
          </w:rPr>
          <w:t>"http://www.google.com"</w:t>
        </w:r>
        <w:r w:rsidRPr="00B27BA9">
          <w:rPr>
            <w:rStyle w:val="tag"/>
            <w:rFonts w:ascii="Times New Roman" w:hAnsi="Times New Roman" w:cs="Times New Roman"/>
            <w:color w:val="000088"/>
            <w:sz w:val="22"/>
            <w:szCs w:val="22"/>
            <w:bdr w:val="none" w:sz="0" w:space="0" w:color="auto" w:frame="1"/>
          </w:rPr>
          <w:t>&gt;</w:t>
        </w:r>
        <w:r w:rsidRPr="00B27BA9">
          <w:rPr>
            <w:rStyle w:val="pln"/>
            <w:rFonts w:ascii="Times New Roman" w:hAnsi="Times New Roman" w:cs="Times New Roman"/>
            <w:color w:val="000000"/>
            <w:sz w:val="22"/>
            <w:szCs w:val="22"/>
            <w:bdr w:val="none" w:sz="0" w:space="0" w:color="auto" w:frame="1"/>
          </w:rPr>
          <w:t>How to use locators</w:t>
        </w:r>
        <w:proofErr w:type="gramStart"/>
        <w:r w:rsidRPr="00B27BA9">
          <w:rPr>
            <w:rStyle w:val="pln"/>
            <w:rFonts w:ascii="Times New Roman" w:hAnsi="Times New Roman" w:cs="Times New Roman"/>
            <w:color w:val="000000"/>
            <w:sz w:val="22"/>
            <w:szCs w:val="22"/>
            <w:bdr w:val="none" w:sz="0" w:space="0" w:color="auto" w:frame="1"/>
          </w:rPr>
          <w:t>?</w:t>
        </w:r>
        <w:r w:rsidRPr="00B27BA9">
          <w:rPr>
            <w:rStyle w:val="tag"/>
            <w:rFonts w:ascii="Times New Roman" w:hAnsi="Times New Roman" w:cs="Times New Roman"/>
            <w:color w:val="000088"/>
            <w:sz w:val="22"/>
            <w:szCs w:val="22"/>
            <w:bdr w:val="none" w:sz="0" w:space="0" w:color="auto" w:frame="1"/>
          </w:rPr>
          <w:t>&lt;</w:t>
        </w:r>
        <w:proofErr w:type="gramEnd"/>
        <w:r w:rsidRPr="00B27BA9">
          <w:rPr>
            <w:rStyle w:val="tag"/>
            <w:rFonts w:ascii="Times New Roman" w:hAnsi="Times New Roman" w:cs="Times New Roman"/>
            <w:color w:val="000088"/>
            <w:sz w:val="22"/>
            <w:szCs w:val="22"/>
            <w:bdr w:val="none" w:sz="0" w:space="0" w:color="auto" w:frame="1"/>
          </w:rPr>
          <w:t>/a&gt;</w:t>
        </w:r>
      </w:ins>
    </w:p>
    <w:p w:rsidR="00EA03F3" w:rsidRPr="00B27BA9" w:rsidRDefault="00EA03F3" w:rsidP="00EA03F3">
      <w:pPr>
        <w:pStyle w:val="HTMLPreformatted"/>
        <w:shd w:val="clear" w:color="auto" w:fill="EEEEEE"/>
        <w:spacing w:line="312" w:lineRule="atLeast"/>
        <w:textAlignment w:val="baseline"/>
        <w:rPr>
          <w:ins w:id="333"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34" w:author="Unknown"/>
          <w:rFonts w:ascii="Times New Roman" w:hAnsi="Times New Roman" w:cs="Times New Roman"/>
          <w:color w:val="444444"/>
          <w:sz w:val="22"/>
          <w:szCs w:val="22"/>
        </w:rPr>
      </w:pPr>
      <w:proofErr w:type="spellStart"/>
      <w:ins w:id="335" w:author="Unknown">
        <w:r w:rsidRPr="00B27BA9">
          <w:rPr>
            <w:rStyle w:val="pln"/>
            <w:rFonts w:ascii="Times New Roman" w:hAnsi="Times New Roman" w:cs="Times New Roman"/>
            <w:color w:val="000000"/>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item = </w:t>
        </w:r>
        <w:proofErr w:type="spellStart"/>
        <w:proofErr w:type="gramStart"/>
        <w:r w:rsidRPr="00B27BA9">
          <w:rPr>
            <w:rStyle w:val="pln"/>
            <w:rFonts w:ascii="Times New Roman" w:hAnsi="Times New Roman" w:cs="Times New Roman"/>
            <w:color w:val="000000"/>
            <w:sz w:val="22"/>
            <w:szCs w:val="22"/>
            <w:bdr w:val="none" w:sz="0" w:space="0" w:color="auto" w:frame="1"/>
          </w:rPr>
          <w:t>driver.findElement</w:t>
        </w:r>
        <w:proofErr w:type="spellEnd"/>
        <w:r w:rsidRPr="00B27BA9">
          <w:rPr>
            <w:rStyle w:val="pln"/>
            <w:rFonts w:ascii="Times New Roman" w:hAnsi="Times New Roman" w:cs="Times New Roman"/>
            <w:color w:val="000000"/>
            <w:sz w:val="22"/>
            <w:szCs w:val="22"/>
            <w:bdr w:val="none" w:sz="0" w:space="0" w:color="auto" w:frame="1"/>
          </w:rPr>
          <w:t>(</w:t>
        </w:r>
        <w:proofErr w:type="spellStart"/>
        <w:proofErr w:type="gramEnd"/>
        <w:r w:rsidRPr="00B27BA9">
          <w:rPr>
            <w:rStyle w:val="pln"/>
            <w:rFonts w:ascii="Times New Roman" w:hAnsi="Times New Roman" w:cs="Times New Roman"/>
            <w:color w:val="000000"/>
            <w:sz w:val="22"/>
            <w:szCs w:val="22"/>
            <w:bdr w:val="none" w:sz="0" w:space="0" w:color="auto" w:frame="1"/>
          </w:rPr>
          <w:t>By.PartialLinkText</w:t>
        </w:r>
        <w:proofErr w:type="spellEnd"/>
        <w:r w:rsidRPr="00B27BA9">
          <w:rPr>
            <w:rStyle w:val="pln"/>
            <w:rFonts w:ascii="Times New Roman" w:hAnsi="Times New Roman" w:cs="Times New Roman"/>
            <w:color w:val="000000"/>
            <w:sz w:val="22"/>
            <w:szCs w:val="22"/>
            <w:bdr w:val="none" w:sz="0" w:space="0" w:color="auto" w:frame="1"/>
          </w:rPr>
          <w:t>("How to use locators?"));</w:t>
        </w:r>
      </w:ins>
    </w:p>
    <w:p w:rsidR="00EA03F3" w:rsidRPr="00B27BA9" w:rsidRDefault="00EA03F3" w:rsidP="00EA03F3">
      <w:pPr>
        <w:pStyle w:val="NormalWeb"/>
        <w:shd w:val="clear" w:color="auto" w:fill="FFFFFF"/>
        <w:spacing w:before="0" w:beforeAutospacing="0" w:after="375" w:afterAutospacing="0"/>
        <w:textAlignment w:val="baseline"/>
        <w:rPr>
          <w:ins w:id="336" w:author="Unknown"/>
          <w:color w:val="4D4D4D"/>
          <w:sz w:val="22"/>
          <w:szCs w:val="22"/>
        </w:rPr>
      </w:pPr>
      <w:ins w:id="337"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38" w:author="Unknown"/>
          <w:b w:val="0"/>
          <w:bCs w:val="0"/>
          <w:color w:val="444444"/>
          <w:sz w:val="22"/>
          <w:szCs w:val="22"/>
        </w:rPr>
      </w:pPr>
      <w:ins w:id="339" w:author="Unknown">
        <w:r w:rsidRPr="00B27BA9">
          <w:rPr>
            <w:b w:val="0"/>
            <w:bCs w:val="0"/>
            <w:color w:val="444444"/>
            <w:sz w:val="22"/>
            <w:szCs w:val="22"/>
          </w:rPr>
          <w:t>5- </w:t>
        </w:r>
        <w:r w:rsidRPr="00B27BA9">
          <w:rPr>
            <w:rStyle w:val="Emphasis"/>
            <w:b w:val="0"/>
            <w:bCs w:val="0"/>
            <w:color w:val="444444"/>
            <w:sz w:val="22"/>
            <w:szCs w:val="22"/>
            <w:bdr w:val="none" w:sz="0" w:space="0" w:color="auto" w:frame="1"/>
          </w:rPr>
          <w:t>Tag Name</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Find The Element Using Its HTML Tag.</w:t>
        </w:r>
      </w:ins>
    </w:p>
    <w:p w:rsidR="00EA03F3" w:rsidRPr="00B27BA9" w:rsidRDefault="00EA03F3" w:rsidP="00EA03F3">
      <w:pPr>
        <w:pStyle w:val="NormalWeb"/>
        <w:shd w:val="clear" w:color="auto" w:fill="FFFFFF"/>
        <w:spacing w:before="0" w:beforeAutospacing="0" w:after="375" w:afterAutospacing="0"/>
        <w:textAlignment w:val="baseline"/>
        <w:rPr>
          <w:ins w:id="340" w:author="Unknown"/>
          <w:color w:val="4D4D4D"/>
          <w:sz w:val="22"/>
          <w:szCs w:val="22"/>
        </w:rPr>
      </w:pPr>
      <w:ins w:id="341" w:author="Unknown">
        <w:r w:rsidRPr="00B27BA9">
          <w:rPr>
            <w:color w:val="4D4D4D"/>
            <w:sz w:val="22"/>
            <w:szCs w:val="22"/>
          </w:rPr>
          <w:t>You can better understand to use this locator from the below example.</w:t>
        </w:r>
      </w:ins>
    </w:p>
    <w:p w:rsidR="00EA03F3" w:rsidRPr="00B27BA9" w:rsidRDefault="00EA03F3" w:rsidP="00EA03F3">
      <w:pPr>
        <w:pStyle w:val="HTMLPreformatted"/>
        <w:shd w:val="clear" w:color="auto" w:fill="EEEEEE"/>
        <w:spacing w:line="312" w:lineRule="atLeast"/>
        <w:textAlignment w:val="baseline"/>
        <w:rPr>
          <w:ins w:id="342" w:author="Unknown"/>
          <w:rStyle w:val="pln"/>
          <w:rFonts w:ascii="Times New Roman" w:hAnsi="Times New Roman" w:cs="Times New Roman"/>
          <w:color w:val="000000"/>
          <w:sz w:val="22"/>
          <w:szCs w:val="22"/>
          <w:bdr w:val="none" w:sz="0" w:space="0" w:color="auto" w:frame="1"/>
        </w:rPr>
      </w:pPr>
      <w:ins w:id="343" w:author="Unknown">
        <w:r w:rsidRPr="00B27BA9">
          <w:rPr>
            <w:rStyle w:val="typ"/>
            <w:rFonts w:ascii="Times New Roman" w:hAnsi="Times New Roman" w:cs="Times New Roman"/>
            <w:color w:val="660066"/>
            <w:sz w:val="22"/>
            <w:szCs w:val="22"/>
            <w:bdr w:val="none" w:sz="0" w:space="0" w:color="auto" w:frame="1"/>
          </w:rPr>
          <w:t>List</w:t>
        </w:r>
        <w:r w:rsidRPr="00B27BA9">
          <w:rPr>
            <w:rStyle w:val="pun"/>
            <w:rFonts w:ascii="Times New Roman" w:hAnsi="Times New Roman" w:cs="Times New Roman"/>
            <w:color w:val="666600"/>
            <w:sz w:val="22"/>
            <w:szCs w:val="22"/>
            <w:bdr w:val="none" w:sz="0" w:space="0" w:color="auto" w:frame="1"/>
          </w:rPr>
          <w:t>&lt;</w:t>
        </w:r>
        <w:proofErr w:type="spellStart"/>
        <w:r w:rsidRPr="00B27BA9">
          <w:rPr>
            <w:rStyle w:val="typ"/>
            <w:rFonts w:ascii="Times New Roman" w:hAnsi="Times New Roman" w:cs="Times New Roman"/>
            <w:color w:val="660066"/>
            <w:sz w:val="22"/>
            <w:szCs w:val="22"/>
            <w:bdr w:val="none" w:sz="0" w:space="0" w:color="auto" w:frame="1"/>
          </w:rPr>
          <w:t>WebElement</w:t>
        </w:r>
        <w:proofErr w:type="spellEnd"/>
        <w:r w:rsidRPr="00B27BA9">
          <w:rPr>
            <w:rStyle w:val="pun"/>
            <w:rFonts w:ascii="Times New Roman" w:hAnsi="Times New Roman" w:cs="Times New Roman"/>
            <w:color w:val="666600"/>
            <w:sz w:val="22"/>
            <w:szCs w:val="22"/>
            <w:bdr w:val="none" w:sz="0" w:space="0" w:color="auto" w:frame="1"/>
          </w:rPr>
          <w:t>&gt;</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pln"/>
            <w:rFonts w:ascii="Times New Roman" w:hAnsi="Times New Roman" w:cs="Times New Roman"/>
            <w:color w:val="000000"/>
            <w:sz w:val="22"/>
            <w:szCs w:val="22"/>
            <w:bdr w:val="none" w:sz="0" w:space="0" w:color="auto" w:frame="1"/>
          </w:rPr>
          <w:t>linkElements</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proofErr w:type="spellStart"/>
        <w:proofErr w:type="gramStart"/>
        <w:r w:rsidRPr="00B27BA9">
          <w:rPr>
            <w:rStyle w:val="pln"/>
            <w:rFonts w:ascii="Times New Roman" w:hAnsi="Times New Roman" w:cs="Times New Roman"/>
            <w:color w:val="000000"/>
            <w:sz w:val="22"/>
            <w:szCs w:val="22"/>
            <w:bdr w:val="none" w:sz="0" w:space="0" w:color="auto" w:frame="1"/>
          </w:rPr>
          <w:t>driver</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findElements</w:t>
        </w:r>
        <w:proofErr w:type="spellEnd"/>
        <w:r w:rsidRPr="00B27BA9">
          <w:rPr>
            <w:rStyle w:val="pun"/>
            <w:rFonts w:ascii="Times New Roman" w:hAnsi="Times New Roman" w:cs="Times New Roman"/>
            <w:color w:val="666600"/>
            <w:sz w:val="22"/>
            <w:szCs w:val="22"/>
            <w:bdr w:val="none" w:sz="0" w:space="0" w:color="auto" w:frame="1"/>
          </w:rPr>
          <w:t>(</w:t>
        </w:r>
        <w:proofErr w:type="spellStart"/>
        <w:proofErr w:type="gramEnd"/>
        <w:r w:rsidRPr="00B27BA9">
          <w:rPr>
            <w:rStyle w:val="typ"/>
            <w:rFonts w:ascii="Times New Roman" w:hAnsi="Times New Roman" w:cs="Times New Roman"/>
            <w:color w:val="660066"/>
            <w:sz w:val="22"/>
            <w:szCs w:val="22"/>
            <w:bdr w:val="none" w:sz="0" w:space="0" w:color="auto" w:frame="1"/>
          </w:rPr>
          <w:t>By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tagName</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str"/>
            <w:rFonts w:ascii="Times New Roman" w:hAnsi="Times New Roman" w:cs="Times New Roman"/>
            <w:color w:val="008800"/>
            <w:sz w:val="22"/>
            <w:szCs w:val="22"/>
            <w:bdr w:val="none" w:sz="0" w:space="0" w:color="auto" w:frame="1"/>
          </w:rPr>
          <w:t>"results"</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44"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45" w:author="Unknown"/>
          <w:rFonts w:ascii="Times New Roman" w:hAnsi="Times New Roman" w:cs="Times New Roman"/>
          <w:color w:val="444444"/>
          <w:sz w:val="22"/>
          <w:szCs w:val="22"/>
        </w:rPr>
      </w:pPr>
      <w:proofErr w:type="gramStart"/>
      <w:ins w:id="346" w:author="Unknown">
        <w:r w:rsidRPr="00B27BA9">
          <w:rPr>
            <w:rStyle w:val="typ"/>
            <w:rFonts w:ascii="Times New Roman" w:hAnsi="Times New Roman" w:cs="Times New Roman"/>
            <w:color w:val="660066"/>
            <w:sz w:val="22"/>
            <w:szCs w:val="22"/>
            <w:bdr w:val="none" w:sz="0" w:space="0" w:color="auto" w:frame="1"/>
          </w:rPr>
          <w:t>String</w:t>
        </w:r>
        <w:r w:rsidRPr="00B27BA9">
          <w:rPr>
            <w:rStyle w:val="pun"/>
            <w:rFonts w:ascii="Times New Roman" w:hAnsi="Times New Roman" w:cs="Times New Roman"/>
            <w:color w:val="666600"/>
            <w:sz w:val="22"/>
            <w:szCs w:val="22"/>
            <w:bdr w:val="none" w:sz="0" w:space="0" w:color="auto" w:frame="1"/>
          </w:rPr>
          <w:t>[</w:t>
        </w:r>
        <w:proofErr w:type="gramEnd"/>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pln"/>
            <w:rFonts w:ascii="Times New Roman" w:hAnsi="Times New Roman" w:cs="Times New Roman"/>
            <w:color w:val="000000"/>
            <w:sz w:val="22"/>
            <w:szCs w:val="22"/>
            <w:bdr w:val="none" w:sz="0" w:space="0" w:color="auto" w:frame="1"/>
          </w:rPr>
          <w:t>linkTexts</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r w:rsidRPr="00B27BA9">
          <w:rPr>
            <w:rStyle w:val="kwd"/>
            <w:rFonts w:ascii="Times New Roman" w:hAnsi="Times New Roman" w:cs="Times New Roman"/>
            <w:color w:val="000088"/>
            <w:sz w:val="22"/>
            <w:szCs w:val="22"/>
            <w:bdr w:val="none" w:sz="0" w:space="0" w:color="auto" w:frame="1"/>
          </w:rPr>
          <w:t>new</w:t>
        </w:r>
        <w:r w:rsidRPr="00B27BA9">
          <w:rPr>
            <w:rStyle w:val="pln"/>
            <w:rFonts w:ascii="Times New Roman" w:hAnsi="Times New Roman" w:cs="Times New Roman"/>
            <w:color w:val="000000"/>
            <w:sz w:val="22"/>
            <w:szCs w:val="22"/>
            <w:bdr w:val="none" w:sz="0" w:space="0" w:color="auto" w:frame="1"/>
          </w:rPr>
          <w:t xml:space="preserve"> </w:t>
        </w:r>
        <w:r w:rsidRPr="00B27BA9">
          <w:rPr>
            <w:rStyle w:val="typ"/>
            <w:rFonts w:ascii="Times New Roman" w:hAnsi="Times New Roman" w:cs="Times New Roman"/>
            <w:color w:val="660066"/>
            <w:sz w:val="22"/>
            <w:szCs w:val="22"/>
            <w:bdr w:val="none" w:sz="0" w:space="0" w:color="auto" w:frame="1"/>
          </w:rPr>
          <w:t>String</w:t>
        </w:r>
        <w:r w:rsidRPr="00B27BA9">
          <w:rPr>
            <w:rStyle w:val="pun"/>
            <w:rFonts w:ascii="Times New Roman" w:hAnsi="Times New Roman" w:cs="Times New Roman"/>
            <w:color w:val="666600"/>
            <w:sz w:val="22"/>
            <w:szCs w:val="22"/>
            <w:bdr w:val="none" w:sz="0" w:space="0" w:color="auto" w:frame="1"/>
          </w:rPr>
          <w:t>[</w:t>
        </w:r>
        <w:proofErr w:type="spellStart"/>
        <w:r w:rsidRPr="00B27BA9">
          <w:rPr>
            <w:rStyle w:val="pln"/>
            <w:rFonts w:ascii="Times New Roman" w:hAnsi="Times New Roman" w:cs="Times New Roman"/>
            <w:color w:val="000000"/>
            <w:sz w:val="22"/>
            <w:szCs w:val="22"/>
            <w:bdr w:val="none" w:sz="0" w:space="0" w:color="auto" w:frame="1"/>
          </w:rPr>
          <w:t>linkElements</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size</w:t>
        </w:r>
        <w:proofErr w:type="spellEnd"/>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NormalWeb"/>
        <w:shd w:val="clear" w:color="auto" w:fill="FFFFFF"/>
        <w:spacing w:before="0" w:beforeAutospacing="0" w:after="375" w:afterAutospacing="0"/>
        <w:textAlignment w:val="baseline"/>
        <w:rPr>
          <w:ins w:id="347" w:author="Unknown"/>
          <w:color w:val="4D4D4D"/>
          <w:sz w:val="22"/>
          <w:szCs w:val="22"/>
        </w:rPr>
      </w:pPr>
      <w:ins w:id="348"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49" w:author="Unknown"/>
          <w:b w:val="0"/>
          <w:bCs w:val="0"/>
          <w:color w:val="444444"/>
          <w:sz w:val="22"/>
          <w:szCs w:val="22"/>
        </w:rPr>
      </w:pPr>
      <w:ins w:id="350" w:author="Unknown">
        <w:r w:rsidRPr="00B27BA9">
          <w:rPr>
            <w:b w:val="0"/>
            <w:bCs w:val="0"/>
            <w:color w:val="444444"/>
            <w:sz w:val="22"/>
            <w:szCs w:val="22"/>
          </w:rPr>
          <w:t>6- </w:t>
        </w:r>
        <w:r w:rsidRPr="00B27BA9">
          <w:rPr>
            <w:rStyle w:val="Emphasis"/>
            <w:b w:val="0"/>
            <w:bCs w:val="0"/>
            <w:color w:val="444444"/>
            <w:sz w:val="22"/>
            <w:szCs w:val="22"/>
            <w:bdr w:val="none" w:sz="0" w:space="0" w:color="auto" w:frame="1"/>
          </w:rPr>
          <w:t>CSS Class</w:t>
        </w:r>
        <w:r w:rsidRPr="00B27BA9">
          <w:rPr>
            <w:b w:val="0"/>
            <w:bCs w:val="0"/>
            <w:color w:val="444444"/>
            <w:sz w:val="22"/>
            <w:szCs w:val="22"/>
          </w:rPr>
          <w:t xml:space="preserve"> Name </w:t>
        </w:r>
        <w:proofErr w:type="gramStart"/>
        <w:r w:rsidRPr="00B27BA9">
          <w:rPr>
            <w:b w:val="0"/>
            <w:bCs w:val="0"/>
            <w:color w:val="444444"/>
            <w:sz w:val="22"/>
            <w:szCs w:val="22"/>
          </w:rPr>
          <w:t>To</w:t>
        </w:r>
        <w:proofErr w:type="gramEnd"/>
        <w:r w:rsidRPr="00B27BA9">
          <w:rPr>
            <w:b w:val="0"/>
            <w:bCs w:val="0"/>
            <w:color w:val="444444"/>
            <w:sz w:val="22"/>
            <w:szCs w:val="22"/>
          </w:rPr>
          <w:t xml:space="preserve"> Access The Elements.</w:t>
        </w:r>
      </w:ins>
    </w:p>
    <w:p w:rsidR="00EA03F3" w:rsidRPr="00B27BA9" w:rsidRDefault="00EA03F3" w:rsidP="00EA03F3">
      <w:pPr>
        <w:pStyle w:val="NormalWeb"/>
        <w:shd w:val="clear" w:color="auto" w:fill="FFFFFF"/>
        <w:spacing w:before="0" w:beforeAutospacing="0" w:after="375" w:afterAutospacing="0"/>
        <w:textAlignment w:val="baseline"/>
        <w:rPr>
          <w:ins w:id="351" w:author="Unknown"/>
          <w:color w:val="4D4D4D"/>
          <w:sz w:val="22"/>
          <w:szCs w:val="22"/>
        </w:rPr>
      </w:pPr>
      <w:ins w:id="352" w:author="Unknown">
        <w:r w:rsidRPr="00B27BA9">
          <w:rPr>
            <w:color w:val="4D4D4D"/>
            <w:sz w:val="22"/>
            <w:szCs w:val="22"/>
          </w:rPr>
          <w:t>The CSS class locator uses a specific class attribute to get to the first element on a web page. It is useful for items that own a unique style.</w:t>
        </w:r>
      </w:ins>
    </w:p>
    <w:p w:rsidR="00EA03F3" w:rsidRPr="00B27BA9" w:rsidRDefault="00EA03F3" w:rsidP="00EA03F3">
      <w:pPr>
        <w:pStyle w:val="HTMLPreformatted"/>
        <w:shd w:val="clear" w:color="auto" w:fill="EEEEEE"/>
        <w:spacing w:line="312" w:lineRule="atLeast"/>
        <w:textAlignment w:val="baseline"/>
        <w:rPr>
          <w:ins w:id="353" w:author="Unknown"/>
          <w:rStyle w:val="pln"/>
          <w:rFonts w:ascii="Times New Roman" w:hAnsi="Times New Roman" w:cs="Times New Roman"/>
          <w:color w:val="000000"/>
          <w:sz w:val="22"/>
          <w:szCs w:val="22"/>
          <w:bdr w:val="none" w:sz="0" w:space="0" w:color="auto" w:frame="1"/>
        </w:rPr>
      </w:pPr>
      <w:ins w:id="354" w:author="Unknown">
        <w:r w:rsidRPr="00B27BA9">
          <w:rPr>
            <w:rStyle w:val="pln"/>
            <w:rFonts w:ascii="Times New Roman" w:hAnsi="Times New Roman" w:cs="Times New Roman"/>
            <w:color w:val="000000"/>
            <w:sz w:val="22"/>
            <w:szCs w:val="22"/>
            <w:bdr w:val="none" w:sz="0" w:space="0" w:color="auto" w:frame="1"/>
          </w:rPr>
          <w:t xml:space="preserve">CSS </w:t>
        </w:r>
        <w:r w:rsidRPr="00B27BA9">
          <w:rPr>
            <w:rStyle w:val="kwd"/>
            <w:rFonts w:ascii="Times New Roman" w:hAnsi="Times New Roman" w:cs="Times New Roman"/>
            <w:color w:val="000088"/>
            <w:sz w:val="22"/>
            <w:szCs w:val="22"/>
            <w:bdr w:val="none" w:sz="0" w:space="0" w:color="auto" w:frame="1"/>
          </w:rPr>
          <w:t>class</w:t>
        </w:r>
        <w:r w:rsidRPr="00B27BA9">
          <w:rPr>
            <w:rStyle w:val="pln"/>
            <w:rFonts w:ascii="Times New Roman" w:hAnsi="Times New Roman" w:cs="Times New Roman"/>
            <w:color w:val="000000"/>
            <w:sz w:val="22"/>
            <w:szCs w:val="22"/>
            <w:bdr w:val="none" w:sz="0" w:space="0" w:color="auto" w:frame="1"/>
          </w:rPr>
          <w:t xml:space="preserve"> locator 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55"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56" w:author="Unknown"/>
          <w:rFonts w:ascii="Times New Roman" w:hAnsi="Times New Roman" w:cs="Times New Roman"/>
          <w:color w:val="444444"/>
          <w:sz w:val="22"/>
          <w:szCs w:val="22"/>
        </w:rPr>
      </w:pPr>
      <w:proofErr w:type="spellStart"/>
      <w:ins w:id="357" w:author="Unknown">
        <w:r w:rsidRPr="00B27BA9">
          <w:rPr>
            <w:rStyle w:val="typ"/>
            <w:rFonts w:ascii="Times New Roman" w:hAnsi="Times New Roman" w:cs="Times New Roman"/>
            <w:color w:val="660066"/>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element </w:t>
        </w:r>
        <w:r w:rsidRPr="00B27BA9">
          <w:rPr>
            <w:rStyle w:val="pun"/>
            <w:rFonts w:ascii="Times New Roman" w:hAnsi="Times New Roman" w:cs="Times New Roman"/>
            <w:color w:val="666600"/>
            <w:sz w:val="22"/>
            <w:szCs w:val="22"/>
            <w:bdr w:val="none" w:sz="0" w:space="0" w:color="auto" w:frame="1"/>
          </w:rPr>
          <w:t>=</w:t>
        </w:r>
        <w:proofErr w:type="spellStart"/>
        <w:proofErr w:type="gramStart"/>
        <w:r w:rsidRPr="00B27BA9">
          <w:rPr>
            <w:rStyle w:val="pln"/>
            <w:rFonts w:ascii="Times New Roman" w:hAnsi="Times New Roman" w:cs="Times New Roman"/>
            <w:color w:val="000000"/>
            <w:sz w:val="22"/>
            <w:szCs w:val="22"/>
            <w:bdr w:val="none" w:sz="0" w:space="0" w:color="auto" w:frame="1"/>
          </w:rPr>
          <w:t>driver</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findElement</w:t>
        </w:r>
        <w:proofErr w:type="spellEnd"/>
        <w:r w:rsidRPr="00B27BA9">
          <w:rPr>
            <w:rStyle w:val="pun"/>
            <w:rFonts w:ascii="Times New Roman" w:hAnsi="Times New Roman" w:cs="Times New Roman"/>
            <w:color w:val="666600"/>
            <w:sz w:val="22"/>
            <w:szCs w:val="22"/>
            <w:bdr w:val="none" w:sz="0" w:space="0" w:color="auto" w:frame="1"/>
          </w:rPr>
          <w:t>(</w:t>
        </w:r>
        <w:proofErr w:type="spellStart"/>
        <w:proofErr w:type="gramEnd"/>
        <w:r w:rsidRPr="00B27BA9">
          <w:rPr>
            <w:rStyle w:val="typ"/>
            <w:rFonts w:ascii="Times New Roman" w:hAnsi="Times New Roman" w:cs="Times New Roman"/>
            <w:color w:val="660066"/>
            <w:sz w:val="22"/>
            <w:szCs w:val="22"/>
            <w:bdr w:val="none" w:sz="0" w:space="0" w:color="auto" w:frame="1"/>
          </w:rPr>
          <w:t>By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className</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sample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NormalWeb"/>
        <w:shd w:val="clear" w:color="auto" w:fill="FFFFFF"/>
        <w:spacing w:before="0" w:beforeAutospacing="0" w:after="375" w:afterAutospacing="0"/>
        <w:textAlignment w:val="baseline"/>
        <w:rPr>
          <w:ins w:id="358" w:author="Unknown"/>
          <w:color w:val="4D4D4D"/>
          <w:sz w:val="22"/>
          <w:szCs w:val="22"/>
        </w:rPr>
      </w:pPr>
      <w:ins w:id="359"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60" w:author="Unknown"/>
          <w:b w:val="0"/>
          <w:bCs w:val="0"/>
          <w:color w:val="444444"/>
          <w:sz w:val="22"/>
          <w:szCs w:val="22"/>
        </w:rPr>
      </w:pPr>
      <w:ins w:id="361" w:author="Unknown">
        <w:r w:rsidRPr="00B27BA9">
          <w:rPr>
            <w:b w:val="0"/>
            <w:bCs w:val="0"/>
            <w:color w:val="444444"/>
            <w:sz w:val="22"/>
            <w:szCs w:val="22"/>
          </w:rPr>
          <w:t>7- </w:t>
        </w:r>
        <w:r w:rsidRPr="00B27BA9">
          <w:rPr>
            <w:rStyle w:val="Emphasis"/>
            <w:b w:val="0"/>
            <w:bCs w:val="0"/>
            <w:color w:val="444444"/>
            <w:sz w:val="22"/>
            <w:szCs w:val="22"/>
            <w:bdr w:val="none" w:sz="0" w:space="0" w:color="auto" w:frame="1"/>
          </w:rPr>
          <w:t>CSS Selector</w:t>
        </w:r>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Access The Elements.</w:t>
        </w:r>
      </w:ins>
    </w:p>
    <w:p w:rsidR="00EA03F3" w:rsidRPr="00B27BA9" w:rsidRDefault="00EA03F3" w:rsidP="00EA03F3">
      <w:pPr>
        <w:pStyle w:val="NormalWeb"/>
        <w:shd w:val="clear" w:color="auto" w:fill="FFFFFF"/>
        <w:spacing w:before="0" w:beforeAutospacing="0" w:after="375" w:afterAutospacing="0"/>
        <w:textAlignment w:val="baseline"/>
        <w:rPr>
          <w:ins w:id="362" w:author="Unknown"/>
          <w:color w:val="4D4D4D"/>
          <w:sz w:val="22"/>
          <w:szCs w:val="22"/>
        </w:rPr>
      </w:pPr>
      <w:ins w:id="363" w:author="Unknown">
        <w:r w:rsidRPr="00B27BA9">
          <w:rPr>
            <w:color w:val="4D4D4D"/>
            <w:sz w:val="22"/>
            <w:szCs w:val="22"/>
          </w:rPr>
          <w:t xml:space="preserve">CSS Selectors are no different than the </w:t>
        </w:r>
        <w:proofErr w:type="spellStart"/>
        <w:r w:rsidRPr="00B27BA9">
          <w:rPr>
            <w:color w:val="4D4D4D"/>
            <w:sz w:val="22"/>
            <w:szCs w:val="22"/>
          </w:rPr>
          <w:t>XPaths</w:t>
        </w:r>
        <w:proofErr w:type="spellEnd"/>
        <w:r w:rsidRPr="00B27BA9">
          <w:rPr>
            <w:color w:val="4D4D4D"/>
            <w:sz w:val="22"/>
            <w:szCs w:val="22"/>
          </w:rPr>
          <w:t xml:space="preserve">. But they are resilient and powerful. Unlike the </w:t>
        </w:r>
        <w:proofErr w:type="spellStart"/>
        <w:r w:rsidRPr="00B27BA9">
          <w:rPr>
            <w:color w:val="4D4D4D"/>
            <w:sz w:val="22"/>
            <w:szCs w:val="22"/>
          </w:rPr>
          <w:t>XPath</w:t>
        </w:r>
        <w:proofErr w:type="spellEnd"/>
        <w:r w:rsidRPr="00B27BA9">
          <w:rPr>
            <w:color w:val="4D4D4D"/>
            <w:sz w:val="22"/>
            <w:szCs w:val="22"/>
          </w:rPr>
          <w:t xml:space="preserve">, they aren’t dependent on the DOM structure. They can help you perform actions which are difficult to do with </w:t>
        </w:r>
        <w:proofErr w:type="spellStart"/>
        <w:r w:rsidRPr="00B27BA9">
          <w:rPr>
            <w:color w:val="4D4D4D"/>
            <w:sz w:val="22"/>
            <w:szCs w:val="22"/>
          </w:rPr>
          <w:t>XPath</w:t>
        </w:r>
        <w:proofErr w:type="spellEnd"/>
        <w:r w:rsidRPr="00B27BA9">
          <w:rPr>
            <w:color w:val="4D4D4D"/>
            <w:sz w:val="22"/>
            <w:szCs w:val="22"/>
          </w:rPr>
          <w:t>.</w:t>
        </w:r>
      </w:ins>
    </w:p>
    <w:p w:rsidR="00EA03F3" w:rsidRPr="00B27BA9" w:rsidRDefault="00EA03F3" w:rsidP="00EA03F3">
      <w:pPr>
        <w:pStyle w:val="HTMLPreformatted"/>
        <w:shd w:val="clear" w:color="auto" w:fill="EEEEEE"/>
        <w:spacing w:line="312" w:lineRule="atLeast"/>
        <w:textAlignment w:val="baseline"/>
        <w:rPr>
          <w:ins w:id="364" w:author="Unknown"/>
          <w:rStyle w:val="pln"/>
          <w:rFonts w:ascii="Times New Roman" w:hAnsi="Times New Roman" w:cs="Times New Roman"/>
          <w:color w:val="000000"/>
          <w:sz w:val="22"/>
          <w:szCs w:val="22"/>
          <w:bdr w:val="none" w:sz="0" w:space="0" w:color="auto" w:frame="1"/>
        </w:rPr>
      </w:pPr>
      <w:ins w:id="365" w:author="Unknown">
        <w:r w:rsidRPr="00B27BA9">
          <w:rPr>
            <w:rStyle w:val="pln"/>
            <w:rFonts w:ascii="Times New Roman" w:hAnsi="Times New Roman" w:cs="Times New Roman"/>
            <w:color w:val="000000"/>
            <w:sz w:val="22"/>
            <w:szCs w:val="22"/>
            <w:bdr w:val="none" w:sz="0" w:space="0" w:color="auto" w:frame="1"/>
          </w:rPr>
          <w:t xml:space="preserve">CSS </w:t>
        </w:r>
        <w:r w:rsidRPr="00B27BA9">
          <w:rPr>
            <w:rStyle w:val="typ"/>
            <w:rFonts w:ascii="Times New Roman" w:hAnsi="Times New Roman" w:cs="Times New Roman"/>
            <w:color w:val="660066"/>
            <w:sz w:val="22"/>
            <w:szCs w:val="22"/>
            <w:bdr w:val="none" w:sz="0" w:space="0" w:color="auto" w:frame="1"/>
          </w:rPr>
          <w:t>Selector</w:t>
        </w:r>
        <w:r w:rsidRPr="00B27BA9">
          <w:rPr>
            <w:rStyle w:val="pln"/>
            <w:rFonts w:ascii="Times New Roman" w:hAnsi="Times New Roman" w:cs="Times New Roman"/>
            <w:color w:val="000000"/>
            <w:sz w:val="22"/>
            <w:szCs w:val="22"/>
            <w:bdr w:val="none" w:sz="0" w:space="0" w:color="auto" w:frame="1"/>
          </w:rPr>
          <w:t> 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66"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67" w:author="Unknown"/>
          <w:rFonts w:ascii="Times New Roman" w:hAnsi="Times New Roman" w:cs="Times New Roman"/>
          <w:color w:val="444444"/>
          <w:sz w:val="22"/>
          <w:szCs w:val="22"/>
        </w:rPr>
      </w:pPr>
      <w:proofErr w:type="spellStart"/>
      <w:ins w:id="368" w:author="Unknown">
        <w:r w:rsidRPr="00B27BA9">
          <w:rPr>
            <w:rStyle w:val="typ"/>
            <w:rFonts w:ascii="Times New Roman" w:hAnsi="Times New Roman" w:cs="Times New Roman"/>
            <w:color w:val="660066"/>
            <w:sz w:val="22"/>
            <w:szCs w:val="22"/>
            <w:bdr w:val="none" w:sz="0" w:space="0" w:color="auto" w:frame="1"/>
          </w:rPr>
          <w:t>WebElement</w:t>
        </w:r>
        <w:proofErr w:type="spellEnd"/>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typ"/>
            <w:rFonts w:ascii="Times New Roman" w:hAnsi="Times New Roman" w:cs="Times New Roman"/>
            <w:color w:val="660066"/>
            <w:sz w:val="22"/>
            <w:szCs w:val="22"/>
            <w:bdr w:val="none" w:sz="0" w:space="0" w:color="auto" w:frame="1"/>
          </w:rPr>
          <w:t>CheckElements</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 xml:space="preserve"> </w:t>
        </w:r>
        <w:proofErr w:type="spellStart"/>
        <w:proofErr w:type="gramStart"/>
        <w:r w:rsidRPr="00B27BA9">
          <w:rPr>
            <w:rStyle w:val="pln"/>
            <w:rFonts w:ascii="Times New Roman" w:hAnsi="Times New Roman" w:cs="Times New Roman"/>
            <w:color w:val="000000"/>
            <w:sz w:val="22"/>
            <w:szCs w:val="22"/>
            <w:bdr w:val="none" w:sz="0" w:space="0" w:color="auto" w:frame="1"/>
          </w:rPr>
          <w:t>driver</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findElements</w:t>
        </w:r>
        <w:proofErr w:type="spellEnd"/>
        <w:r w:rsidRPr="00B27BA9">
          <w:rPr>
            <w:rStyle w:val="pun"/>
            <w:rFonts w:ascii="Times New Roman" w:hAnsi="Times New Roman" w:cs="Times New Roman"/>
            <w:color w:val="666600"/>
            <w:sz w:val="22"/>
            <w:szCs w:val="22"/>
            <w:bdr w:val="none" w:sz="0" w:space="0" w:color="auto" w:frame="1"/>
          </w:rPr>
          <w:t>(</w:t>
        </w:r>
        <w:proofErr w:type="spellStart"/>
        <w:proofErr w:type="gramEnd"/>
        <w:r w:rsidRPr="00B27BA9">
          <w:rPr>
            <w:rStyle w:val="typ"/>
            <w:rFonts w:ascii="Times New Roman" w:hAnsi="Times New Roman" w:cs="Times New Roman"/>
            <w:color w:val="660066"/>
            <w:sz w:val="22"/>
            <w:szCs w:val="22"/>
            <w:bdr w:val="none" w:sz="0" w:space="0" w:color="auto" w:frame="1"/>
          </w:rPr>
          <w:t>By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cssSelector</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str"/>
            <w:rFonts w:ascii="Times New Roman" w:hAnsi="Times New Roman" w:cs="Times New Roman"/>
            <w:color w:val="008800"/>
            <w:sz w:val="22"/>
            <w:szCs w:val="22"/>
            <w:bdr w:val="none" w:sz="0" w:space="0" w:color="auto" w:frame="1"/>
          </w:rPr>
          <w:t>"input[id=email']"</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NormalWeb"/>
        <w:shd w:val="clear" w:color="auto" w:fill="FFFFFF"/>
        <w:spacing w:before="0" w:beforeAutospacing="0" w:after="0" w:afterAutospacing="0"/>
        <w:textAlignment w:val="baseline"/>
        <w:rPr>
          <w:ins w:id="369" w:author="Unknown"/>
          <w:color w:val="4D4D4D"/>
          <w:sz w:val="22"/>
          <w:szCs w:val="22"/>
        </w:rPr>
      </w:pPr>
      <w:ins w:id="370" w:author="Unknown">
        <w:r w:rsidRPr="00B27BA9">
          <w:rPr>
            <w:rStyle w:val="Strong"/>
            <w:color w:val="4D4D4D"/>
            <w:sz w:val="22"/>
            <w:szCs w:val="22"/>
            <w:bdr w:val="none" w:sz="0" w:space="0" w:color="auto" w:frame="1"/>
          </w:rPr>
          <w:t>Highlights:</w:t>
        </w:r>
      </w:ins>
    </w:p>
    <w:p w:rsidR="00EA03F3" w:rsidRPr="00B27BA9" w:rsidRDefault="00EA03F3" w:rsidP="00EA03F3">
      <w:pPr>
        <w:numPr>
          <w:ilvl w:val="0"/>
          <w:numId w:val="18"/>
        </w:numPr>
        <w:shd w:val="clear" w:color="auto" w:fill="FFFFFF"/>
        <w:spacing w:after="0" w:line="240" w:lineRule="auto"/>
        <w:ind w:left="456"/>
        <w:textAlignment w:val="baseline"/>
        <w:rPr>
          <w:ins w:id="371" w:author="Unknown"/>
          <w:rFonts w:ascii="Times New Roman" w:hAnsi="Times New Roman" w:cs="Times New Roman"/>
          <w:color w:val="4D4D4D"/>
        </w:rPr>
      </w:pPr>
      <w:ins w:id="372" w:author="Unknown">
        <w:r w:rsidRPr="00B27BA9">
          <w:rPr>
            <w:rFonts w:ascii="Times New Roman" w:hAnsi="Times New Roman" w:cs="Times New Roman"/>
            <w:color w:val="4D4D4D"/>
          </w:rPr>
          <w:t xml:space="preserve">Relatively speedier than using the </w:t>
        </w:r>
        <w:proofErr w:type="spellStart"/>
        <w:r w:rsidRPr="00B27BA9">
          <w:rPr>
            <w:rFonts w:ascii="Times New Roman" w:hAnsi="Times New Roman" w:cs="Times New Roman"/>
            <w:color w:val="4D4D4D"/>
          </w:rPr>
          <w:t>XPath</w:t>
        </w:r>
        <w:proofErr w:type="spellEnd"/>
        <w:r w:rsidRPr="00B27BA9">
          <w:rPr>
            <w:rFonts w:ascii="Times New Roman" w:hAnsi="Times New Roman" w:cs="Times New Roman"/>
            <w:color w:val="4D4D4D"/>
          </w:rPr>
          <w:t>.</w:t>
        </w:r>
      </w:ins>
    </w:p>
    <w:p w:rsidR="00EA03F3" w:rsidRPr="00B27BA9" w:rsidRDefault="00EA03F3" w:rsidP="00EA03F3">
      <w:pPr>
        <w:numPr>
          <w:ilvl w:val="0"/>
          <w:numId w:val="18"/>
        </w:numPr>
        <w:shd w:val="clear" w:color="auto" w:fill="FFFFFF"/>
        <w:spacing w:after="0" w:line="240" w:lineRule="auto"/>
        <w:ind w:left="456"/>
        <w:textAlignment w:val="baseline"/>
        <w:rPr>
          <w:ins w:id="373" w:author="Unknown"/>
          <w:rFonts w:ascii="Times New Roman" w:hAnsi="Times New Roman" w:cs="Times New Roman"/>
          <w:color w:val="4D4D4D"/>
        </w:rPr>
      </w:pPr>
      <w:ins w:id="374" w:author="Unknown">
        <w:r w:rsidRPr="00B27BA9">
          <w:rPr>
            <w:rFonts w:ascii="Times New Roman" w:hAnsi="Times New Roman" w:cs="Times New Roman"/>
            <w:color w:val="4D4D4D"/>
          </w:rPr>
          <w:t>Its usage is growing as the web pages are getting more style-centric.</w:t>
        </w:r>
      </w:ins>
    </w:p>
    <w:p w:rsidR="00EA03F3" w:rsidRPr="00B27BA9" w:rsidRDefault="00EA03F3" w:rsidP="00EA03F3">
      <w:pPr>
        <w:numPr>
          <w:ilvl w:val="0"/>
          <w:numId w:val="18"/>
        </w:numPr>
        <w:shd w:val="clear" w:color="auto" w:fill="FFFFFF"/>
        <w:spacing w:after="0" w:line="240" w:lineRule="auto"/>
        <w:ind w:left="456"/>
        <w:textAlignment w:val="baseline"/>
        <w:rPr>
          <w:ins w:id="375" w:author="Unknown"/>
          <w:rFonts w:ascii="Times New Roman" w:hAnsi="Times New Roman" w:cs="Times New Roman"/>
          <w:color w:val="4D4D4D"/>
        </w:rPr>
      </w:pPr>
      <w:ins w:id="376" w:author="Unknown">
        <w:r w:rsidRPr="00B27BA9">
          <w:rPr>
            <w:rFonts w:ascii="Times New Roman" w:hAnsi="Times New Roman" w:cs="Times New Roman"/>
            <w:color w:val="4D4D4D"/>
          </w:rPr>
          <w:t>It’s easy to define a unique CSS locator as you can combine multiple CSS attributes.</w:t>
        </w:r>
      </w:ins>
    </w:p>
    <w:p w:rsidR="00EA03F3" w:rsidRPr="00B27BA9" w:rsidRDefault="00EA03F3" w:rsidP="00EA03F3">
      <w:pPr>
        <w:pStyle w:val="NormalWeb"/>
        <w:shd w:val="clear" w:color="auto" w:fill="FFFFFF"/>
        <w:spacing w:before="0" w:beforeAutospacing="0" w:after="0" w:afterAutospacing="0"/>
        <w:textAlignment w:val="baseline"/>
        <w:rPr>
          <w:ins w:id="377" w:author="Unknown"/>
          <w:color w:val="4D4D4D"/>
          <w:sz w:val="22"/>
          <w:szCs w:val="22"/>
        </w:rPr>
      </w:pPr>
      <w:ins w:id="378" w:author="Unknown">
        <w:r w:rsidRPr="00B27BA9">
          <w:rPr>
            <w:rStyle w:val="Strong"/>
            <w:color w:val="4D4D4D"/>
            <w:sz w:val="22"/>
            <w:szCs w:val="22"/>
            <w:bdr w:val="none" w:sz="0" w:space="0" w:color="auto" w:frame="1"/>
          </w:rPr>
          <w:t>Lowlights:</w:t>
        </w:r>
      </w:ins>
    </w:p>
    <w:p w:rsidR="00EA03F3" w:rsidRPr="00B27BA9" w:rsidRDefault="00EA03F3" w:rsidP="00EA03F3">
      <w:pPr>
        <w:pStyle w:val="NormalWeb"/>
        <w:shd w:val="clear" w:color="auto" w:fill="FFFFFF"/>
        <w:spacing w:before="0" w:beforeAutospacing="0" w:after="375" w:afterAutospacing="0"/>
        <w:textAlignment w:val="baseline"/>
        <w:rPr>
          <w:ins w:id="379" w:author="Unknown"/>
          <w:color w:val="4D4D4D"/>
          <w:sz w:val="22"/>
          <w:szCs w:val="22"/>
        </w:rPr>
      </w:pPr>
      <w:ins w:id="380" w:author="Unknown">
        <w:r w:rsidRPr="00B27BA9">
          <w:rPr>
            <w:color w:val="4D4D4D"/>
            <w:sz w:val="22"/>
            <w:szCs w:val="22"/>
          </w:rPr>
          <w:t>It’s not easy to form a CSS selector and requires a deeper understanding of the CSS/</w:t>
        </w:r>
        <w:proofErr w:type="spellStart"/>
        <w:r w:rsidRPr="00B27BA9">
          <w:rPr>
            <w:color w:val="4D4D4D"/>
            <w:sz w:val="22"/>
            <w:szCs w:val="22"/>
          </w:rPr>
          <w:t>Javascript</w:t>
        </w:r>
        <w:proofErr w:type="spellEnd"/>
        <w:r w:rsidRPr="00B27BA9">
          <w:rPr>
            <w:color w:val="4D4D4D"/>
            <w:sz w:val="22"/>
            <w:szCs w:val="22"/>
          </w:rPr>
          <w:t>.</w:t>
        </w:r>
      </w:ins>
    </w:p>
    <w:p w:rsidR="00EA03F3" w:rsidRPr="00B27BA9" w:rsidRDefault="00EA03F3" w:rsidP="00EA03F3">
      <w:pPr>
        <w:pStyle w:val="NormalWeb"/>
        <w:shd w:val="clear" w:color="auto" w:fill="FFFFFF"/>
        <w:spacing w:before="0" w:beforeAutospacing="0" w:after="375" w:afterAutospacing="0"/>
        <w:textAlignment w:val="baseline"/>
        <w:rPr>
          <w:ins w:id="381" w:author="Unknown"/>
          <w:color w:val="4D4D4D"/>
          <w:sz w:val="22"/>
          <w:szCs w:val="22"/>
        </w:rPr>
      </w:pPr>
      <w:ins w:id="382" w:author="Unknown">
        <w:r w:rsidRPr="00B27BA9">
          <w:rPr>
            <w:color w:val="4D4D4D"/>
            <w:sz w:val="22"/>
            <w:szCs w:val="22"/>
          </w:rPr>
          <w:t> </w:t>
        </w:r>
      </w:ins>
    </w:p>
    <w:p w:rsidR="00EA03F3" w:rsidRPr="00B27BA9" w:rsidRDefault="00EA03F3" w:rsidP="00EA03F3">
      <w:pPr>
        <w:pStyle w:val="Heading3"/>
        <w:shd w:val="clear" w:color="auto" w:fill="FFFFFF"/>
        <w:spacing w:before="0" w:beforeAutospacing="0" w:after="0" w:afterAutospacing="0"/>
        <w:textAlignment w:val="baseline"/>
        <w:rPr>
          <w:ins w:id="383" w:author="Unknown"/>
          <w:b w:val="0"/>
          <w:bCs w:val="0"/>
          <w:color w:val="444444"/>
          <w:sz w:val="22"/>
          <w:szCs w:val="22"/>
        </w:rPr>
      </w:pPr>
      <w:ins w:id="384" w:author="Unknown">
        <w:r w:rsidRPr="00B27BA9">
          <w:rPr>
            <w:b w:val="0"/>
            <w:bCs w:val="0"/>
            <w:color w:val="444444"/>
            <w:sz w:val="22"/>
            <w:szCs w:val="22"/>
          </w:rPr>
          <w:t>8- </w:t>
        </w:r>
        <w:proofErr w:type="spellStart"/>
        <w:r w:rsidRPr="00B27BA9">
          <w:rPr>
            <w:rStyle w:val="Emphasis"/>
            <w:b w:val="0"/>
            <w:bCs w:val="0"/>
            <w:color w:val="444444"/>
            <w:sz w:val="22"/>
            <w:szCs w:val="22"/>
            <w:bdr w:val="none" w:sz="0" w:space="0" w:color="auto" w:frame="1"/>
          </w:rPr>
          <w:t>XPath</w:t>
        </w:r>
        <w:proofErr w:type="spellEnd"/>
        <w:r w:rsidRPr="00B27BA9">
          <w:rPr>
            <w:b w:val="0"/>
            <w:bCs w:val="0"/>
            <w:color w:val="444444"/>
            <w:sz w:val="22"/>
            <w:szCs w:val="22"/>
          </w:rPr>
          <w:t> </w:t>
        </w:r>
        <w:proofErr w:type="gramStart"/>
        <w:r w:rsidRPr="00B27BA9">
          <w:rPr>
            <w:b w:val="0"/>
            <w:bCs w:val="0"/>
            <w:color w:val="444444"/>
            <w:sz w:val="22"/>
            <w:szCs w:val="22"/>
          </w:rPr>
          <w:t>To</w:t>
        </w:r>
        <w:proofErr w:type="gramEnd"/>
        <w:r w:rsidRPr="00B27BA9">
          <w:rPr>
            <w:b w:val="0"/>
            <w:bCs w:val="0"/>
            <w:color w:val="444444"/>
            <w:sz w:val="22"/>
            <w:szCs w:val="22"/>
          </w:rPr>
          <w:t xml:space="preserve"> Track An Element Using The </w:t>
        </w:r>
        <w:proofErr w:type="spellStart"/>
        <w:r w:rsidRPr="00B27BA9">
          <w:rPr>
            <w:b w:val="0"/>
            <w:bCs w:val="0"/>
            <w:color w:val="444444"/>
            <w:sz w:val="22"/>
            <w:szCs w:val="22"/>
          </w:rPr>
          <w:t>XPath</w:t>
        </w:r>
        <w:proofErr w:type="spellEnd"/>
        <w:r w:rsidRPr="00B27BA9">
          <w:rPr>
            <w:b w:val="0"/>
            <w:bCs w:val="0"/>
            <w:color w:val="444444"/>
            <w:sz w:val="22"/>
            <w:szCs w:val="22"/>
          </w:rPr>
          <w:t xml:space="preserve"> Expression.</w:t>
        </w:r>
      </w:ins>
    </w:p>
    <w:p w:rsidR="00EA03F3" w:rsidRPr="00B27BA9" w:rsidRDefault="00EA03F3" w:rsidP="00EA03F3">
      <w:pPr>
        <w:pStyle w:val="NormalWeb"/>
        <w:shd w:val="clear" w:color="auto" w:fill="FFFFFF"/>
        <w:spacing w:before="0" w:beforeAutospacing="0" w:after="375" w:afterAutospacing="0"/>
        <w:textAlignment w:val="baseline"/>
        <w:rPr>
          <w:ins w:id="385" w:author="Unknown"/>
          <w:color w:val="4D4D4D"/>
          <w:sz w:val="22"/>
          <w:szCs w:val="22"/>
        </w:rPr>
      </w:pPr>
      <w:proofErr w:type="spellStart"/>
      <w:ins w:id="386" w:author="Unknown">
        <w:r w:rsidRPr="00B27BA9">
          <w:rPr>
            <w:color w:val="4D4D4D"/>
            <w:sz w:val="22"/>
            <w:szCs w:val="22"/>
          </w:rPr>
          <w:t>XPath</w:t>
        </w:r>
        <w:proofErr w:type="spellEnd"/>
        <w:r w:rsidRPr="00B27BA9">
          <w:rPr>
            <w:color w:val="4D4D4D"/>
            <w:sz w:val="22"/>
            <w:szCs w:val="22"/>
          </w:rPr>
          <w:t xml:space="preserve"> is a perfect technique for walking through the DOM structure of the web page. </w:t>
        </w:r>
        <w:proofErr w:type="spellStart"/>
        <w:r w:rsidRPr="00B27BA9">
          <w:rPr>
            <w:color w:val="4D4D4D"/>
            <w:sz w:val="22"/>
            <w:szCs w:val="22"/>
          </w:rPr>
          <w:t>XPath</w:t>
        </w:r>
        <w:proofErr w:type="spellEnd"/>
        <w:r w:rsidRPr="00B27BA9">
          <w:rPr>
            <w:color w:val="4D4D4D"/>
            <w:sz w:val="22"/>
            <w:szCs w:val="22"/>
          </w:rPr>
          <w:t xml:space="preserve"> locators are robust and reliable. It is one method which guarantees to locate any element on the page using the </w:t>
        </w:r>
        <w:proofErr w:type="spellStart"/>
        <w:r w:rsidRPr="00B27BA9">
          <w:rPr>
            <w:color w:val="4D4D4D"/>
            <w:sz w:val="22"/>
            <w:szCs w:val="22"/>
          </w:rPr>
          <w:t>XPath</w:t>
        </w:r>
        <w:proofErr w:type="spellEnd"/>
        <w:r w:rsidRPr="00B27BA9">
          <w:rPr>
            <w:color w:val="4D4D4D"/>
            <w:sz w:val="22"/>
            <w:szCs w:val="22"/>
          </w:rPr>
          <w:t xml:space="preserve"> </w:t>
        </w:r>
        <w:r w:rsidRPr="00B27BA9">
          <w:rPr>
            <w:color w:val="4D4D4D"/>
            <w:sz w:val="22"/>
            <w:szCs w:val="22"/>
          </w:rPr>
          <w:lastRenderedPageBreak/>
          <w:t xml:space="preserve">expression. But you should be very careful while forming an </w:t>
        </w:r>
        <w:proofErr w:type="spellStart"/>
        <w:r w:rsidRPr="00B27BA9">
          <w:rPr>
            <w:color w:val="4D4D4D"/>
            <w:sz w:val="22"/>
            <w:szCs w:val="22"/>
          </w:rPr>
          <w:t>XPath</w:t>
        </w:r>
        <w:proofErr w:type="spellEnd"/>
        <w:r w:rsidRPr="00B27BA9">
          <w:rPr>
            <w:color w:val="4D4D4D"/>
            <w:sz w:val="22"/>
            <w:szCs w:val="22"/>
          </w:rPr>
          <w:t xml:space="preserve"> as it may not work if there are changes in the web application.</w:t>
        </w:r>
      </w:ins>
    </w:p>
    <w:p w:rsidR="00EA03F3" w:rsidRPr="00B27BA9" w:rsidRDefault="00EA03F3" w:rsidP="00EA03F3">
      <w:pPr>
        <w:pStyle w:val="NormalWeb"/>
        <w:shd w:val="clear" w:color="auto" w:fill="FFFFFF"/>
        <w:spacing w:before="0" w:beforeAutospacing="0" w:after="375" w:afterAutospacing="0"/>
        <w:textAlignment w:val="baseline"/>
        <w:rPr>
          <w:ins w:id="387" w:author="Unknown"/>
          <w:color w:val="4D4D4D"/>
          <w:sz w:val="22"/>
          <w:szCs w:val="22"/>
        </w:rPr>
      </w:pPr>
      <w:ins w:id="388" w:author="Unknown">
        <w:r w:rsidRPr="00B27BA9">
          <w:rPr>
            <w:color w:val="4D4D4D"/>
            <w:sz w:val="22"/>
            <w:szCs w:val="22"/>
          </w:rPr>
          <w:t xml:space="preserve">We can classify </w:t>
        </w:r>
        <w:proofErr w:type="spellStart"/>
        <w:r w:rsidRPr="00B27BA9">
          <w:rPr>
            <w:color w:val="4D4D4D"/>
            <w:sz w:val="22"/>
            <w:szCs w:val="22"/>
          </w:rPr>
          <w:t>XPaths</w:t>
        </w:r>
        <w:proofErr w:type="spellEnd"/>
        <w:r w:rsidRPr="00B27BA9">
          <w:rPr>
            <w:color w:val="4D4D4D"/>
            <w:sz w:val="22"/>
            <w:szCs w:val="22"/>
          </w:rPr>
          <w:t xml:space="preserve"> in the following two groups.</w:t>
        </w:r>
      </w:ins>
    </w:p>
    <w:p w:rsidR="00EA03F3" w:rsidRPr="00B27BA9" w:rsidRDefault="00EA03F3" w:rsidP="00EA03F3">
      <w:pPr>
        <w:pStyle w:val="NormalWeb"/>
        <w:shd w:val="clear" w:color="auto" w:fill="FFFFFF"/>
        <w:spacing w:before="0" w:beforeAutospacing="0" w:after="0" w:afterAutospacing="0"/>
        <w:textAlignment w:val="baseline"/>
        <w:rPr>
          <w:ins w:id="389" w:author="Unknown"/>
          <w:color w:val="4D4D4D"/>
          <w:sz w:val="22"/>
          <w:szCs w:val="22"/>
        </w:rPr>
      </w:pPr>
      <w:proofErr w:type="gramStart"/>
      <w:ins w:id="390" w:author="Unknown">
        <w:r w:rsidRPr="00B27BA9">
          <w:rPr>
            <w:rStyle w:val="Strong"/>
            <w:color w:val="4D4D4D"/>
            <w:sz w:val="22"/>
            <w:szCs w:val="22"/>
            <w:bdr w:val="none" w:sz="0" w:space="0" w:color="auto" w:frame="1"/>
          </w:rPr>
          <w:t xml:space="preserve">I- Absolute </w:t>
        </w:r>
        <w:proofErr w:type="spellStart"/>
        <w:r w:rsidRPr="00B27BA9">
          <w:rPr>
            <w:rStyle w:val="Strong"/>
            <w:color w:val="4D4D4D"/>
            <w:sz w:val="22"/>
            <w:szCs w:val="22"/>
            <w:bdr w:val="none" w:sz="0" w:space="0" w:color="auto" w:frame="1"/>
          </w:rPr>
          <w:t>XPath</w:t>
        </w:r>
        <w:proofErr w:type="spellEnd"/>
        <w:r w:rsidRPr="00B27BA9">
          <w:rPr>
            <w:rStyle w:val="Strong"/>
            <w:color w:val="4D4D4D"/>
            <w:sz w:val="22"/>
            <w:szCs w:val="22"/>
            <w:bdr w:val="none" w:sz="0" w:space="0" w:color="auto" w:frame="1"/>
          </w:rPr>
          <w:t>.</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391" w:author="Unknown"/>
          <w:color w:val="4D4D4D"/>
          <w:sz w:val="22"/>
          <w:szCs w:val="22"/>
        </w:rPr>
      </w:pPr>
      <w:ins w:id="392" w:author="Unknown">
        <w:r w:rsidRPr="00B27BA9">
          <w:rPr>
            <w:color w:val="4D4D4D"/>
            <w:sz w:val="22"/>
            <w:szCs w:val="22"/>
          </w:rPr>
          <w:t>It starts from the root element within the web page or part of the page and goes to identify the target element.</w:t>
        </w:r>
      </w:ins>
    </w:p>
    <w:p w:rsidR="00EA03F3" w:rsidRPr="00B27BA9" w:rsidRDefault="00EA03F3" w:rsidP="00EA03F3">
      <w:pPr>
        <w:pStyle w:val="HTMLPreformatted"/>
        <w:shd w:val="clear" w:color="auto" w:fill="EEEEEE"/>
        <w:spacing w:line="312" w:lineRule="atLeast"/>
        <w:textAlignment w:val="baseline"/>
        <w:rPr>
          <w:ins w:id="393" w:author="Unknown"/>
          <w:rStyle w:val="pln"/>
          <w:rFonts w:ascii="Times New Roman" w:hAnsi="Times New Roman" w:cs="Times New Roman"/>
          <w:color w:val="000000"/>
          <w:sz w:val="22"/>
          <w:szCs w:val="22"/>
          <w:bdr w:val="none" w:sz="0" w:space="0" w:color="auto" w:frame="1"/>
        </w:rPr>
      </w:pPr>
      <w:ins w:id="394" w:author="Unknown">
        <w:r w:rsidRPr="00B27BA9">
          <w:rPr>
            <w:rStyle w:val="typ"/>
            <w:rFonts w:ascii="Times New Roman" w:hAnsi="Times New Roman" w:cs="Times New Roman"/>
            <w:color w:val="660066"/>
            <w:sz w:val="22"/>
            <w:szCs w:val="22"/>
            <w:bdr w:val="none" w:sz="0" w:space="0" w:color="auto" w:frame="1"/>
          </w:rPr>
          <w:t>Absolute</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typ"/>
            <w:rFonts w:ascii="Times New Roman" w:hAnsi="Times New Roman" w:cs="Times New Roman"/>
            <w:color w:val="660066"/>
            <w:sz w:val="22"/>
            <w:szCs w:val="22"/>
            <w:bdr w:val="none" w:sz="0" w:space="0" w:color="auto" w:frame="1"/>
          </w:rPr>
          <w:t>XPath</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typ"/>
            <w:rFonts w:ascii="Times New Roman" w:hAnsi="Times New Roman" w:cs="Times New Roman"/>
            <w:color w:val="660066"/>
            <w:sz w:val="22"/>
            <w:szCs w:val="22"/>
            <w:bdr w:val="none" w:sz="0" w:space="0" w:color="auto" w:frame="1"/>
          </w:rPr>
          <w:t>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395"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396" w:author="Unknown"/>
          <w:rFonts w:ascii="Times New Roman" w:hAnsi="Times New Roman" w:cs="Times New Roman"/>
          <w:color w:val="444444"/>
          <w:sz w:val="22"/>
          <w:szCs w:val="22"/>
        </w:rPr>
      </w:pPr>
      <w:ins w:id="397" w:author="Unknown">
        <w:r w:rsidRPr="00B27BA9">
          <w:rPr>
            <w:rStyle w:val="pln"/>
            <w:rFonts w:ascii="Times New Roman" w:hAnsi="Times New Roman" w:cs="Times New Roman"/>
            <w:color w:val="000000"/>
            <w:sz w:val="22"/>
            <w:szCs w:val="22"/>
            <w:bdr w:val="none" w:sz="0" w:space="0" w:color="auto" w:frame="1"/>
          </w:rPr>
          <w:t>HTML</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head</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body</w:t>
        </w:r>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table</w:t>
        </w:r>
        <w:r w:rsidRPr="00B27BA9">
          <w:rPr>
            <w:rStyle w:val="pun"/>
            <w:rFonts w:ascii="Times New Roman" w:hAnsi="Times New Roman" w:cs="Times New Roman"/>
            <w:color w:val="666600"/>
            <w:sz w:val="22"/>
            <w:szCs w:val="22"/>
            <w:bdr w:val="none" w:sz="0" w:space="0" w:color="auto" w:frame="1"/>
          </w:rPr>
          <w:t>/</w:t>
        </w:r>
        <w:proofErr w:type="spellStart"/>
        <w:r w:rsidRPr="00B27BA9">
          <w:rPr>
            <w:rStyle w:val="pln"/>
            <w:rFonts w:ascii="Times New Roman" w:hAnsi="Times New Roman" w:cs="Times New Roman"/>
            <w:color w:val="000000"/>
            <w:sz w:val="22"/>
            <w:szCs w:val="22"/>
            <w:bdr w:val="none" w:sz="0" w:space="0" w:color="auto" w:frame="1"/>
          </w:rPr>
          <w:t>tr</w:t>
        </w:r>
        <w:proofErr w:type="spellEnd"/>
        <w:r w:rsidRPr="00B27BA9">
          <w:rPr>
            <w:rStyle w:val="pun"/>
            <w:rFonts w:ascii="Times New Roman" w:hAnsi="Times New Roman" w:cs="Times New Roman"/>
            <w:color w:val="666600"/>
            <w:sz w:val="22"/>
            <w:szCs w:val="22"/>
            <w:bdr w:val="none" w:sz="0" w:space="0" w:color="auto" w:frame="1"/>
          </w:rPr>
          <w:t>/</w:t>
        </w:r>
        <w:r w:rsidRPr="00B27BA9">
          <w:rPr>
            <w:rStyle w:val="pln"/>
            <w:rFonts w:ascii="Times New Roman" w:hAnsi="Times New Roman" w:cs="Times New Roman"/>
            <w:color w:val="000000"/>
            <w:sz w:val="22"/>
            <w:szCs w:val="22"/>
            <w:bdr w:val="none" w:sz="0" w:space="0" w:color="auto" w:frame="1"/>
          </w:rPr>
          <w:t>td</w:t>
        </w:r>
      </w:ins>
    </w:p>
    <w:p w:rsidR="00EA03F3" w:rsidRPr="00B27BA9" w:rsidRDefault="00EA03F3" w:rsidP="00EA03F3">
      <w:pPr>
        <w:pStyle w:val="NormalWeb"/>
        <w:shd w:val="clear" w:color="auto" w:fill="FFFFFF"/>
        <w:spacing w:before="0" w:beforeAutospacing="0" w:after="375" w:afterAutospacing="0"/>
        <w:textAlignment w:val="baseline"/>
        <w:rPr>
          <w:ins w:id="398" w:author="Unknown"/>
          <w:color w:val="4D4D4D"/>
          <w:sz w:val="22"/>
          <w:szCs w:val="22"/>
        </w:rPr>
      </w:pPr>
      <w:ins w:id="399" w:author="Unknown">
        <w:r w:rsidRPr="00B27BA9">
          <w:rPr>
            <w:color w:val="4D4D4D"/>
            <w:sz w:val="22"/>
            <w:szCs w:val="22"/>
          </w:rPr>
          <w:t xml:space="preserve">To use locators like the </w:t>
        </w:r>
        <w:proofErr w:type="spellStart"/>
        <w:r w:rsidRPr="00B27BA9">
          <w:rPr>
            <w:color w:val="4D4D4D"/>
            <w:sz w:val="22"/>
            <w:szCs w:val="22"/>
          </w:rPr>
          <w:t>XPath</w:t>
        </w:r>
        <w:proofErr w:type="spellEnd"/>
        <w:r w:rsidRPr="00B27BA9">
          <w:rPr>
            <w:color w:val="4D4D4D"/>
            <w:sz w:val="22"/>
            <w:szCs w:val="22"/>
          </w:rPr>
          <w:t xml:space="preserve"> is easy as you give the direct element path. But the </w:t>
        </w:r>
        <w:proofErr w:type="spellStart"/>
        <w:r w:rsidRPr="00B27BA9">
          <w:rPr>
            <w:color w:val="4D4D4D"/>
            <w:sz w:val="22"/>
            <w:szCs w:val="22"/>
          </w:rPr>
          <w:t>XPath</w:t>
        </w:r>
        <w:proofErr w:type="spellEnd"/>
        <w:r w:rsidRPr="00B27BA9">
          <w:rPr>
            <w:color w:val="4D4D4D"/>
            <w:sz w:val="22"/>
            <w:szCs w:val="22"/>
          </w:rPr>
          <w:t xml:space="preserve"> would break when the element structure changes.</w:t>
        </w:r>
      </w:ins>
    </w:p>
    <w:p w:rsidR="00EA03F3" w:rsidRPr="00B27BA9" w:rsidRDefault="00EA03F3" w:rsidP="00EA03F3">
      <w:pPr>
        <w:pStyle w:val="NormalWeb"/>
        <w:shd w:val="clear" w:color="auto" w:fill="FFFFFF"/>
        <w:spacing w:before="0" w:beforeAutospacing="0" w:after="0" w:afterAutospacing="0"/>
        <w:textAlignment w:val="baseline"/>
        <w:rPr>
          <w:ins w:id="400" w:author="Unknown"/>
          <w:color w:val="4D4D4D"/>
          <w:sz w:val="22"/>
          <w:szCs w:val="22"/>
        </w:rPr>
      </w:pPr>
      <w:proofErr w:type="gramStart"/>
      <w:ins w:id="401" w:author="Unknown">
        <w:r w:rsidRPr="00B27BA9">
          <w:rPr>
            <w:rStyle w:val="Strong"/>
            <w:color w:val="4D4D4D"/>
            <w:sz w:val="22"/>
            <w:szCs w:val="22"/>
            <w:bdr w:val="none" w:sz="0" w:space="0" w:color="auto" w:frame="1"/>
          </w:rPr>
          <w:t xml:space="preserve">II- Relative </w:t>
        </w:r>
        <w:proofErr w:type="spellStart"/>
        <w:r w:rsidRPr="00B27BA9">
          <w:rPr>
            <w:rStyle w:val="Strong"/>
            <w:color w:val="4D4D4D"/>
            <w:sz w:val="22"/>
            <w:szCs w:val="22"/>
            <w:bdr w:val="none" w:sz="0" w:space="0" w:color="auto" w:frame="1"/>
          </w:rPr>
          <w:t>XPath</w:t>
        </w:r>
        <w:proofErr w:type="spellEnd"/>
        <w:r w:rsidRPr="00B27BA9">
          <w:rPr>
            <w:rStyle w:val="Strong"/>
            <w:color w:val="4D4D4D"/>
            <w:sz w:val="22"/>
            <w:szCs w:val="22"/>
            <w:bdr w:val="none" w:sz="0" w:space="0" w:color="auto" w:frame="1"/>
          </w:rPr>
          <w:t>.</w:t>
        </w:r>
        <w:proofErr w:type="gramEnd"/>
      </w:ins>
    </w:p>
    <w:p w:rsidR="00EA03F3" w:rsidRPr="00B27BA9" w:rsidRDefault="00EA03F3" w:rsidP="00EA03F3">
      <w:pPr>
        <w:pStyle w:val="NormalWeb"/>
        <w:shd w:val="clear" w:color="auto" w:fill="FFFFFF"/>
        <w:spacing w:before="0" w:beforeAutospacing="0" w:after="375" w:afterAutospacing="0"/>
        <w:textAlignment w:val="baseline"/>
        <w:rPr>
          <w:ins w:id="402" w:author="Unknown"/>
          <w:color w:val="4D4D4D"/>
          <w:sz w:val="22"/>
          <w:szCs w:val="22"/>
        </w:rPr>
      </w:pPr>
      <w:ins w:id="403" w:author="Unknown">
        <w:r w:rsidRPr="00B27BA9">
          <w:rPr>
            <w:color w:val="4D4D4D"/>
            <w:sz w:val="22"/>
            <w:szCs w:val="22"/>
          </w:rPr>
          <w:t xml:space="preserve">The relative </w:t>
        </w:r>
        <w:proofErr w:type="spellStart"/>
        <w:r w:rsidRPr="00B27BA9">
          <w:rPr>
            <w:color w:val="4D4D4D"/>
            <w:sz w:val="22"/>
            <w:szCs w:val="22"/>
          </w:rPr>
          <w:t>XPath</w:t>
        </w:r>
        <w:proofErr w:type="spellEnd"/>
        <w:r w:rsidRPr="00B27BA9">
          <w:rPr>
            <w:color w:val="4D4D4D"/>
            <w:sz w:val="22"/>
            <w:szCs w:val="22"/>
          </w:rPr>
          <w:t xml:space="preserve"> are easy to manage as they are short and concise. It is also better than the previous </w:t>
        </w:r>
        <w:proofErr w:type="spellStart"/>
        <w:r w:rsidRPr="00B27BA9">
          <w:rPr>
            <w:color w:val="4D4D4D"/>
            <w:sz w:val="22"/>
            <w:szCs w:val="22"/>
          </w:rPr>
          <w:t>XPath</w:t>
        </w:r>
        <w:proofErr w:type="spellEnd"/>
        <w:r w:rsidRPr="00B27BA9">
          <w:rPr>
            <w:color w:val="4D4D4D"/>
            <w:sz w:val="22"/>
            <w:szCs w:val="22"/>
          </w:rPr>
          <w:t xml:space="preserve"> style as it may survive the changes in the Page HTML to a certain degree. Though, building a relative </w:t>
        </w:r>
        <w:proofErr w:type="spellStart"/>
        <w:r w:rsidRPr="00B27BA9">
          <w:rPr>
            <w:color w:val="4D4D4D"/>
            <w:sz w:val="22"/>
            <w:szCs w:val="22"/>
          </w:rPr>
          <w:t>XPath</w:t>
        </w:r>
        <w:proofErr w:type="spellEnd"/>
        <w:r w:rsidRPr="00B27BA9">
          <w:rPr>
            <w:color w:val="4D4D4D"/>
            <w:sz w:val="22"/>
            <w:szCs w:val="22"/>
          </w:rPr>
          <w:t xml:space="preserve"> is time-consuming and quite difficult as you need to check all the nodes to form the path.</w:t>
        </w:r>
      </w:ins>
    </w:p>
    <w:p w:rsidR="00EA03F3" w:rsidRPr="00B27BA9" w:rsidRDefault="00EA03F3" w:rsidP="00EA03F3">
      <w:pPr>
        <w:pStyle w:val="HTMLPreformatted"/>
        <w:shd w:val="clear" w:color="auto" w:fill="EEEEEE"/>
        <w:spacing w:line="312" w:lineRule="atLeast"/>
        <w:textAlignment w:val="baseline"/>
        <w:rPr>
          <w:ins w:id="404" w:author="Unknown"/>
          <w:rStyle w:val="pln"/>
          <w:rFonts w:ascii="Times New Roman" w:hAnsi="Times New Roman" w:cs="Times New Roman"/>
          <w:color w:val="000000"/>
          <w:sz w:val="22"/>
          <w:szCs w:val="22"/>
          <w:bdr w:val="none" w:sz="0" w:space="0" w:color="auto" w:frame="1"/>
        </w:rPr>
      </w:pPr>
      <w:ins w:id="405" w:author="Unknown">
        <w:r w:rsidRPr="00B27BA9">
          <w:rPr>
            <w:rStyle w:val="typ"/>
            <w:rFonts w:ascii="Times New Roman" w:hAnsi="Times New Roman" w:cs="Times New Roman"/>
            <w:color w:val="660066"/>
            <w:sz w:val="22"/>
            <w:szCs w:val="22"/>
            <w:bdr w:val="none" w:sz="0" w:space="0" w:color="auto" w:frame="1"/>
          </w:rPr>
          <w:t>Relative</w:t>
        </w:r>
        <w:r w:rsidRPr="00B27BA9">
          <w:rPr>
            <w:rStyle w:val="pln"/>
            <w:rFonts w:ascii="Times New Roman" w:hAnsi="Times New Roman" w:cs="Times New Roman"/>
            <w:color w:val="000000"/>
            <w:sz w:val="22"/>
            <w:szCs w:val="22"/>
            <w:bdr w:val="none" w:sz="0" w:space="0" w:color="auto" w:frame="1"/>
          </w:rPr>
          <w:t xml:space="preserve"> </w:t>
        </w:r>
        <w:proofErr w:type="spellStart"/>
        <w:r w:rsidRPr="00B27BA9">
          <w:rPr>
            <w:rStyle w:val="typ"/>
            <w:rFonts w:ascii="Times New Roman" w:hAnsi="Times New Roman" w:cs="Times New Roman"/>
            <w:color w:val="660066"/>
            <w:sz w:val="22"/>
            <w:szCs w:val="22"/>
            <w:bdr w:val="none" w:sz="0" w:space="0" w:color="auto" w:frame="1"/>
          </w:rPr>
          <w:t>XPath</w:t>
        </w:r>
        <w:proofErr w:type="spellEnd"/>
        <w:r w:rsidRPr="00B27BA9">
          <w:rPr>
            <w:rStyle w:val="pln"/>
            <w:rFonts w:ascii="Times New Roman" w:hAnsi="Times New Roman" w:cs="Times New Roman"/>
            <w:color w:val="000000"/>
            <w:sz w:val="22"/>
            <w:szCs w:val="22"/>
            <w:bdr w:val="none" w:sz="0" w:space="0" w:color="auto" w:frame="1"/>
          </w:rPr>
          <w:t xml:space="preserve"> </w:t>
        </w:r>
        <w:r w:rsidRPr="00B27BA9">
          <w:rPr>
            <w:rStyle w:val="typ"/>
            <w:rFonts w:ascii="Times New Roman" w:hAnsi="Times New Roman" w:cs="Times New Roman"/>
            <w:color w:val="660066"/>
            <w:sz w:val="22"/>
            <w:szCs w:val="22"/>
            <w:bdr w:val="none" w:sz="0" w:space="0" w:color="auto" w:frame="1"/>
          </w:rPr>
          <w:t>Example</w:t>
        </w:r>
        <w:r w:rsidRPr="00B27BA9">
          <w:rPr>
            <w:rStyle w:val="pun"/>
            <w:rFonts w:ascii="Times New Roman" w:hAnsi="Times New Roman" w:cs="Times New Roman"/>
            <w:color w:val="666600"/>
            <w:sz w:val="22"/>
            <w:szCs w:val="22"/>
            <w:bdr w:val="none" w:sz="0" w:space="0" w:color="auto" w:frame="1"/>
          </w:rPr>
          <w:t>:</w:t>
        </w:r>
      </w:ins>
    </w:p>
    <w:p w:rsidR="00EA03F3" w:rsidRPr="00B27BA9" w:rsidRDefault="00EA03F3" w:rsidP="00EA03F3">
      <w:pPr>
        <w:pStyle w:val="HTMLPreformatted"/>
        <w:shd w:val="clear" w:color="auto" w:fill="EEEEEE"/>
        <w:spacing w:line="312" w:lineRule="atLeast"/>
        <w:textAlignment w:val="baseline"/>
        <w:rPr>
          <w:ins w:id="406" w:author="Unknown"/>
          <w:rStyle w:val="pln"/>
          <w:rFonts w:ascii="Times New Roman" w:hAnsi="Times New Roman" w:cs="Times New Roman"/>
          <w:color w:val="000000"/>
          <w:sz w:val="22"/>
          <w:szCs w:val="22"/>
          <w:bdr w:val="none" w:sz="0" w:space="0" w:color="auto" w:frame="1"/>
        </w:rPr>
      </w:pPr>
    </w:p>
    <w:p w:rsidR="00EA03F3" w:rsidRPr="00B27BA9" w:rsidRDefault="00EA03F3" w:rsidP="00EA03F3">
      <w:pPr>
        <w:pStyle w:val="HTMLPreformatted"/>
        <w:shd w:val="clear" w:color="auto" w:fill="EEEEEE"/>
        <w:spacing w:line="312" w:lineRule="atLeast"/>
        <w:textAlignment w:val="baseline"/>
        <w:rPr>
          <w:ins w:id="407" w:author="Unknown"/>
          <w:rFonts w:ascii="Times New Roman" w:hAnsi="Times New Roman" w:cs="Times New Roman"/>
          <w:color w:val="444444"/>
          <w:sz w:val="22"/>
          <w:szCs w:val="22"/>
        </w:rPr>
      </w:pPr>
      <w:ins w:id="408" w:author="Unknown">
        <w:r w:rsidRPr="00B27BA9">
          <w:rPr>
            <w:rStyle w:val="com"/>
            <w:rFonts w:ascii="Times New Roman" w:hAnsi="Times New Roman" w:cs="Times New Roman"/>
            <w:color w:val="880000"/>
            <w:sz w:val="22"/>
            <w:szCs w:val="22"/>
            <w:bdr w:val="none" w:sz="0" w:space="0" w:color="auto" w:frame="1"/>
          </w:rPr>
          <w:t>//table/</w:t>
        </w:r>
        <w:proofErr w:type="spellStart"/>
        <w:r w:rsidRPr="00B27BA9">
          <w:rPr>
            <w:rStyle w:val="com"/>
            <w:rFonts w:ascii="Times New Roman" w:hAnsi="Times New Roman" w:cs="Times New Roman"/>
            <w:color w:val="880000"/>
            <w:sz w:val="22"/>
            <w:szCs w:val="22"/>
            <w:bdr w:val="none" w:sz="0" w:space="0" w:color="auto" w:frame="1"/>
          </w:rPr>
          <w:t>tr</w:t>
        </w:r>
        <w:proofErr w:type="spellEnd"/>
        <w:r w:rsidRPr="00B27BA9">
          <w:rPr>
            <w:rStyle w:val="com"/>
            <w:rFonts w:ascii="Times New Roman" w:hAnsi="Times New Roman" w:cs="Times New Roman"/>
            <w:color w:val="880000"/>
            <w:sz w:val="22"/>
            <w:szCs w:val="22"/>
            <w:bdr w:val="none" w:sz="0" w:space="0" w:color="auto" w:frame="1"/>
          </w:rPr>
          <w:t>/td</w:t>
        </w:r>
      </w:ins>
    </w:p>
    <w:p w:rsidR="00EA03F3" w:rsidRPr="00B27BA9" w:rsidRDefault="00EA03F3" w:rsidP="00EA03F3">
      <w:pPr>
        <w:pStyle w:val="NormalWeb"/>
        <w:shd w:val="clear" w:color="auto" w:fill="FFFFFF"/>
        <w:spacing w:before="0" w:beforeAutospacing="0" w:after="0" w:afterAutospacing="0"/>
        <w:textAlignment w:val="baseline"/>
        <w:rPr>
          <w:ins w:id="409" w:author="Unknown"/>
          <w:color w:val="4D4D4D"/>
          <w:sz w:val="22"/>
          <w:szCs w:val="22"/>
        </w:rPr>
      </w:pPr>
      <w:ins w:id="410" w:author="Unknown">
        <w:r w:rsidRPr="00B27BA9">
          <w:rPr>
            <w:rStyle w:val="Strong"/>
            <w:color w:val="4D4D4D"/>
            <w:sz w:val="22"/>
            <w:szCs w:val="22"/>
            <w:bdr w:val="none" w:sz="0" w:space="0" w:color="auto" w:frame="1"/>
          </w:rPr>
          <w:t>Highlights:</w:t>
        </w:r>
      </w:ins>
    </w:p>
    <w:p w:rsidR="00EA03F3" w:rsidRPr="00B27BA9" w:rsidRDefault="00EA03F3" w:rsidP="00EA03F3">
      <w:pPr>
        <w:pStyle w:val="NormalWeb"/>
        <w:shd w:val="clear" w:color="auto" w:fill="FFFFFF"/>
        <w:spacing w:before="0" w:beforeAutospacing="0" w:after="375" w:afterAutospacing="0"/>
        <w:textAlignment w:val="baseline"/>
        <w:rPr>
          <w:ins w:id="411" w:author="Unknown"/>
          <w:color w:val="4D4D4D"/>
          <w:sz w:val="22"/>
          <w:szCs w:val="22"/>
        </w:rPr>
      </w:pPr>
      <w:proofErr w:type="gramStart"/>
      <w:ins w:id="412" w:author="Unknown">
        <w:r w:rsidRPr="00B27BA9">
          <w:rPr>
            <w:color w:val="4D4D4D"/>
            <w:sz w:val="22"/>
            <w:szCs w:val="22"/>
          </w:rPr>
          <w:t>Guarantees to find accurate locators.</w:t>
        </w:r>
        <w:proofErr w:type="gramEnd"/>
      </w:ins>
    </w:p>
    <w:p w:rsidR="00EA03F3" w:rsidRPr="00B27BA9" w:rsidRDefault="00EA03F3" w:rsidP="00EA03F3">
      <w:pPr>
        <w:pStyle w:val="NormalWeb"/>
        <w:shd w:val="clear" w:color="auto" w:fill="FFFFFF"/>
        <w:spacing w:before="0" w:beforeAutospacing="0" w:after="0" w:afterAutospacing="0"/>
        <w:textAlignment w:val="baseline"/>
        <w:rPr>
          <w:ins w:id="413" w:author="Unknown"/>
          <w:color w:val="4D4D4D"/>
          <w:sz w:val="22"/>
          <w:szCs w:val="22"/>
        </w:rPr>
      </w:pPr>
      <w:ins w:id="414" w:author="Unknown">
        <w:r w:rsidRPr="00B27BA9">
          <w:rPr>
            <w:rStyle w:val="Strong"/>
            <w:color w:val="4D4D4D"/>
            <w:sz w:val="22"/>
            <w:szCs w:val="22"/>
            <w:bdr w:val="none" w:sz="0" w:space="0" w:color="auto" w:frame="1"/>
          </w:rPr>
          <w:t>Lowlights:</w:t>
        </w:r>
      </w:ins>
    </w:p>
    <w:p w:rsidR="00EA03F3" w:rsidRPr="00B27BA9" w:rsidRDefault="00EA03F3" w:rsidP="00EA03F3">
      <w:pPr>
        <w:numPr>
          <w:ilvl w:val="0"/>
          <w:numId w:val="19"/>
        </w:numPr>
        <w:shd w:val="clear" w:color="auto" w:fill="FFFFFF"/>
        <w:spacing w:after="0" w:line="240" w:lineRule="auto"/>
        <w:ind w:left="456"/>
        <w:textAlignment w:val="baseline"/>
        <w:rPr>
          <w:ins w:id="415" w:author="Unknown"/>
          <w:rFonts w:ascii="Times New Roman" w:hAnsi="Times New Roman" w:cs="Times New Roman"/>
          <w:color w:val="4D4D4D"/>
        </w:rPr>
      </w:pPr>
      <w:ins w:id="416" w:author="Unknown">
        <w:r w:rsidRPr="00B27BA9">
          <w:rPr>
            <w:rFonts w:ascii="Times New Roman" w:hAnsi="Times New Roman" w:cs="Times New Roman"/>
            <w:color w:val="4D4D4D"/>
          </w:rPr>
          <w:t>It is slow as compared to CSS.</w:t>
        </w:r>
      </w:ins>
    </w:p>
    <w:p w:rsidR="00EA03F3" w:rsidRPr="00B27BA9" w:rsidRDefault="00EA03F3" w:rsidP="00EA03F3">
      <w:pPr>
        <w:numPr>
          <w:ilvl w:val="0"/>
          <w:numId w:val="19"/>
        </w:numPr>
        <w:shd w:val="clear" w:color="auto" w:fill="FFFFFF"/>
        <w:spacing w:after="0" w:line="240" w:lineRule="auto"/>
        <w:ind w:left="456"/>
        <w:textAlignment w:val="baseline"/>
        <w:rPr>
          <w:ins w:id="417" w:author="Unknown"/>
          <w:rFonts w:ascii="Times New Roman" w:hAnsi="Times New Roman" w:cs="Times New Roman"/>
          <w:color w:val="4D4D4D"/>
        </w:rPr>
      </w:pPr>
      <w:ins w:id="418" w:author="Unknown">
        <w:r w:rsidRPr="00B27BA9">
          <w:rPr>
            <w:rFonts w:ascii="Times New Roman" w:hAnsi="Times New Roman" w:cs="Times New Roman"/>
            <w:color w:val="4D4D4D"/>
          </w:rPr>
          <w:t xml:space="preserve">It’s browser dependent, and there are differences in IE vs. Firefox </w:t>
        </w:r>
        <w:proofErr w:type="spellStart"/>
        <w:r w:rsidRPr="00B27BA9">
          <w:rPr>
            <w:rFonts w:ascii="Times New Roman" w:hAnsi="Times New Roman" w:cs="Times New Roman"/>
            <w:color w:val="4D4D4D"/>
          </w:rPr>
          <w:t>XPath</w:t>
        </w:r>
        <w:proofErr w:type="spellEnd"/>
        <w:r w:rsidRPr="00B27BA9">
          <w:rPr>
            <w:rFonts w:ascii="Times New Roman" w:hAnsi="Times New Roman" w:cs="Times New Roman"/>
            <w:color w:val="4D4D4D"/>
          </w:rPr>
          <w:t xml:space="preserve"> implementations.</w:t>
        </w:r>
      </w:ins>
    </w:p>
    <w:p w:rsidR="00EA03F3" w:rsidRPr="00B27BA9" w:rsidRDefault="00EA03F3" w:rsidP="00EA03F3">
      <w:pPr>
        <w:pStyle w:val="NormalWeb"/>
        <w:shd w:val="clear" w:color="auto" w:fill="FFFFFF"/>
        <w:spacing w:before="0" w:beforeAutospacing="0" w:after="375" w:afterAutospacing="0"/>
        <w:textAlignment w:val="baseline"/>
        <w:rPr>
          <w:ins w:id="419" w:author="Unknown"/>
          <w:color w:val="4D4D4D"/>
          <w:sz w:val="22"/>
          <w:szCs w:val="22"/>
        </w:rPr>
      </w:pPr>
      <w:ins w:id="420" w:author="Unknown">
        <w:r w:rsidRPr="00B27BA9">
          <w:rPr>
            <w:color w:val="4D4D4D"/>
            <w:sz w:val="22"/>
            <w:szCs w:val="22"/>
          </w:rPr>
          <w:t> </w:t>
        </w:r>
      </w:ins>
    </w:p>
    <w:p w:rsidR="00EA03F3" w:rsidRPr="00B27BA9" w:rsidRDefault="00EA03F3" w:rsidP="00EA03F3">
      <w:pPr>
        <w:pStyle w:val="Heading2"/>
        <w:shd w:val="clear" w:color="auto" w:fill="FFFFFF"/>
        <w:spacing w:before="0" w:beforeAutospacing="0" w:after="225" w:afterAutospacing="0"/>
        <w:textAlignment w:val="baseline"/>
        <w:rPr>
          <w:ins w:id="421" w:author="Unknown"/>
          <w:b w:val="0"/>
          <w:bCs w:val="0"/>
          <w:color w:val="444444"/>
          <w:sz w:val="22"/>
          <w:szCs w:val="22"/>
        </w:rPr>
      </w:pPr>
      <w:proofErr w:type="gramStart"/>
      <w:ins w:id="422" w:author="Unknown">
        <w:r w:rsidRPr="00B27BA9">
          <w:rPr>
            <w:b w:val="0"/>
            <w:bCs w:val="0"/>
            <w:color w:val="444444"/>
            <w:sz w:val="22"/>
            <w:szCs w:val="22"/>
          </w:rPr>
          <w:t>Final Word.</w:t>
        </w:r>
        <w:bookmarkStart w:id="423" w:name="_GoBack"/>
        <w:bookmarkEnd w:id="423"/>
        <w:proofErr w:type="gramEnd"/>
      </w:ins>
    </w:p>
    <w:p w:rsidR="00EA03F3" w:rsidRPr="00B27BA9" w:rsidRDefault="00EA03F3" w:rsidP="00EA03F3">
      <w:pPr>
        <w:pStyle w:val="NormalWeb"/>
        <w:shd w:val="clear" w:color="auto" w:fill="FFFFFF"/>
        <w:spacing w:before="0" w:beforeAutospacing="0" w:after="375" w:afterAutospacing="0"/>
        <w:textAlignment w:val="baseline"/>
        <w:rPr>
          <w:ins w:id="424" w:author="Unknown"/>
          <w:color w:val="4D4D4D"/>
          <w:sz w:val="22"/>
          <w:szCs w:val="22"/>
        </w:rPr>
      </w:pPr>
      <w:ins w:id="425" w:author="Unknown">
        <w:r w:rsidRPr="00B27BA9">
          <w:rPr>
            <w:color w:val="4D4D4D"/>
            <w:sz w:val="22"/>
            <w:szCs w:val="22"/>
          </w:rPr>
          <w:t>It is our efforts to share every bit we know about the Selenium so that you can use it successfully in your live projects. We hope that this Selenium tutorial would have helped you in doing that. And you would be able to use locators in Selenium projects more efficiently than ever before.</w:t>
        </w:r>
      </w:ins>
    </w:p>
    <w:p w:rsidR="00D22815" w:rsidRPr="00B27BA9" w:rsidRDefault="00D22815">
      <w:pPr>
        <w:rPr>
          <w:rFonts w:ascii="Times New Roman" w:hAnsi="Times New Roman" w:cs="Times New Roman"/>
          <w:color w:val="1F497D" w:themeColor="text2"/>
        </w:rPr>
      </w:pPr>
    </w:p>
    <w:sectPr w:rsidR="00D22815" w:rsidRPr="00B2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202E"/>
    <w:multiLevelType w:val="multilevel"/>
    <w:tmpl w:val="70249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2FD4"/>
    <w:multiLevelType w:val="multilevel"/>
    <w:tmpl w:val="3768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D2A24"/>
    <w:multiLevelType w:val="multilevel"/>
    <w:tmpl w:val="C5D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E02CB5"/>
    <w:multiLevelType w:val="multilevel"/>
    <w:tmpl w:val="B26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6911BC"/>
    <w:multiLevelType w:val="multilevel"/>
    <w:tmpl w:val="16E6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27546E"/>
    <w:multiLevelType w:val="multilevel"/>
    <w:tmpl w:val="8E001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82F69"/>
    <w:multiLevelType w:val="multilevel"/>
    <w:tmpl w:val="F4F2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BC35C2"/>
    <w:multiLevelType w:val="multilevel"/>
    <w:tmpl w:val="155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7A7C9E"/>
    <w:multiLevelType w:val="multilevel"/>
    <w:tmpl w:val="0DC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205F39"/>
    <w:multiLevelType w:val="multilevel"/>
    <w:tmpl w:val="A3102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F458A"/>
    <w:multiLevelType w:val="multilevel"/>
    <w:tmpl w:val="09CC39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E2B30"/>
    <w:multiLevelType w:val="multilevel"/>
    <w:tmpl w:val="29E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1F27D3"/>
    <w:multiLevelType w:val="multilevel"/>
    <w:tmpl w:val="FDB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AF75C9"/>
    <w:multiLevelType w:val="multilevel"/>
    <w:tmpl w:val="E1889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31665"/>
    <w:multiLevelType w:val="multilevel"/>
    <w:tmpl w:val="CB32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455968"/>
    <w:multiLevelType w:val="multilevel"/>
    <w:tmpl w:val="468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CF0A0E"/>
    <w:multiLevelType w:val="multilevel"/>
    <w:tmpl w:val="D274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B4353"/>
    <w:multiLevelType w:val="multilevel"/>
    <w:tmpl w:val="3044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9F504C"/>
    <w:multiLevelType w:val="multilevel"/>
    <w:tmpl w:val="70F604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36467E"/>
    <w:multiLevelType w:val="multilevel"/>
    <w:tmpl w:val="2F9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CB1627"/>
    <w:multiLevelType w:val="multilevel"/>
    <w:tmpl w:val="37CA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8"/>
  </w:num>
  <w:num w:numId="4">
    <w:abstractNumId w:val="12"/>
  </w:num>
  <w:num w:numId="5">
    <w:abstractNumId w:val="19"/>
  </w:num>
  <w:num w:numId="6">
    <w:abstractNumId w:val="11"/>
  </w:num>
  <w:num w:numId="7">
    <w:abstractNumId w:val="2"/>
  </w:num>
  <w:num w:numId="8">
    <w:abstractNumId w:val="6"/>
  </w:num>
  <w:num w:numId="9">
    <w:abstractNumId w:val="20"/>
  </w:num>
  <w:num w:numId="10">
    <w:abstractNumId w:val="3"/>
  </w:num>
  <w:num w:numId="11">
    <w:abstractNumId w:val="14"/>
  </w:num>
  <w:num w:numId="12">
    <w:abstractNumId w:val="7"/>
  </w:num>
  <w:num w:numId="13">
    <w:abstractNumId w:val="17"/>
  </w:num>
  <w:num w:numId="14">
    <w:abstractNumId w:val="15"/>
  </w:num>
  <w:num w:numId="15">
    <w:abstractNumId w:val="4"/>
  </w:num>
  <w:num w:numId="16">
    <w:abstractNumId w:val="10"/>
  </w:num>
  <w:num w:numId="17">
    <w:abstractNumId w:val="9"/>
  </w:num>
  <w:num w:numId="18">
    <w:abstractNumId w:val="0"/>
  </w:num>
  <w:num w:numId="19">
    <w:abstractNumId w:val="5"/>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73"/>
    <w:rsid w:val="00023C76"/>
    <w:rsid w:val="0010212B"/>
    <w:rsid w:val="001710CB"/>
    <w:rsid w:val="001970B2"/>
    <w:rsid w:val="001B44AA"/>
    <w:rsid w:val="001E28C4"/>
    <w:rsid w:val="002118BD"/>
    <w:rsid w:val="00216A56"/>
    <w:rsid w:val="00216B82"/>
    <w:rsid w:val="00246DCB"/>
    <w:rsid w:val="00275C3B"/>
    <w:rsid w:val="002875B1"/>
    <w:rsid w:val="00342D7D"/>
    <w:rsid w:val="00371241"/>
    <w:rsid w:val="00380454"/>
    <w:rsid w:val="0038542D"/>
    <w:rsid w:val="003A12F7"/>
    <w:rsid w:val="003A2391"/>
    <w:rsid w:val="003B14DD"/>
    <w:rsid w:val="003B6D87"/>
    <w:rsid w:val="0043593E"/>
    <w:rsid w:val="00437413"/>
    <w:rsid w:val="00463223"/>
    <w:rsid w:val="0046750A"/>
    <w:rsid w:val="004C67BA"/>
    <w:rsid w:val="00587C49"/>
    <w:rsid w:val="005C0C64"/>
    <w:rsid w:val="00601ECD"/>
    <w:rsid w:val="00604659"/>
    <w:rsid w:val="00611B1C"/>
    <w:rsid w:val="00612243"/>
    <w:rsid w:val="006B0A5C"/>
    <w:rsid w:val="006C4496"/>
    <w:rsid w:val="006F5B24"/>
    <w:rsid w:val="007242C1"/>
    <w:rsid w:val="007430AC"/>
    <w:rsid w:val="00762DDC"/>
    <w:rsid w:val="007A6C5A"/>
    <w:rsid w:val="007D3073"/>
    <w:rsid w:val="007F5586"/>
    <w:rsid w:val="007F6BCE"/>
    <w:rsid w:val="0082524D"/>
    <w:rsid w:val="008311B6"/>
    <w:rsid w:val="0085100C"/>
    <w:rsid w:val="00896E85"/>
    <w:rsid w:val="008C6A6A"/>
    <w:rsid w:val="00937762"/>
    <w:rsid w:val="0095110A"/>
    <w:rsid w:val="00957804"/>
    <w:rsid w:val="00961B23"/>
    <w:rsid w:val="009B2A59"/>
    <w:rsid w:val="009E3B6D"/>
    <w:rsid w:val="009E57F9"/>
    <w:rsid w:val="009E633B"/>
    <w:rsid w:val="00A34B70"/>
    <w:rsid w:val="00A44067"/>
    <w:rsid w:val="00A70196"/>
    <w:rsid w:val="00A779AB"/>
    <w:rsid w:val="00AF23CA"/>
    <w:rsid w:val="00B04429"/>
    <w:rsid w:val="00B1155A"/>
    <w:rsid w:val="00B27BA9"/>
    <w:rsid w:val="00BF1ABA"/>
    <w:rsid w:val="00BF4FE8"/>
    <w:rsid w:val="00C36DA0"/>
    <w:rsid w:val="00C479A5"/>
    <w:rsid w:val="00C64B27"/>
    <w:rsid w:val="00C867B8"/>
    <w:rsid w:val="00CA42D7"/>
    <w:rsid w:val="00CB196E"/>
    <w:rsid w:val="00CE7BDE"/>
    <w:rsid w:val="00D22815"/>
    <w:rsid w:val="00D47A09"/>
    <w:rsid w:val="00D7196B"/>
    <w:rsid w:val="00DB25B9"/>
    <w:rsid w:val="00DC40AB"/>
    <w:rsid w:val="00DE3719"/>
    <w:rsid w:val="00DF2C0D"/>
    <w:rsid w:val="00DF68AC"/>
    <w:rsid w:val="00DF6A57"/>
    <w:rsid w:val="00E17B33"/>
    <w:rsid w:val="00E40788"/>
    <w:rsid w:val="00E84D61"/>
    <w:rsid w:val="00E912B8"/>
    <w:rsid w:val="00EA03F3"/>
    <w:rsid w:val="00EB11B0"/>
    <w:rsid w:val="00EE3235"/>
    <w:rsid w:val="00EF39A1"/>
    <w:rsid w:val="00EF4405"/>
    <w:rsid w:val="00F40C85"/>
    <w:rsid w:val="00F92B0E"/>
    <w:rsid w:val="00FA652D"/>
    <w:rsid w:val="00FC4379"/>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073"/>
    <w:rPr>
      <w:b/>
      <w:bCs/>
    </w:rPr>
  </w:style>
  <w:style w:type="character" w:styleId="Hyperlink">
    <w:name w:val="Hyperlink"/>
    <w:basedOn w:val="DefaultParagraphFont"/>
    <w:uiPriority w:val="99"/>
    <w:semiHidden/>
    <w:unhideWhenUsed/>
    <w:rsid w:val="007D3073"/>
    <w:rPr>
      <w:color w:val="0000FF"/>
      <w:u w:val="single"/>
    </w:rPr>
  </w:style>
  <w:style w:type="character" w:styleId="Emphasis">
    <w:name w:val="Emphasis"/>
    <w:basedOn w:val="DefaultParagraphFont"/>
    <w:uiPriority w:val="20"/>
    <w:qFormat/>
    <w:rsid w:val="007D3073"/>
    <w:rPr>
      <w:i/>
      <w:iCs/>
    </w:rPr>
  </w:style>
  <w:style w:type="character" w:styleId="HTMLCode">
    <w:name w:val="HTML Code"/>
    <w:basedOn w:val="DefaultParagraphFont"/>
    <w:uiPriority w:val="99"/>
    <w:semiHidden/>
    <w:unhideWhenUsed/>
    <w:rsid w:val="007D3073"/>
    <w:rPr>
      <w:rFonts w:ascii="Courier New" w:eastAsia="Times New Roman" w:hAnsi="Courier New" w:cs="Courier New"/>
      <w:sz w:val="20"/>
      <w:szCs w:val="20"/>
    </w:rPr>
  </w:style>
  <w:style w:type="paragraph" w:styleId="ListParagraph">
    <w:name w:val="List Paragraph"/>
    <w:basedOn w:val="Normal"/>
    <w:uiPriority w:val="34"/>
    <w:qFormat/>
    <w:rsid w:val="006C4496"/>
    <w:pPr>
      <w:ind w:left="720"/>
      <w:contextualSpacing/>
    </w:pPr>
  </w:style>
  <w:style w:type="character" w:customStyle="1" w:styleId="Heading1Char">
    <w:name w:val="Heading 1 Char"/>
    <w:basedOn w:val="DefaultParagraphFont"/>
    <w:link w:val="Heading1"/>
    <w:uiPriority w:val="9"/>
    <w:rsid w:val="00EA0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3F3"/>
    <w:rPr>
      <w:rFonts w:ascii="Times New Roman" w:eastAsia="Times New Roman" w:hAnsi="Times New Roman" w:cs="Times New Roman"/>
      <w:b/>
      <w:bCs/>
      <w:sz w:val="27"/>
      <w:szCs w:val="27"/>
    </w:rPr>
  </w:style>
  <w:style w:type="character" w:customStyle="1" w:styleId="thecategory">
    <w:name w:val="thecategory"/>
    <w:basedOn w:val="DefaultParagraphFont"/>
    <w:rsid w:val="00EA03F3"/>
  </w:style>
  <w:style w:type="character" w:customStyle="1" w:styleId="thetime">
    <w:name w:val="thetime"/>
    <w:basedOn w:val="DefaultParagraphFont"/>
    <w:rsid w:val="00EA03F3"/>
  </w:style>
  <w:style w:type="character" w:customStyle="1" w:styleId="theauthor">
    <w:name w:val="theauthor"/>
    <w:basedOn w:val="DefaultParagraphFont"/>
    <w:rsid w:val="00EA03F3"/>
  </w:style>
  <w:style w:type="character" w:customStyle="1" w:styleId="thetags">
    <w:name w:val="thetags"/>
    <w:basedOn w:val="DefaultParagraphFont"/>
    <w:rsid w:val="00EA03F3"/>
  </w:style>
  <w:style w:type="paragraph" w:styleId="HTMLPreformatted">
    <w:name w:val="HTML Preformatted"/>
    <w:basedOn w:val="Normal"/>
    <w:link w:val="HTMLPreformattedChar"/>
    <w:uiPriority w:val="99"/>
    <w:semiHidden/>
    <w:unhideWhenUsed/>
    <w:rsid w:val="00EA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3F3"/>
    <w:rPr>
      <w:rFonts w:ascii="Courier New" w:eastAsia="Times New Roman" w:hAnsi="Courier New" w:cs="Courier New"/>
      <w:sz w:val="20"/>
      <w:szCs w:val="20"/>
    </w:rPr>
  </w:style>
  <w:style w:type="character" w:customStyle="1" w:styleId="tag">
    <w:name w:val="tag"/>
    <w:basedOn w:val="DefaultParagraphFont"/>
    <w:rsid w:val="00EA03F3"/>
  </w:style>
  <w:style w:type="character" w:customStyle="1" w:styleId="pln">
    <w:name w:val="pln"/>
    <w:basedOn w:val="DefaultParagraphFont"/>
    <w:rsid w:val="00EA03F3"/>
  </w:style>
  <w:style w:type="character" w:customStyle="1" w:styleId="atn">
    <w:name w:val="atn"/>
    <w:basedOn w:val="DefaultParagraphFont"/>
    <w:rsid w:val="00EA03F3"/>
  </w:style>
  <w:style w:type="character" w:customStyle="1" w:styleId="pun">
    <w:name w:val="pun"/>
    <w:basedOn w:val="DefaultParagraphFont"/>
    <w:rsid w:val="00EA03F3"/>
  </w:style>
  <w:style w:type="character" w:customStyle="1" w:styleId="atv">
    <w:name w:val="atv"/>
    <w:basedOn w:val="DefaultParagraphFont"/>
    <w:rsid w:val="00EA03F3"/>
  </w:style>
  <w:style w:type="character" w:customStyle="1" w:styleId="typ">
    <w:name w:val="typ"/>
    <w:basedOn w:val="DefaultParagraphFont"/>
    <w:rsid w:val="00EA03F3"/>
  </w:style>
  <w:style w:type="character" w:customStyle="1" w:styleId="str">
    <w:name w:val="str"/>
    <w:basedOn w:val="DefaultParagraphFont"/>
    <w:rsid w:val="00EA03F3"/>
  </w:style>
  <w:style w:type="character" w:customStyle="1" w:styleId="kwd">
    <w:name w:val="kwd"/>
    <w:basedOn w:val="DefaultParagraphFont"/>
    <w:rsid w:val="00EA03F3"/>
  </w:style>
  <w:style w:type="character" w:customStyle="1" w:styleId="com">
    <w:name w:val="com"/>
    <w:basedOn w:val="DefaultParagraphFont"/>
    <w:rsid w:val="00EA03F3"/>
  </w:style>
  <w:style w:type="character" w:customStyle="1" w:styleId="meta-prep">
    <w:name w:val="meta-prep"/>
    <w:basedOn w:val="DefaultParagraphFont"/>
    <w:rsid w:val="00C36DA0"/>
  </w:style>
  <w:style w:type="character" w:customStyle="1" w:styleId="entry-date">
    <w:name w:val="entry-date"/>
    <w:basedOn w:val="DefaultParagraphFont"/>
    <w:rsid w:val="00C36DA0"/>
  </w:style>
  <w:style w:type="character" w:customStyle="1" w:styleId="meta-sep">
    <w:name w:val="meta-sep"/>
    <w:basedOn w:val="DefaultParagraphFont"/>
    <w:rsid w:val="00C36DA0"/>
  </w:style>
  <w:style w:type="character" w:customStyle="1" w:styleId="author">
    <w:name w:val="author"/>
    <w:basedOn w:val="DefaultParagraphFont"/>
    <w:rsid w:val="00C36D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073"/>
    <w:rPr>
      <w:b/>
      <w:bCs/>
    </w:rPr>
  </w:style>
  <w:style w:type="character" w:styleId="Hyperlink">
    <w:name w:val="Hyperlink"/>
    <w:basedOn w:val="DefaultParagraphFont"/>
    <w:uiPriority w:val="99"/>
    <w:semiHidden/>
    <w:unhideWhenUsed/>
    <w:rsid w:val="007D3073"/>
    <w:rPr>
      <w:color w:val="0000FF"/>
      <w:u w:val="single"/>
    </w:rPr>
  </w:style>
  <w:style w:type="character" w:styleId="Emphasis">
    <w:name w:val="Emphasis"/>
    <w:basedOn w:val="DefaultParagraphFont"/>
    <w:uiPriority w:val="20"/>
    <w:qFormat/>
    <w:rsid w:val="007D3073"/>
    <w:rPr>
      <w:i/>
      <w:iCs/>
    </w:rPr>
  </w:style>
  <w:style w:type="character" w:styleId="HTMLCode">
    <w:name w:val="HTML Code"/>
    <w:basedOn w:val="DefaultParagraphFont"/>
    <w:uiPriority w:val="99"/>
    <w:semiHidden/>
    <w:unhideWhenUsed/>
    <w:rsid w:val="007D3073"/>
    <w:rPr>
      <w:rFonts w:ascii="Courier New" w:eastAsia="Times New Roman" w:hAnsi="Courier New" w:cs="Courier New"/>
      <w:sz w:val="20"/>
      <w:szCs w:val="20"/>
    </w:rPr>
  </w:style>
  <w:style w:type="paragraph" w:styleId="ListParagraph">
    <w:name w:val="List Paragraph"/>
    <w:basedOn w:val="Normal"/>
    <w:uiPriority w:val="34"/>
    <w:qFormat/>
    <w:rsid w:val="006C4496"/>
    <w:pPr>
      <w:ind w:left="720"/>
      <w:contextualSpacing/>
    </w:pPr>
  </w:style>
  <w:style w:type="character" w:customStyle="1" w:styleId="Heading1Char">
    <w:name w:val="Heading 1 Char"/>
    <w:basedOn w:val="DefaultParagraphFont"/>
    <w:link w:val="Heading1"/>
    <w:uiPriority w:val="9"/>
    <w:rsid w:val="00EA0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3F3"/>
    <w:rPr>
      <w:rFonts w:ascii="Times New Roman" w:eastAsia="Times New Roman" w:hAnsi="Times New Roman" w:cs="Times New Roman"/>
      <w:b/>
      <w:bCs/>
      <w:sz w:val="27"/>
      <w:szCs w:val="27"/>
    </w:rPr>
  </w:style>
  <w:style w:type="character" w:customStyle="1" w:styleId="thecategory">
    <w:name w:val="thecategory"/>
    <w:basedOn w:val="DefaultParagraphFont"/>
    <w:rsid w:val="00EA03F3"/>
  </w:style>
  <w:style w:type="character" w:customStyle="1" w:styleId="thetime">
    <w:name w:val="thetime"/>
    <w:basedOn w:val="DefaultParagraphFont"/>
    <w:rsid w:val="00EA03F3"/>
  </w:style>
  <w:style w:type="character" w:customStyle="1" w:styleId="theauthor">
    <w:name w:val="theauthor"/>
    <w:basedOn w:val="DefaultParagraphFont"/>
    <w:rsid w:val="00EA03F3"/>
  </w:style>
  <w:style w:type="character" w:customStyle="1" w:styleId="thetags">
    <w:name w:val="thetags"/>
    <w:basedOn w:val="DefaultParagraphFont"/>
    <w:rsid w:val="00EA03F3"/>
  </w:style>
  <w:style w:type="paragraph" w:styleId="HTMLPreformatted">
    <w:name w:val="HTML Preformatted"/>
    <w:basedOn w:val="Normal"/>
    <w:link w:val="HTMLPreformattedChar"/>
    <w:uiPriority w:val="99"/>
    <w:semiHidden/>
    <w:unhideWhenUsed/>
    <w:rsid w:val="00EA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3F3"/>
    <w:rPr>
      <w:rFonts w:ascii="Courier New" w:eastAsia="Times New Roman" w:hAnsi="Courier New" w:cs="Courier New"/>
      <w:sz w:val="20"/>
      <w:szCs w:val="20"/>
    </w:rPr>
  </w:style>
  <w:style w:type="character" w:customStyle="1" w:styleId="tag">
    <w:name w:val="tag"/>
    <w:basedOn w:val="DefaultParagraphFont"/>
    <w:rsid w:val="00EA03F3"/>
  </w:style>
  <w:style w:type="character" w:customStyle="1" w:styleId="pln">
    <w:name w:val="pln"/>
    <w:basedOn w:val="DefaultParagraphFont"/>
    <w:rsid w:val="00EA03F3"/>
  </w:style>
  <w:style w:type="character" w:customStyle="1" w:styleId="atn">
    <w:name w:val="atn"/>
    <w:basedOn w:val="DefaultParagraphFont"/>
    <w:rsid w:val="00EA03F3"/>
  </w:style>
  <w:style w:type="character" w:customStyle="1" w:styleId="pun">
    <w:name w:val="pun"/>
    <w:basedOn w:val="DefaultParagraphFont"/>
    <w:rsid w:val="00EA03F3"/>
  </w:style>
  <w:style w:type="character" w:customStyle="1" w:styleId="atv">
    <w:name w:val="atv"/>
    <w:basedOn w:val="DefaultParagraphFont"/>
    <w:rsid w:val="00EA03F3"/>
  </w:style>
  <w:style w:type="character" w:customStyle="1" w:styleId="typ">
    <w:name w:val="typ"/>
    <w:basedOn w:val="DefaultParagraphFont"/>
    <w:rsid w:val="00EA03F3"/>
  </w:style>
  <w:style w:type="character" w:customStyle="1" w:styleId="str">
    <w:name w:val="str"/>
    <w:basedOn w:val="DefaultParagraphFont"/>
    <w:rsid w:val="00EA03F3"/>
  </w:style>
  <w:style w:type="character" w:customStyle="1" w:styleId="kwd">
    <w:name w:val="kwd"/>
    <w:basedOn w:val="DefaultParagraphFont"/>
    <w:rsid w:val="00EA03F3"/>
  </w:style>
  <w:style w:type="character" w:customStyle="1" w:styleId="com">
    <w:name w:val="com"/>
    <w:basedOn w:val="DefaultParagraphFont"/>
    <w:rsid w:val="00EA03F3"/>
  </w:style>
  <w:style w:type="character" w:customStyle="1" w:styleId="meta-prep">
    <w:name w:val="meta-prep"/>
    <w:basedOn w:val="DefaultParagraphFont"/>
    <w:rsid w:val="00C36DA0"/>
  </w:style>
  <w:style w:type="character" w:customStyle="1" w:styleId="entry-date">
    <w:name w:val="entry-date"/>
    <w:basedOn w:val="DefaultParagraphFont"/>
    <w:rsid w:val="00C36DA0"/>
  </w:style>
  <w:style w:type="character" w:customStyle="1" w:styleId="meta-sep">
    <w:name w:val="meta-sep"/>
    <w:basedOn w:val="DefaultParagraphFont"/>
    <w:rsid w:val="00C36DA0"/>
  </w:style>
  <w:style w:type="character" w:customStyle="1" w:styleId="author">
    <w:name w:val="author"/>
    <w:basedOn w:val="DefaultParagraphFont"/>
    <w:rsid w:val="00C3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082">
      <w:bodyDiv w:val="1"/>
      <w:marLeft w:val="0"/>
      <w:marRight w:val="0"/>
      <w:marTop w:val="0"/>
      <w:marBottom w:val="0"/>
      <w:divBdr>
        <w:top w:val="none" w:sz="0" w:space="0" w:color="auto"/>
        <w:left w:val="none" w:sz="0" w:space="0" w:color="auto"/>
        <w:bottom w:val="none" w:sz="0" w:space="0" w:color="auto"/>
        <w:right w:val="none" w:sz="0" w:space="0" w:color="auto"/>
      </w:divBdr>
      <w:divsChild>
        <w:div w:id="107939272">
          <w:marLeft w:val="0"/>
          <w:marRight w:val="0"/>
          <w:marTop w:val="0"/>
          <w:marBottom w:val="240"/>
          <w:divBdr>
            <w:top w:val="none" w:sz="0" w:space="0" w:color="auto"/>
            <w:left w:val="none" w:sz="0" w:space="0" w:color="auto"/>
            <w:bottom w:val="none" w:sz="0" w:space="0" w:color="auto"/>
            <w:right w:val="none" w:sz="0" w:space="0" w:color="auto"/>
          </w:divBdr>
          <w:divsChild>
            <w:div w:id="1890796345">
              <w:marLeft w:val="0"/>
              <w:marRight w:val="0"/>
              <w:marTop w:val="0"/>
              <w:marBottom w:val="0"/>
              <w:divBdr>
                <w:top w:val="none" w:sz="0" w:space="0" w:color="auto"/>
                <w:left w:val="none" w:sz="0" w:space="0" w:color="auto"/>
                <w:bottom w:val="none" w:sz="0" w:space="0" w:color="auto"/>
                <w:right w:val="none" w:sz="0" w:space="0" w:color="auto"/>
              </w:divBdr>
              <w:divsChild>
                <w:div w:id="1916357778">
                  <w:marLeft w:val="0"/>
                  <w:marRight w:val="0"/>
                  <w:marTop w:val="0"/>
                  <w:marBottom w:val="0"/>
                  <w:divBdr>
                    <w:top w:val="none" w:sz="0" w:space="0" w:color="auto"/>
                    <w:left w:val="none" w:sz="0" w:space="0" w:color="auto"/>
                    <w:bottom w:val="none" w:sz="0" w:space="0" w:color="auto"/>
                    <w:right w:val="none" w:sz="0" w:space="0" w:color="auto"/>
                  </w:divBdr>
                  <w:divsChild>
                    <w:div w:id="930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2601">
          <w:marLeft w:val="0"/>
          <w:marRight w:val="0"/>
          <w:marTop w:val="0"/>
          <w:marBottom w:val="0"/>
          <w:divBdr>
            <w:top w:val="none" w:sz="0" w:space="0" w:color="auto"/>
            <w:left w:val="none" w:sz="0" w:space="0" w:color="auto"/>
            <w:bottom w:val="none" w:sz="0" w:space="0" w:color="auto"/>
            <w:right w:val="none" w:sz="0" w:space="0" w:color="auto"/>
          </w:divBdr>
        </w:div>
        <w:div w:id="627198635">
          <w:marLeft w:val="0"/>
          <w:marRight w:val="0"/>
          <w:marTop w:val="0"/>
          <w:marBottom w:val="0"/>
          <w:divBdr>
            <w:top w:val="none" w:sz="0" w:space="0" w:color="auto"/>
            <w:left w:val="none" w:sz="0" w:space="0" w:color="auto"/>
            <w:bottom w:val="none" w:sz="0" w:space="0" w:color="auto"/>
            <w:right w:val="none" w:sz="0" w:space="0" w:color="auto"/>
          </w:divBdr>
          <w:divsChild>
            <w:div w:id="70200244">
              <w:marLeft w:val="0"/>
              <w:marRight w:val="0"/>
              <w:marTop w:val="0"/>
              <w:marBottom w:val="0"/>
              <w:divBdr>
                <w:top w:val="none" w:sz="0" w:space="0" w:color="auto"/>
                <w:left w:val="none" w:sz="0" w:space="0" w:color="auto"/>
                <w:bottom w:val="none" w:sz="0" w:space="0" w:color="auto"/>
                <w:right w:val="none" w:sz="0" w:space="0" w:color="auto"/>
              </w:divBdr>
              <w:divsChild>
                <w:div w:id="33578374">
                  <w:marLeft w:val="0"/>
                  <w:marRight w:val="0"/>
                  <w:marTop w:val="0"/>
                  <w:marBottom w:val="0"/>
                  <w:divBdr>
                    <w:top w:val="none" w:sz="0" w:space="0" w:color="auto"/>
                    <w:left w:val="none" w:sz="0" w:space="0" w:color="auto"/>
                    <w:bottom w:val="none" w:sz="0" w:space="0" w:color="auto"/>
                    <w:right w:val="none" w:sz="0" w:space="0" w:color="auto"/>
                  </w:divBdr>
                </w:div>
                <w:div w:id="232933437">
                  <w:marLeft w:val="0"/>
                  <w:marRight w:val="0"/>
                  <w:marTop w:val="0"/>
                  <w:marBottom w:val="0"/>
                  <w:divBdr>
                    <w:top w:val="none" w:sz="0" w:space="0" w:color="auto"/>
                    <w:left w:val="none" w:sz="0" w:space="0" w:color="auto"/>
                    <w:bottom w:val="none" w:sz="0" w:space="0" w:color="auto"/>
                    <w:right w:val="none" w:sz="0" w:space="0" w:color="auto"/>
                  </w:divBdr>
                </w:div>
                <w:div w:id="484662203">
                  <w:marLeft w:val="0"/>
                  <w:marRight w:val="0"/>
                  <w:marTop w:val="0"/>
                  <w:marBottom w:val="0"/>
                  <w:divBdr>
                    <w:top w:val="none" w:sz="0" w:space="0" w:color="auto"/>
                    <w:left w:val="none" w:sz="0" w:space="0" w:color="auto"/>
                    <w:bottom w:val="none" w:sz="0" w:space="0" w:color="auto"/>
                    <w:right w:val="none" w:sz="0" w:space="0" w:color="auto"/>
                  </w:divBdr>
                </w:div>
                <w:div w:id="490953384">
                  <w:marLeft w:val="0"/>
                  <w:marRight w:val="0"/>
                  <w:marTop w:val="0"/>
                  <w:marBottom w:val="0"/>
                  <w:divBdr>
                    <w:top w:val="none" w:sz="0" w:space="0" w:color="auto"/>
                    <w:left w:val="none" w:sz="0" w:space="0" w:color="auto"/>
                    <w:bottom w:val="none" w:sz="0" w:space="0" w:color="auto"/>
                    <w:right w:val="none" w:sz="0" w:space="0" w:color="auto"/>
                  </w:divBdr>
                </w:div>
                <w:div w:id="1119833500">
                  <w:marLeft w:val="0"/>
                  <w:marRight w:val="0"/>
                  <w:marTop w:val="0"/>
                  <w:marBottom w:val="0"/>
                  <w:divBdr>
                    <w:top w:val="none" w:sz="0" w:space="0" w:color="auto"/>
                    <w:left w:val="none" w:sz="0" w:space="0" w:color="auto"/>
                    <w:bottom w:val="none" w:sz="0" w:space="0" w:color="auto"/>
                    <w:right w:val="none" w:sz="0" w:space="0" w:color="auto"/>
                  </w:divBdr>
                </w:div>
                <w:div w:id="20921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643">
          <w:marLeft w:val="0"/>
          <w:marRight w:val="0"/>
          <w:marTop w:val="0"/>
          <w:marBottom w:val="0"/>
          <w:divBdr>
            <w:top w:val="none" w:sz="0" w:space="0" w:color="auto"/>
            <w:left w:val="none" w:sz="0" w:space="0" w:color="auto"/>
            <w:bottom w:val="none" w:sz="0" w:space="0" w:color="auto"/>
            <w:right w:val="none" w:sz="0" w:space="0" w:color="auto"/>
          </w:divBdr>
          <w:divsChild>
            <w:div w:id="464128559">
              <w:marLeft w:val="0"/>
              <w:marRight w:val="0"/>
              <w:marTop w:val="0"/>
              <w:marBottom w:val="0"/>
              <w:divBdr>
                <w:top w:val="none" w:sz="0" w:space="0" w:color="auto"/>
                <w:left w:val="none" w:sz="0" w:space="0" w:color="auto"/>
                <w:bottom w:val="none" w:sz="0" w:space="0" w:color="auto"/>
                <w:right w:val="none" w:sz="0" w:space="0" w:color="auto"/>
              </w:divBdr>
              <w:divsChild>
                <w:div w:id="1425149816">
                  <w:marLeft w:val="0"/>
                  <w:marRight w:val="0"/>
                  <w:marTop w:val="0"/>
                  <w:marBottom w:val="0"/>
                  <w:divBdr>
                    <w:top w:val="none" w:sz="0" w:space="0" w:color="auto"/>
                    <w:left w:val="none" w:sz="0" w:space="0" w:color="auto"/>
                    <w:bottom w:val="none" w:sz="0" w:space="0" w:color="auto"/>
                    <w:right w:val="none" w:sz="0" w:space="0" w:color="auto"/>
                  </w:divBdr>
                </w:div>
                <w:div w:id="286156954">
                  <w:marLeft w:val="0"/>
                  <w:marRight w:val="0"/>
                  <w:marTop w:val="0"/>
                  <w:marBottom w:val="0"/>
                  <w:divBdr>
                    <w:top w:val="none" w:sz="0" w:space="0" w:color="auto"/>
                    <w:left w:val="none" w:sz="0" w:space="0" w:color="auto"/>
                    <w:bottom w:val="none" w:sz="0" w:space="0" w:color="auto"/>
                    <w:right w:val="none" w:sz="0" w:space="0" w:color="auto"/>
                  </w:divBdr>
                </w:div>
                <w:div w:id="467627479">
                  <w:marLeft w:val="0"/>
                  <w:marRight w:val="0"/>
                  <w:marTop w:val="0"/>
                  <w:marBottom w:val="0"/>
                  <w:divBdr>
                    <w:top w:val="none" w:sz="0" w:space="0" w:color="auto"/>
                    <w:left w:val="none" w:sz="0" w:space="0" w:color="auto"/>
                    <w:bottom w:val="none" w:sz="0" w:space="0" w:color="auto"/>
                    <w:right w:val="none" w:sz="0" w:space="0" w:color="auto"/>
                  </w:divBdr>
                </w:div>
                <w:div w:id="8767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818">
          <w:marLeft w:val="0"/>
          <w:marRight w:val="0"/>
          <w:marTop w:val="0"/>
          <w:marBottom w:val="0"/>
          <w:divBdr>
            <w:top w:val="none" w:sz="0" w:space="0" w:color="auto"/>
            <w:left w:val="none" w:sz="0" w:space="0" w:color="auto"/>
            <w:bottom w:val="none" w:sz="0" w:space="0" w:color="auto"/>
            <w:right w:val="none" w:sz="0" w:space="0" w:color="auto"/>
          </w:divBdr>
          <w:divsChild>
            <w:div w:id="1844278198">
              <w:marLeft w:val="0"/>
              <w:marRight w:val="0"/>
              <w:marTop w:val="0"/>
              <w:marBottom w:val="0"/>
              <w:divBdr>
                <w:top w:val="none" w:sz="0" w:space="0" w:color="auto"/>
                <w:left w:val="none" w:sz="0" w:space="0" w:color="auto"/>
                <w:bottom w:val="none" w:sz="0" w:space="0" w:color="auto"/>
                <w:right w:val="none" w:sz="0" w:space="0" w:color="auto"/>
              </w:divBdr>
              <w:divsChild>
                <w:div w:id="603995681">
                  <w:marLeft w:val="0"/>
                  <w:marRight w:val="0"/>
                  <w:marTop w:val="0"/>
                  <w:marBottom w:val="0"/>
                  <w:divBdr>
                    <w:top w:val="none" w:sz="0" w:space="0" w:color="auto"/>
                    <w:left w:val="none" w:sz="0" w:space="0" w:color="auto"/>
                    <w:bottom w:val="none" w:sz="0" w:space="0" w:color="auto"/>
                    <w:right w:val="none" w:sz="0" w:space="0" w:color="auto"/>
                  </w:divBdr>
                </w:div>
                <w:div w:id="1192187786">
                  <w:marLeft w:val="0"/>
                  <w:marRight w:val="0"/>
                  <w:marTop w:val="0"/>
                  <w:marBottom w:val="0"/>
                  <w:divBdr>
                    <w:top w:val="none" w:sz="0" w:space="0" w:color="auto"/>
                    <w:left w:val="none" w:sz="0" w:space="0" w:color="auto"/>
                    <w:bottom w:val="none" w:sz="0" w:space="0" w:color="auto"/>
                    <w:right w:val="none" w:sz="0" w:space="0" w:color="auto"/>
                  </w:divBdr>
                </w:div>
                <w:div w:id="58527985">
                  <w:marLeft w:val="0"/>
                  <w:marRight w:val="0"/>
                  <w:marTop w:val="0"/>
                  <w:marBottom w:val="0"/>
                  <w:divBdr>
                    <w:top w:val="none" w:sz="0" w:space="0" w:color="auto"/>
                    <w:left w:val="none" w:sz="0" w:space="0" w:color="auto"/>
                    <w:bottom w:val="none" w:sz="0" w:space="0" w:color="auto"/>
                    <w:right w:val="none" w:sz="0" w:space="0" w:color="auto"/>
                  </w:divBdr>
                </w:div>
                <w:div w:id="2056270936">
                  <w:marLeft w:val="0"/>
                  <w:marRight w:val="0"/>
                  <w:marTop w:val="0"/>
                  <w:marBottom w:val="0"/>
                  <w:divBdr>
                    <w:top w:val="none" w:sz="0" w:space="0" w:color="auto"/>
                    <w:left w:val="none" w:sz="0" w:space="0" w:color="auto"/>
                    <w:bottom w:val="none" w:sz="0" w:space="0" w:color="auto"/>
                    <w:right w:val="none" w:sz="0" w:space="0" w:color="auto"/>
                  </w:divBdr>
                </w:div>
                <w:div w:id="1015378346">
                  <w:marLeft w:val="0"/>
                  <w:marRight w:val="0"/>
                  <w:marTop w:val="0"/>
                  <w:marBottom w:val="0"/>
                  <w:divBdr>
                    <w:top w:val="none" w:sz="0" w:space="0" w:color="auto"/>
                    <w:left w:val="none" w:sz="0" w:space="0" w:color="auto"/>
                    <w:bottom w:val="none" w:sz="0" w:space="0" w:color="auto"/>
                    <w:right w:val="none" w:sz="0" w:space="0" w:color="auto"/>
                  </w:divBdr>
                </w:div>
                <w:div w:id="503401728">
                  <w:marLeft w:val="0"/>
                  <w:marRight w:val="0"/>
                  <w:marTop w:val="0"/>
                  <w:marBottom w:val="0"/>
                  <w:divBdr>
                    <w:top w:val="none" w:sz="0" w:space="0" w:color="auto"/>
                    <w:left w:val="none" w:sz="0" w:space="0" w:color="auto"/>
                    <w:bottom w:val="none" w:sz="0" w:space="0" w:color="auto"/>
                    <w:right w:val="none" w:sz="0" w:space="0" w:color="auto"/>
                  </w:divBdr>
                </w:div>
                <w:div w:id="81070570">
                  <w:marLeft w:val="0"/>
                  <w:marRight w:val="0"/>
                  <w:marTop w:val="0"/>
                  <w:marBottom w:val="0"/>
                  <w:divBdr>
                    <w:top w:val="none" w:sz="0" w:space="0" w:color="auto"/>
                    <w:left w:val="none" w:sz="0" w:space="0" w:color="auto"/>
                    <w:bottom w:val="none" w:sz="0" w:space="0" w:color="auto"/>
                    <w:right w:val="none" w:sz="0" w:space="0" w:color="auto"/>
                  </w:divBdr>
                </w:div>
                <w:div w:id="1615746712">
                  <w:marLeft w:val="0"/>
                  <w:marRight w:val="0"/>
                  <w:marTop w:val="0"/>
                  <w:marBottom w:val="0"/>
                  <w:divBdr>
                    <w:top w:val="none" w:sz="0" w:space="0" w:color="auto"/>
                    <w:left w:val="none" w:sz="0" w:space="0" w:color="auto"/>
                    <w:bottom w:val="none" w:sz="0" w:space="0" w:color="auto"/>
                    <w:right w:val="none" w:sz="0" w:space="0" w:color="auto"/>
                  </w:divBdr>
                </w:div>
                <w:div w:id="1566722545">
                  <w:marLeft w:val="0"/>
                  <w:marRight w:val="0"/>
                  <w:marTop w:val="0"/>
                  <w:marBottom w:val="0"/>
                  <w:divBdr>
                    <w:top w:val="none" w:sz="0" w:space="0" w:color="auto"/>
                    <w:left w:val="none" w:sz="0" w:space="0" w:color="auto"/>
                    <w:bottom w:val="none" w:sz="0" w:space="0" w:color="auto"/>
                    <w:right w:val="none" w:sz="0" w:space="0" w:color="auto"/>
                  </w:divBdr>
                </w:div>
                <w:div w:id="186212326">
                  <w:marLeft w:val="0"/>
                  <w:marRight w:val="0"/>
                  <w:marTop w:val="0"/>
                  <w:marBottom w:val="0"/>
                  <w:divBdr>
                    <w:top w:val="none" w:sz="0" w:space="0" w:color="auto"/>
                    <w:left w:val="none" w:sz="0" w:space="0" w:color="auto"/>
                    <w:bottom w:val="none" w:sz="0" w:space="0" w:color="auto"/>
                    <w:right w:val="none" w:sz="0" w:space="0" w:color="auto"/>
                  </w:divBdr>
                </w:div>
                <w:div w:id="332610232">
                  <w:marLeft w:val="0"/>
                  <w:marRight w:val="0"/>
                  <w:marTop w:val="0"/>
                  <w:marBottom w:val="0"/>
                  <w:divBdr>
                    <w:top w:val="none" w:sz="0" w:space="0" w:color="auto"/>
                    <w:left w:val="none" w:sz="0" w:space="0" w:color="auto"/>
                    <w:bottom w:val="none" w:sz="0" w:space="0" w:color="auto"/>
                    <w:right w:val="none" w:sz="0" w:space="0" w:color="auto"/>
                  </w:divBdr>
                </w:div>
                <w:div w:id="59601949">
                  <w:marLeft w:val="0"/>
                  <w:marRight w:val="0"/>
                  <w:marTop w:val="0"/>
                  <w:marBottom w:val="0"/>
                  <w:divBdr>
                    <w:top w:val="none" w:sz="0" w:space="0" w:color="auto"/>
                    <w:left w:val="none" w:sz="0" w:space="0" w:color="auto"/>
                    <w:bottom w:val="none" w:sz="0" w:space="0" w:color="auto"/>
                    <w:right w:val="none" w:sz="0" w:space="0" w:color="auto"/>
                  </w:divBdr>
                </w:div>
                <w:div w:id="1982225394">
                  <w:marLeft w:val="0"/>
                  <w:marRight w:val="0"/>
                  <w:marTop w:val="0"/>
                  <w:marBottom w:val="0"/>
                  <w:divBdr>
                    <w:top w:val="none" w:sz="0" w:space="0" w:color="auto"/>
                    <w:left w:val="none" w:sz="0" w:space="0" w:color="auto"/>
                    <w:bottom w:val="none" w:sz="0" w:space="0" w:color="auto"/>
                    <w:right w:val="none" w:sz="0" w:space="0" w:color="auto"/>
                  </w:divBdr>
                </w:div>
                <w:div w:id="997995285">
                  <w:marLeft w:val="0"/>
                  <w:marRight w:val="0"/>
                  <w:marTop w:val="0"/>
                  <w:marBottom w:val="0"/>
                  <w:divBdr>
                    <w:top w:val="none" w:sz="0" w:space="0" w:color="auto"/>
                    <w:left w:val="none" w:sz="0" w:space="0" w:color="auto"/>
                    <w:bottom w:val="none" w:sz="0" w:space="0" w:color="auto"/>
                    <w:right w:val="none" w:sz="0" w:space="0" w:color="auto"/>
                  </w:divBdr>
                </w:div>
                <w:div w:id="912550431">
                  <w:marLeft w:val="0"/>
                  <w:marRight w:val="0"/>
                  <w:marTop w:val="0"/>
                  <w:marBottom w:val="0"/>
                  <w:divBdr>
                    <w:top w:val="none" w:sz="0" w:space="0" w:color="auto"/>
                    <w:left w:val="none" w:sz="0" w:space="0" w:color="auto"/>
                    <w:bottom w:val="none" w:sz="0" w:space="0" w:color="auto"/>
                    <w:right w:val="none" w:sz="0" w:space="0" w:color="auto"/>
                  </w:divBdr>
                </w:div>
                <w:div w:id="12333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913">
          <w:marLeft w:val="0"/>
          <w:marRight w:val="0"/>
          <w:marTop w:val="0"/>
          <w:marBottom w:val="0"/>
          <w:divBdr>
            <w:top w:val="none" w:sz="0" w:space="0" w:color="auto"/>
            <w:left w:val="none" w:sz="0" w:space="0" w:color="auto"/>
            <w:bottom w:val="none" w:sz="0" w:space="0" w:color="auto"/>
            <w:right w:val="none" w:sz="0" w:space="0" w:color="auto"/>
          </w:divBdr>
          <w:divsChild>
            <w:div w:id="1497652051">
              <w:marLeft w:val="0"/>
              <w:marRight w:val="0"/>
              <w:marTop w:val="0"/>
              <w:marBottom w:val="0"/>
              <w:divBdr>
                <w:top w:val="none" w:sz="0" w:space="0" w:color="auto"/>
                <w:left w:val="none" w:sz="0" w:space="0" w:color="auto"/>
                <w:bottom w:val="none" w:sz="0" w:space="0" w:color="auto"/>
                <w:right w:val="none" w:sz="0" w:space="0" w:color="auto"/>
              </w:divBdr>
              <w:divsChild>
                <w:div w:id="1519928625">
                  <w:marLeft w:val="0"/>
                  <w:marRight w:val="0"/>
                  <w:marTop w:val="0"/>
                  <w:marBottom w:val="0"/>
                  <w:divBdr>
                    <w:top w:val="none" w:sz="0" w:space="0" w:color="auto"/>
                    <w:left w:val="none" w:sz="0" w:space="0" w:color="auto"/>
                    <w:bottom w:val="none" w:sz="0" w:space="0" w:color="auto"/>
                    <w:right w:val="none" w:sz="0" w:space="0" w:color="auto"/>
                  </w:divBdr>
                </w:div>
                <w:div w:id="990139195">
                  <w:marLeft w:val="0"/>
                  <w:marRight w:val="0"/>
                  <w:marTop w:val="0"/>
                  <w:marBottom w:val="0"/>
                  <w:divBdr>
                    <w:top w:val="none" w:sz="0" w:space="0" w:color="auto"/>
                    <w:left w:val="none" w:sz="0" w:space="0" w:color="auto"/>
                    <w:bottom w:val="none" w:sz="0" w:space="0" w:color="auto"/>
                    <w:right w:val="none" w:sz="0" w:space="0" w:color="auto"/>
                  </w:divBdr>
                </w:div>
                <w:div w:id="1514109093">
                  <w:marLeft w:val="0"/>
                  <w:marRight w:val="0"/>
                  <w:marTop w:val="0"/>
                  <w:marBottom w:val="0"/>
                  <w:divBdr>
                    <w:top w:val="none" w:sz="0" w:space="0" w:color="auto"/>
                    <w:left w:val="none" w:sz="0" w:space="0" w:color="auto"/>
                    <w:bottom w:val="none" w:sz="0" w:space="0" w:color="auto"/>
                    <w:right w:val="none" w:sz="0" w:space="0" w:color="auto"/>
                  </w:divBdr>
                </w:div>
                <w:div w:id="1729263153">
                  <w:marLeft w:val="0"/>
                  <w:marRight w:val="0"/>
                  <w:marTop w:val="0"/>
                  <w:marBottom w:val="0"/>
                  <w:divBdr>
                    <w:top w:val="none" w:sz="0" w:space="0" w:color="auto"/>
                    <w:left w:val="none" w:sz="0" w:space="0" w:color="auto"/>
                    <w:bottom w:val="none" w:sz="0" w:space="0" w:color="auto"/>
                    <w:right w:val="none" w:sz="0" w:space="0" w:color="auto"/>
                  </w:divBdr>
                </w:div>
                <w:div w:id="252710482">
                  <w:marLeft w:val="0"/>
                  <w:marRight w:val="0"/>
                  <w:marTop w:val="0"/>
                  <w:marBottom w:val="0"/>
                  <w:divBdr>
                    <w:top w:val="none" w:sz="0" w:space="0" w:color="auto"/>
                    <w:left w:val="none" w:sz="0" w:space="0" w:color="auto"/>
                    <w:bottom w:val="none" w:sz="0" w:space="0" w:color="auto"/>
                    <w:right w:val="none" w:sz="0" w:space="0" w:color="auto"/>
                  </w:divBdr>
                </w:div>
                <w:div w:id="754282503">
                  <w:marLeft w:val="0"/>
                  <w:marRight w:val="0"/>
                  <w:marTop w:val="0"/>
                  <w:marBottom w:val="0"/>
                  <w:divBdr>
                    <w:top w:val="none" w:sz="0" w:space="0" w:color="auto"/>
                    <w:left w:val="none" w:sz="0" w:space="0" w:color="auto"/>
                    <w:bottom w:val="none" w:sz="0" w:space="0" w:color="auto"/>
                    <w:right w:val="none" w:sz="0" w:space="0" w:color="auto"/>
                  </w:divBdr>
                </w:div>
                <w:div w:id="14101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6806">
      <w:bodyDiv w:val="1"/>
      <w:marLeft w:val="0"/>
      <w:marRight w:val="0"/>
      <w:marTop w:val="0"/>
      <w:marBottom w:val="0"/>
      <w:divBdr>
        <w:top w:val="none" w:sz="0" w:space="0" w:color="auto"/>
        <w:left w:val="none" w:sz="0" w:space="0" w:color="auto"/>
        <w:bottom w:val="none" w:sz="0" w:space="0" w:color="auto"/>
        <w:right w:val="none" w:sz="0" w:space="0" w:color="auto"/>
      </w:divBdr>
      <w:divsChild>
        <w:div w:id="41178757">
          <w:marLeft w:val="0"/>
          <w:marRight w:val="0"/>
          <w:marTop w:val="0"/>
          <w:marBottom w:val="0"/>
          <w:divBdr>
            <w:top w:val="none" w:sz="0" w:space="0" w:color="auto"/>
            <w:left w:val="none" w:sz="0" w:space="0" w:color="auto"/>
            <w:bottom w:val="none" w:sz="0" w:space="0" w:color="auto"/>
            <w:right w:val="none" w:sz="0" w:space="0" w:color="auto"/>
          </w:divBdr>
        </w:div>
        <w:div w:id="665859042">
          <w:marLeft w:val="0"/>
          <w:marRight w:val="0"/>
          <w:marTop w:val="0"/>
          <w:marBottom w:val="0"/>
          <w:divBdr>
            <w:top w:val="none" w:sz="0" w:space="0" w:color="auto"/>
            <w:left w:val="none" w:sz="0" w:space="0" w:color="auto"/>
            <w:bottom w:val="none" w:sz="0" w:space="0" w:color="auto"/>
            <w:right w:val="none" w:sz="0" w:space="0" w:color="auto"/>
          </w:divBdr>
          <w:divsChild>
            <w:div w:id="1944916711">
              <w:marLeft w:val="0"/>
              <w:marRight w:val="0"/>
              <w:marTop w:val="0"/>
              <w:marBottom w:val="0"/>
              <w:divBdr>
                <w:top w:val="none" w:sz="0" w:space="0" w:color="auto"/>
                <w:left w:val="none" w:sz="0" w:space="0" w:color="auto"/>
                <w:bottom w:val="none" w:sz="0" w:space="0" w:color="auto"/>
                <w:right w:val="none" w:sz="0" w:space="0" w:color="auto"/>
              </w:divBdr>
              <w:divsChild>
                <w:div w:id="14074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991">
      <w:bodyDiv w:val="1"/>
      <w:marLeft w:val="0"/>
      <w:marRight w:val="0"/>
      <w:marTop w:val="0"/>
      <w:marBottom w:val="0"/>
      <w:divBdr>
        <w:top w:val="none" w:sz="0" w:space="0" w:color="auto"/>
        <w:left w:val="none" w:sz="0" w:space="0" w:color="auto"/>
        <w:bottom w:val="none" w:sz="0" w:space="0" w:color="auto"/>
        <w:right w:val="none" w:sz="0" w:space="0" w:color="auto"/>
      </w:divBdr>
      <w:divsChild>
        <w:div w:id="1563755062">
          <w:marLeft w:val="0"/>
          <w:marRight w:val="0"/>
          <w:marTop w:val="75"/>
          <w:marBottom w:val="0"/>
          <w:divBdr>
            <w:top w:val="none" w:sz="0" w:space="0" w:color="auto"/>
            <w:left w:val="none" w:sz="0" w:space="0" w:color="auto"/>
            <w:bottom w:val="none" w:sz="0" w:space="0" w:color="auto"/>
            <w:right w:val="none" w:sz="0" w:space="0" w:color="auto"/>
          </w:divBdr>
        </w:div>
        <w:div w:id="183194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hq.org/projects/ide/" TargetMode="External"/><Relationship Id="rId13" Type="http://schemas.openxmlformats.org/officeDocument/2006/relationships/hyperlink" Target="http://www.softwaretestinghelp.com/using-selenium-xpath-and-other-locators-selenium-tutorial-5/" TargetMode="External"/><Relationship Id="rId18" Type="http://schemas.openxmlformats.org/officeDocument/2006/relationships/hyperlink" Target="http://www.techbeamers.com/tag/using-locators-in-selenium/" TargetMode="External"/><Relationship Id="rId3" Type="http://schemas.microsoft.com/office/2007/relationships/stylesWithEffects" Target="stylesWithEffects.xml"/><Relationship Id="rId7" Type="http://schemas.openxmlformats.org/officeDocument/2006/relationships/hyperlink" Target="http://seleniumhq.org/" TargetMode="External"/><Relationship Id="rId12" Type="http://schemas.openxmlformats.org/officeDocument/2006/relationships/hyperlink" Target="http://www.softwaretestinghelp.com/using-selenium-xpath-and-other-locators-selenium-tutorial-5/" TargetMode="External"/><Relationship Id="rId17" Type="http://schemas.openxmlformats.org/officeDocument/2006/relationships/hyperlink" Target="http://www.techbeamers.com/category/selenium-tutorial/" TargetMode="External"/><Relationship Id="rId2" Type="http://schemas.openxmlformats.org/officeDocument/2006/relationships/styles" Target="styles.xml"/><Relationship Id="rId16" Type="http://schemas.openxmlformats.org/officeDocument/2006/relationships/hyperlink" Target="http://www.softwaretestinghelp.com/selenium-tutorial-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oio.de/2011/07/11/selenium-2-0-released/" TargetMode="External"/><Relationship Id="rId11" Type="http://schemas.openxmlformats.org/officeDocument/2006/relationships/hyperlink" Target="http://www.softwaretestinghelp.com/selenium-grid-selenium-tutorial-29/" TargetMode="External"/><Relationship Id="rId5" Type="http://schemas.openxmlformats.org/officeDocument/2006/relationships/webSettings" Target="webSettings.xml"/><Relationship Id="rId15" Type="http://schemas.openxmlformats.org/officeDocument/2006/relationships/hyperlink" Target="http://www.softwaretestinghelp.com/selenium-webdriver-waits-selenium-tutorial-15/" TargetMode="External"/><Relationship Id="rId10" Type="http://schemas.openxmlformats.org/officeDocument/2006/relationships/hyperlink" Target="http://www.softwaretestinghelp.com/selenium-webdriver-selenium-tutorial-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selenium-ide-download-and-installation-selenium-tutorial-2/" TargetMode="External"/><Relationship Id="rId14" Type="http://schemas.openxmlformats.org/officeDocument/2006/relationships/hyperlink" Target="http://www.softwaretestinghelp.com/selenium-webdriver-waits-selenium-tutorial-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6541</TotalTime>
  <Pages>19</Pages>
  <Words>6080</Words>
  <Characters>34659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114</cp:revision>
  <dcterms:created xsi:type="dcterms:W3CDTF">2017-10-30T12:02:00Z</dcterms:created>
  <dcterms:modified xsi:type="dcterms:W3CDTF">2019-03-04T04:57:00Z</dcterms:modified>
</cp:coreProperties>
</file>